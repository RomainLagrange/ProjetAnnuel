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0B4C04E6" w14:textId="77777777" w:rsidR="00A80658" w:rsidRDefault="00A80658" w:rsidP="00CD00C3"/>
    <w:p w14:paraId="463AC952" w14:textId="1EE3B54B" w:rsidR="00FA7D75" w:rsidRPr="008D084E" w:rsidRDefault="00212831" w:rsidP="00FA7D75">
      <w:pPr>
        <w:pStyle w:val="Commentaire"/>
        <w:jc w:val="center"/>
        <w:rPr>
          <w:b/>
          <w:color w:val="92D050"/>
          <w:sz w:val="28"/>
          <w:szCs w:val="28"/>
        </w:rPr>
      </w:pPr>
      <w:r w:rsidRPr="008D084E">
        <w:rPr>
          <w:b/>
          <w:color w:val="92D050"/>
          <w:sz w:val="28"/>
          <w:szCs w:val="28"/>
        </w:rPr>
        <w:t>Titre de la recherche</w:t>
      </w:r>
      <w:r w:rsidR="00FA7D75" w:rsidRPr="008D084E">
        <w:rPr>
          <w:b/>
          <w:color w:val="92D050"/>
          <w:sz w:val="28"/>
          <w:szCs w:val="28"/>
        </w:rPr>
        <w:t xml:space="preserve"> </w:t>
      </w:r>
    </w:p>
    <w:p w14:paraId="20AEB625" w14:textId="47C1194A" w:rsidR="008D084E" w:rsidRDefault="00F61366" w:rsidP="008D084E">
      <w:pPr>
        <w:pStyle w:val="proto"/>
      </w:pPr>
      <w:bookmarkStart w:id="0" w:name="_Hlk1651247"/>
      <w:r>
        <w:t xml:space="preserve">I.1) </w:t>
      </w:r>
      <w:bookmarkStart w:id="1" w:name="_Hlk1650896"/>
      <w:r w:rsidR="008D084E" w:rsidRPr="008D084E">
        <w:t>Protocole P1 + résumé</w:t>
      </w:r>
      <w:r w:rsidR="008D084E">
        <w:t> ; DM et HPS Q2 CPP ; HPS A CPP</w:t>
      </w:r>
      <w:bookmarkEnd w:id="1"/>
    </w:p>
    <w:bookmarkEnd w:id="0"/>
    <w:p w14:paraId="52BF9642" w14:textId="77777777" w:rsidR="00974479" w:rsidRPr="00BD4C2F" w:rsidRDefault="00974479" w:rsidP="008D084E">
      <w:pPr>
        <w:pStyle w:val="proto"/>
        <w:rPr>
          <w:lang w:val="fr-FR"/>
        </w:rPr>
      </w:pPr>
    </w:p>
    <w:p w14:paraId="644FF9DE" w14:textId="698E703F" w:rsidR="00A80658" w:rsidRPr="008D084E" w:rsidRDefault="00A605F9" w:rsidP="000C22BC">
      <w:pPr>
        <w:jc w:val="center"/>
        <w:outlineLvl w:val="0"/>
        <w:rPr>
          <w:b/>
          <w:color w:val="92D050"/>
          <w:sz w:val="44"/>
          <w:szCs w:val="44"/>
        </w:rPr>
      </w:pPr>
      <w:r w:rsidRPr="008D084E">
        <w:rPr>
          <w:b/>
          <w:color w:val="92D050"/>
          <w:sz w:val="44"/>
          <w:szCs w:val="44"/>
        </w:rPr>
        <w:t>ACRONYME</w:t>
      </w:r>
    </w:p>
    <w:p w14:paraId="4F948E54" w14:textId="59F65CC7" w:rsidR="00974479" w:rsidRPr="002C0C92" w:rsidRDefault="00F61366" w:rsidP="008D084E">
      <w:pPr>
        <w:pStyle w:val="proto"/>
        <w:rPr>
          <w:lang w:val="fr-FR"/>
        </w:rPr>
      </w:pPr>
      <w:r>
        <w:t xml:space="preserve">I.2) </w:t>
      </w:r>
      <w:bookmarkStart w:id="2" w:name="_Hlk1651268"/>
      <w:r w:rsidR="008D084E">
        <w:t xml:space="preserve">Protocole P1 + résumé + en-tête + 16.3 ; </w:t>
      </w:r>
      <w:r w:rsidR="00974479">
        <w:t>HPS A CPP </w:t>
      </w:r>
      <w:bookmarkEnd w:id="2"/>
    </w:p>
    <w:p w14:paraId="187513AE" w14:textId="50AB1D6C" w:rsidR="008D084E" w:rsidRPr="008D084E" w:rsidRDefault="00974479" w:rsidP="008D084E">
      <w:pPr>
        <w:pStyle w:val="proto"/>
      </w:pPr>
      <w:r>
        <w:t xml:space="preserve"> </w:t>
      </w:r>
    </w:p>
    <w:p w14:paraId="68896D5B" w14:textId="77777777" w:rsidR="00A80658" w:rsidRPr="008D084E" w:rsidRDefault="00DB5467" w:rsidP="000C22BC">
      <w:pPr>
        <w:jc w:val="center"/>
        <w:outlineLvl w:val="0"/>
        <w:rPr>
          <w:color w:val="92D050"/>
          <w:sz w:val="28"/>
          <w:szCs w:val="28"/>
        </w:rPr>
      </w:pPr>
      <w:r w:rsidRPr="008D084E">
        <w:rPr>
          <w:color w:val="92D050"/>
          <w:sz w:val="28"/>
          <w:szCs w:val="28"/>
        </w:rPr>
        <w:t>Protocole v</w:t>
      </w:r>
      <w:r w:rsidR="00A80658" w:rsidRPr="008D084E">
        <w:rPr>
          <w:color w:val="92D050"/>
          <w:sz w:val="28"/>
          <w:szCs w:val="28"/>
        </w:rPr>
        <w:t xml:space="preserve">ersion n° </w:t>
      </w:r>
      <w:r w:rsidR="00A605F9" w:rsidRPr="008D084E">
        <w:rPr>
          <w:color w:val="92D050"/>
          <w:sz w:val="28"/>
          <w:szCs w:val="28"/>
        </w:rPr>
        <w:t>X</w:t>
      </w:r>
      <w:r w:rsidR="00A80658" w:rsidRPr="008D084E">
        <w:rPr>
          <w:color w:val="92D050"/>
          <w:sz w:val="28"/>
          <w:szCs w:val="28"/>
        </w:rPr>
        <w:t xml:space="preserve"> en date du </w:t>
      </w:r>
      <w:r w:rsidR="00A605F9" w:rsidRPr="008D084E">
        <w:rPr>
          <w:color w:val="92D050"/>
          <w:sz w:val="28"/>
          <w:szCs w:val="28"/>
        </w:rPr>
        <w:t>XX/XX/</w:t>
      </w:r>
      <w:r w:rsidR="00675C53" w:rsidRPr="008D084E">
        <w:rPr>
          <w:color w:val="92D050"/>
          <w:sz w:val="28"/>
          <w:szCs w:val="28"/>
        </w:rPr>
        <w:t>201X</w:t>
      </w:r>
    </w:p>
    <w:p w14:paraId="7B35257B" w14:textId="73F4172C" w:rsidR="00003095" w:rsidRPr="0047079A" w:rsidRDefault="00F61366" w:rsidP="008D084E">
      <w:pPr>
        <w:pStyle w:val="proto"/>
      </w:pPr>
      <w:r>
        <w:t xml:space="preserve">I.3) </w:t>
      </w:r>
      <w:bookmarkStart w:id="3" w:name="_Hlk1651334"/>
      <w:r w:rsidR="00974479">
        <w:t>Protocole P1 +</w:t>
      </w:r>
      <w:r>
        <w:t xml:space="preserve"> P10 +</w:t>
      </w:r>
      <w:r w:rsidR="00974479">
        <w:t xml:space="preserve"> </w:t>
      </w:r>
      <w:r w:rsidR="008D084E">
        <w:t>Pied de page</w:t>
      </w:r>
      <w:r w:rsidR="00974479">
        <w:t> ; HPS A CPP</w:t>
      </w:r>
      <w:bookmarkEnd w:id="3"/>
    </w:p>
    <w:p w14:paraId="40EBCF54" w14:textId="77777777" w:rsidR="0038461D" w:rsidRPr="00632F70" w:rsidRDefault="0038461D" w:rsidP="00CD00C3"/>
    <w:p w14:paraId="317D95DE" w14:textId="77777777" w:rsidR="00C24C34" w:rsidRDefault="00003095" w:rsidP="00003095">
      <w:pPr>
        <w:suppressAutoHyphens w:val="0"/>
        <w:spacing w:line="360" w:lineRule="auto"/>
        <w:jc w:val="center"/>
        <w:rPr>
          <w:b/>
          <w:sz w:val="28"/>
          <w:szCs w:val="20"/>
          <w:lang w:eastAsia="fr-FR"/>
        </w:rPr>
      </w:pPr>
      <w:r w:rsidRPr="00003095">
        <w:rPr>
          <w:b/>
          <w:sz w:val="28"/>
          <w:szCs w:val="20"/>
          <w:lang w:eastAsia="fr-FR"/>
        </w:rPr>
        <w:t>PROTOCOLE DE RECHERCHE INTERVE</w:t>
      </w:r>
      <w:r w:rsidR="00F72D31">
        <w:rPr>
          <w:b/>
          <w:sz w:val="28"/>
          <w:szCs w:val="20"/>
          <w:lang w:eastAsia="fr-FR"/>
        </w:rPr>
        <w:t>N</w:t>
      </w:r>
      <w:r w:rsidRPr="00003095">
        <w:rPr>
          <w:b/>
          <w:sz w:val="28"/>
          <w:szCs w:val="20"/>
          <w:lang w:eastAsia="fr-FR"/>
        </w:rPr>
        <w:t xml:space="preserve">TIONNELLE </w:t>
      </w:r>
    </w:p>
    <w:p w14:paraId="39EB4303" w14:textId="77777777" w:rsidR="00C24C34" w:rsidRDefault="00C24C34" w:rsidP="00003095">
      <w:pPr>
        <w:suppressAutoHyphens w:val="0"/>
        <w:spacing w:line="360" w:lineRule="auto"/>
        <w:jc w:val="center"/>
        <w:rPr>
          <w:b/>
          <w:sz w:val="28"/>
          <w:szCs w:val="20"/>
          <w:lang w:eastAsia="fr-FR"/>
        </w:rPr>
      </w:pPr>
      <w:r>
        <w:rPr>
          <w:b/>
          <w:sz w:val="28"/>
          <w:szCs w:val="20"/>
          <w:lang w:eastAsia="fr-FR"/>
        </w:rPr>
        <w:t>A RISQUES ET CONTRAINTES MINIMES</w:t>
      </w:r>
    </w:p>
    <w:p w14:paraId="11768A02" w14:textId="77777777" w:rsidR="00C24C34" w:rsidRDefault="00003095" w:rsidP="00003095">
      <w:pPr>
        <w:suppressAutoHyphens w:val="0"/>
        <w:spacing w:line="360" w:lineRule="auto"/>
        <w:jc w:val="center"/>
        <w:rPr>
          <w:b/>
          <w:sz w:val="28"/>
          <w:szCs w:val="20"/>
          <w:lang w:eastAsia="fr-FR"/>
        </w:rPr>
      </w:pPr>
      <w:r w:rsidRPr="00003095">
        <w:rPr>
          <w:b/>
          <w:sz w:val="28"/>
          <w:szCs w:val="20"/>
          <w:lang w:eastAsia="fr-FR"/>
        </w:rPr>
        <w:t>IMPLIQUANT LA PERSONNE HUMAINE</w:t>
      </w:r>
    </w:p>
    <w:p w14:paraId="0B991FE2" w14:textId="77777777" w:rsidR="00003095" w:rsidRPr="00003095" w:rsidRDefault="00003095" w:rsidP="00003095">
      <w:pPr>
        <w:suppressAutoHyphens w:val="0"/>
        <w:spacing w:line="360" w:lineRule="auto"/>
        <w:jc w:val="center"/>
        <w:rPr>
          <w:b/>
          <w:sz w:val="28"/>
          <w:szCs w:val="20"/>
          <w:lang w:eastAsia="fr-FR"/>
        </w:rPr>
      </w:pPr>
      <w:r w:rsidRPr="00003095">
        <w:rPr>
          <w:b/>
          <w:sz w:val="28"/>
          <w:szCs w:val="20"/>
          <w:lang w:eastAsia="fr-FR"/>
        </w:rPr>
        <w:t xml:space="preserve"> </w:t>
      </w:r>
      <w:r w:rsidRPr="00CE5223">
        <w:rPr>
          <w:b/>
          <w:i/>
          <w:sz w:val="28"/>
          <w:szCs w:val="20"/>
          <w:lang w:eastAsia="fr-FR"/>
        </w:rPr>
        <w:t>(</w:t>
      </w:r>
      <w:r w:rsidRPr="00C24C34">
        <w:rPr>
          <w:b/>
          <w:i/>
          <w:sz w:val="28"/>
          <w:szCs w:val="20"/>
          <w:lang w:eastAsia="fr-FR"/>
        </w:rPr>
        <w:t xml:space="preserve">catégorie </w:t>
      </w:r>
      <w:r w:rsidR="00FE47BF" w:rsidRPr="00C24C34">
        <w:rPr>
          <w:b/>
          <w:i/>
          <w:sz w:val="28"/>
          <w:szCs w:val="20"/>
          <w:lang w:eastAsia="fr-FR"/>
        </w:rPr>
        <w:t>2</w:t>
      </w:r>
      <w:r w:rsidRPr="00C24C34">
        <w:rPr>
          <w:b/>
          <w:i/>
          <w:sz w:val="28"/>
          <w:szCs w:val="20"/>
          <w:lang w:eastAsia="fr-FR"/>
        </w:rPr>
        <w:t>)</w:t>
      </w:r>
    </w:p>
    <w:p w14:paraId="0C68DA93" w14:textId="77777777" w:rsidR="00003095" w:rsidRPr="00003095" w:rsidRDefault="00003095" w:rsidP="00003095">
      <w:pPr>
        <w:suppressAutoHyphens w:val="0"/>
        <w:spacing w:line="360" w:lineRule="auto"/>
        <w:jc w:val="left"/>
        <w:rPr>
          <w:lang w:eastAsia="fr-FR"/>
        </w:rPr>
      </w:pPr>
    </w:p>
    <w:p w14:paraId="72A0DF47" w14:textId="1F3687A9" w:rsidR="00F61366" w:rsidRPr="00F61366" w:rsidRDefault="00FE47BF" w:rsidP="00F61366">
      <w:pPr>
        <w:suppressAutoHyphens w:val="0"/>
        <w:ind w:left="1440" w:right="1332"/>
        <w:jc w:val="center"/>
        <w:rPr>
          <w:rStyle w:val="protoCar"/>
          <w:lang w:eastAsia="fr-FR"/>
        </w:rPr>
      </w:pPr>
      <w:r w:rsidRPr="00F61366">
        <w:rPr>
          <w:color w:val="92D050"/>
          <w:sz w:val="18"/>
          <w:szCs w:val="18"/>
          <w:lang w:eastAsia="fr-FR"/>
        </w:rPr>
        <w:t>N°ID-RCB</w:t>
      </w:r>
      <w:r w:rsidR="00003095" w:rsidRPr="00F61366">
        <w:rPr>
          <w:color w:val="92D050"/>
          <w:sz w:val="18"/>
          <w:szCs w:val="18"/>
          <w:lang w:eastAsia="fr-FR"/>
        </w:rPr>
        <w:t> :</w:t>
      </w:r>
      <w:r w:rsidR="00F61366" w:rsidRPr="00F61366">
        <w:rPr>
          <w:rStyle w:val="protoCar"/>
        </w:rPr>
        <w:t>I.4)</w:t>
      </w:r>
      <w:r w:rsidR="00F61366" w:rsidRPr="00F61366">
        <w:rPr>
          <w:color w:val="92D050"/>
          <w:sz w:val="18"/>
          <w:szCs w:val="18"/>
          <w:lang w:eastAsia="fr-FR"/>
        </w:rPr>
        <w:t xml:space="preserve"> </w:t>
      </w:r>
      <w:bookmarkStart w:id="4" w:name="_Hlk1651537"/>
      <w:r w:rsidR="00F61366" w:rsidRPr="00F61366">
        <w:rPr>
          <w:rStyle w:val="protoCar"/>
        </w:rPr>
        <w:t xml:space="preserve">Protocole P1 + HPS et DM Q1 CPP </w:t>
      </w:r>
      <w:bookmarkEnd w:id="4"/>
    </w:p>
    <w:p w14:paraId="6D81D054" w14:textId="77777777" w:rsidR="0038461D" w:rsidRDefault="0038461D" w:rsidP="00CD00C3"/>
    <w:p w14:paraId="282212B7" w14:textId="77777777" w:rsidR="00212831" w:rsidRPr="00212831" w:rsidRDefault="00212831" w:rsidP="00212831">
      <w:pPr>
        <w:jc w:val="center"/>
        <w:rPr>
          <w:i/>
        </w:rPr>
      </w:pPr>
      <w:r w:rsidRPr="00212831">
        <w:t xml:space="preserve">Cette recherche a obtenu le financement de </w:t>
      </w:r>
      <w:r w:rsidRPr="00212831">
        <w:rPr>
          <w:i/>
        </w:rPr>
        <w:t>source de financement</w:t>
      </w:r>
    </w:p>
    <w:p w14:paraId="3E34B50C" w14:textId="77777777" w:rsidR="00212831" w:rsidRPr="00212831" w:rsidRDefault="00212831" w:rsidP="00212831">
      <w:pPr>
        <w:spacing w:before="120"/>
        <w:jc w:val="center"/>
        <w:rPr>
          <w:i/>
        </w:rPr>
      </w:pPr>
      <w:r w:rsidRPr="00212831">
        <w:rPr>
          <w:i/>
        </w:rPr>
        <w:t>Si appel à projets du ministère : Cette recherche a obtenu le financement du Ministère de la Santé (nom du programme, année de sélection, n° d’enregistrement)</w:t>
      </w:r>
    </w:p>
    <w:p w14:paraId="07125A8A" w14:textId="77777777" w:rsidR="00D7434C" w:rsidRDefault="00D7434C" w:rsidP="00D7434C"/>
    <w:p w14:paraId="6628170E" w14:textId="77777777" w:rsidR="00D7434C" w:rsidRPr="00FA7D75" w:rsidRDefault="00D7434C" w:rsidP="00CD00C3">
      <w:pPr>
        <w:rPr>
          <w:color w:val="92D050"/>
        </w:rPr>
      </w:pPr>
    </w:p>
    <w:p w14:paraId="2B095365" w14:textId="67EE6861" w:rsidR="008046D3" w:rsidRDefault="008046D3" w:rsidP="000C22BC">
      <w:pPr>
        <w:jc w:val="center"/>
        <w:outlineLvl w:val="0"/>
        <w:rPr>
          <w:b/>
          <w:color w:val="92D050"/>
          <w:u w:val="single"/>
        </w:rPr>
      </w:pPr>
      <w:r w:rsidRPr="00FA7D75">
        <w:rPr>
          <w:b/>
          <w:color w:val="92D050"/>
          <w:u w:val="single"/>
        </w:rPr>
        <w:t>PROMOTEUR :</w:t>
      </w:r>
    </w:p>
    <w:p w14:paraId="40272E39" w14:textId="25CC8C4E" w:rsidR="00490EF1" w:rsidRPr="00FA7D75" w:rsidRDefault="002C0C92" w:rsidP="00490EF1">
      <w:pPr>
        <w:pStyle w:val="proto"/>
      </w:pPr>
      <w:r>
        <w:t xml:space="preserve">II.1) </w:t>
      </w:r>
      <w:r w:rsidR="00490EF1">
        <w:t>Protocole P1 + P5 + résumé</w:t>
      </w:r>
      <w:r w:rsidR="009166F4">
        <w:t xml:space="preserve"> ; </w:t>
      </w:r>
      <w:r w:rsidR="009166F4">
        <w:t>HPS B1 CPP</w:t>
      </w:r>
    </w:p>
    <w:p w14:paraId="1FD12555" w14:textId="77777777" w:rsidR="002A6EF3" w:rsidRPr="00FA7D75" w:rsidRDefault="008046D3" w:rsidP="003F0AD6">
      <w:pPr>
        <w:jc w:val="center"/>
        <w:rPr>
          <w:iCs/>
          <w:color w:val="92D050"/>
        </w:rPr>
      </w:pPr>
      <w:r w:rsidRPr="00FA7D75">
        <w:rPr>
          <w:color w:val="92D050"/>
        </w:rPr>
        <w:t>Centre Hospitalier Universitaire de Poitiers</w:t>
      </w:r>
      <w:r w:rsidR="002A6EF3" w:rsidRPr="00FA7D75">
        <w:rPr>
          <w:color w:val="92D050"/>
        </w:rPr>
        <w:t xml:space="preserve"> - </w:t>
      </w:r>
      <w:r w:rsidRPr="00FA7D75">
        <w:rPr>
          <w:iCs/>
          <w:color w:val="92D050"/>
        </w:rPr>
        <w:t xml:space="preserve">2 rue de la </w:t>
      </w:r>
      <w:proofErr w:type="spellStart"/>
      <w:r w:rsidRPr="00FA7D75">
        <w:rPr>
          <w:iCs/>
          <w:color w:val="92D050"/>
        </w:rPr>
        <w:t>Milétrie</w:t>
      </w:r>
      <w:proofErr w:type="spellEnd"/>
    </w:p>
    <w:p w14:paraId="3591E6FA" w14:textId="77777777" w:rsidR="008046D3" w:rsidRPr="00FA7D75" w:rsidRDefault="008046D3" w:rsidP="003F0AD6">
      <w:pPr>
        <w:jc w:val="center"/>
        <w:rPr>
          <w:color w:val="92D050"/>
        </w:rPr>
      </w:pPr>
      <w:r w:rsidRPr="00FA7D75">
        <w:rPr>
          <w:color w:val="92D050"/>
        </w:rPr>
        <w:t>86021 POITIERS cedex</w:t>
      </w:r>
    </w:p>
    <w:p w14:paraId="3956C808" w14:textId="4F29646A" w:rsidR="008046D3" w:rsidRDefault="008046D3" w:rsidP="003F0AD6">
      <w:pPr>
        <w:jc w:val="center"/>
        <w:rPr>
          <w:color w:val="92D050"/>
        </w:rPr>
      </w:pPr>
      <w:r w:rsidRPr="00FA7D75">
        <w:rPr>
          <w:color w:val="92D050"/>
        </w:rPr>
        <w:t>Tél : 05</w:t>
      </w:r>
      <w:r w:rsidR="002A6EF3" w:rsidRPr="00FA7D75">
        <w:rPr>
          <w:color w:val="92D050"/>
        </w:rPr>
        <w:t xml:space="preserve"> </w:t>
      </w:r>
      <w:r w:rsidRPr="00FA7D75">
        <w:rPr>
          <w:color w:val="92D050"/>
        </w:rPr>
        <w:t>49</w:t>
      </w:r>
      <w:r w:rsidR="002A6EF3" w:rsidRPr="00FA7D75">
        <w:rPr>
          <w:color w:val="92D050"/>
        </w:rPr>
        <w:t xml:space="preserve"> </w:t>
      </w:r>
      <w:r w:rsidRPr="00FA7D75">
        <w:rPr>
          <w:color w:val="92D050"/>
        </w:rPr>
        <w:t>44</w:t>
      </w:r>
      <w:r w:rsidR="002A6EF3" w:rsidRPr="00FA7D75">
        <w:rPr>
          <w:color w:val="92D050"/>
        </w:rPr>
        <w:t xml:space="preserve"> </w:t>
      </w:r>
      <w:r w:rsidR="00E86C28" w:rsidRPr="00FA7D75">
        <w:rPr>
          <w:color w:val="92D050"/>
        </w:rPr>
        <w:t>33</w:t>
      </w:r>
      <w:r w:rsidR="002A6EF3" w:rsidRPr="00FA7D75">
        <w:rPr>
          <w:color w:val="92D050"/>
        </w:rPr>
        <w:t xml:space="preserve"> </w:t>
      </w:r>
      <w:r w:rsidR="00E86C28" w:rsidRPr="00FA7D75">
        <w:rPr>
          <w:color w:val="92D050"/>
        </w:rPr>
        <w:t>89</w:t>
      </w:r>
      <w:r w:rsidR="0038461D" w:rsidRPr="00FA7D75">
        <w:rPr>
          <w:color w:val="92D050"/>
        </w:rPr>
        <w:t xml:space="preserve"> / </w:t>
      </w:r>
      <w:r w:rsidRPr="00FA7D75">
        <w:rPr>
          <w:color w:val="92D050"/>
        </w:rPr>
        <w:t>Fax : 05</w:t>
      </w:r>
      <w:r w:rsidR="002A6EF3" w:rsidRPr="00FA7D75">
        <w:rPr>
          <w:color w:val="92D050"/>
        </w:rPr>
        <w:t xml:space="preserve"> </w:t>
      </w:r>
      <w:r w:rsidRPr="00FA7D75">
        <w:rPr>
          <w:color w:val="92D050"/>
        </w:rPr>
        <w:t>49</w:t>
      </w:r>
      <w:r w:rsidR="002A6EF3" w:rsidRPr="00FA7D75">
        <w:rPr>
          <w:color w:val="92D050"/>
        </w:rPr>
        <w:t xml:space="preserve"> </w:t>
      </w:r>
      <w:r w:rsidRPr="00FA7D75">
        <w:rPr>
          <w:color w:val="92D050"/>
        </w:rPr>
        <w:t>44</w:t>
      </w:r>
      <w:r w:rsidR="002A6EF3" w:rsidRPr="00FA7D75">
        <w:rPr>
          <w:color w:val="92D050"/>
        </w:rPr>
        <w:t xml:space="preserve"> </w:t>
      </w:r>
      <w:r w:rsidRPr="00FA7D75">
        <w:rPr>
          <w:color w:val="92D050"/>
        </w:rPr>
        <w:t>30</w:t>
      </w:r>
      <w:r w:rsidR="002A6EF3" w:rsidRPr="00FA7D75">
        <w:rPr>
          <w:color w:val="92D050"/>
        </w:rPr>
        <w:t xml:space="preserve"> </w:t>
      </w:r>
      <w:r w:rsidRPr="00FA7D75">
        <w:rPr>
          <w:color w:val="92D050"/>
        </w:rPr>
        <w:t>58</w:t>
      </w:r>
    </w:p>
    <w:p w14:paraId="53723996" w14:textId="3F4EF3EE" w:rsidR="00F21381" w:rsidRDefault="00F21381" w:rsidP="00CD00C3">
      <w:pPr>
        <w:rPr>
          <w:rFonts w:asciiTheme="minorHAnsi" w:hAnsiTheme="minorHAnsi" w:cstheme="minorHAnsi"/>
          <w:i/>
          <w:color w:val="FF0000"/>
        </w:rPr>
      </w:pPr>
    </w:p>
    <w:p w14:paraId="52F0B7F8" w14:textId="77777777" w:rsidR="008D084E" w:rsidRPr="00FA7D75" w:rsidRDefault="008D084E" w:rsidP="00CD00C3">
      <w:pPr>
        <w:rPr>
          <w:color w:val="92D050"/>
        </w:rPr>
      </w:pPr>
    </w:p>
    <w:p w14:paraId="6017FFAA" w14:textId="6C352659" w:rsidR="008046D3" w:rsidRDefault="008046D3" w:rsidP="000C22BC">
      <w:pPr>
        <w:jc w:val="center"/>
        <w:outlineLvl w:val="0"/>
        <w:rPr>
          <w:b/>
          <w:color w:val="92D050"/>
          <w:u w:val="single"/>
        </w:rPr>
      </w:pPr>
      <w:r w:rsidRPr="00FA7D75">
        <w:rPr>
          <w:b/>
          <w:color w:val="92D050"/>
          <w:u w:val="single"/>
        </w:rPr>
        <w:t>INVESTIGATEUR COORDONNATEUR</w:t>
      </w:r>
    </w:p>
    <w:p w14:paraId="4E0D0D9B" w14:textId="676D22E9" w:rsidR="009166F4" w:rsidRPr="009166F4" w:rsidRDefault="009166F4" w:rsidP="009166F4">
      <w:pPr>
        <w:pStyle w:val="proto"/>
      </w:pPr>
      <w:r>
        <w:t>III.1 )Protocole P1 + P5 + Résumé ; HPS I1 CP</w:t>
      </w:r>
      <w:r>
        <w:t>P</w:t>
      </w:r>
    </w:p>
    <w:p w14:paraId="13B8043D" w14:textId="77777777" w:rsidR="008046D3" w:rsidRPr="00FA7D75" w:rsidRDefault="008046D3" w:rsidP="003F0AD6">
      <w:pPr>
        <w:jc w:val="center"/>
        <w:rPr>
          <w:color w:val="92D050"/>
        </w:rPr>
      </w:pPr>
      <w:r w:rsidRPr="00FA7D75">
        <w:rPr>
          <w:color w:val="92D050"/>
        </w:rPr>
        <w:t>Nom Investigateur</w:t>
      </w:r>
    </w:p>
    <w:p w14:paraId="158745B8" w14:textId="77777777" w:rsidR="008046D3" w:rsidRPr="00FA7D75" w:rsidRDefault="008046D3" w:rsidP="003F0AD6">
      <w:pPr>
        <w:jc w:val="center"/>
        <w:rPr>
          <w:i/>
          <w:color w:val="92D050"/>
          <w:lang w:eastAsia="fr-FR"/>
        </w:rPr>
      </w:pPr>
      <w:r w:rsidRPr="00FA7D75">
        <w:rPr>
          <w:color w:val="92D050"/>
          <w:lang w:eastAsia="fr-FR"/>
        </w:rPr>
        <w:t>Service de</w:t>
      </w:r>
      <w:r w:rsidR="0047079A" w:rsidRPr="00FA7D75">
        <w:rPr>
          <w:color w:val="92D050"/>
          <w:lang w:eastAsia="fr-FR"/>
        </w:rPr>
        <w:t xml:space="preserve"> : </w:t>
      </w:r>
      <w:r w:rsidR="00D07B37" w:rsidRPr="00FA7D75">
        <w:rPr>
          <w:i/>
          <w:color w:val="92D050"/>
          <w:lang w:eastAsia="fr-FR"/>
        </w:rPr>
        <w:t>indiquer le nom du service</w:t>
      </w:r>
    </w:p>
    <w:p w14:paraId="018A681C" w14:textId="77777777" w:rsidR="00CA1D2E" w:rsidRPr="00FA7D75" w:rsidRDefault="008046D3" w:rsidP="00CA1D2E">
      <w:pPr>
        <w:jc w:val="center"/>
        <w:rPr>
          <w:color w:val="92D050"/>
        </w:rPr>
      </w:pPr>
      <w:r w:rsidRPr="00FA7D75">
        <w:rPr>
          <w:color w:val="92D050"/>
        </w:rPr>
        <w:t>Centre Hospitalier Universitaire de Poitiers</w:t>
      </w:r>
      <w:r w:rsidR="002A6EF3" w:rsidRPr="00FA7D75">
        <w:rPr>
          <w:color w:val="92D050"/>
        </w:rPr>
        <w:t xml:space="preserve"> - </w:t>
      </w:r>
      <w:r w:rsidR="00CA1D2E" w:rsidRPr="00FA7D75">
        <w:rPr>
          <w:color w:val="92D050"/>
        </w:rPr>
        <w:t xml:space="preserve">2 rue de la </w:t>
      </w:r>
      <w:proofErr w:type="spellStart"/>
      <w:r w:rsidR="00CA1D2E" w:rsidRPr="00FA7D75">
        <w:rPr>
          <w:color w:val="92D050"/>
        </w:rPr>
        <w:t>Milétrie</w:t>
      </w:r>
      <w:proofErr w:type="spellEnd"/>
      <w:r w:rsidR="00CA1D2E" w:rsidRPr="00FA7D75">
        <w:rPr>
          <w:color w:val="92D050"/>
        </w:rPr>
        <w:t xml:space="preserve"> – CS 90577</w:t>
      </w:r>
    </w:p>
    <w:p w14:paraId="35C8997E" w14:textId="77777777" w:rsidR="008046D3" w:rsidRPr="00FA7D75" w:rsidRDefault="008046D3" w:rsidP="003F0AD6">
      <w:pPr>
        <w:jc w:val="center"/>
        <w:rPr>
          <w:b/>
          <w:bCs/>
          <w:color w:val="92D050"/>
        </w:rPr>
      </w:pPr>
      <w:r w:rsidRPr="00FA7D75">
        <w:rPr>
          <w:color w:val="92D050"/>
        </w:rPr>
        <w:t>86021 Poitiers cedex</w:t>
      </w:r>
    </w:p>
    <w:p w14:paraId="6BB54DC4" w14:textId="77777777" w:rsidR="008046D3" w:rsidRPr="00FA7D75" w:rsidRDefault="008046D3" w:rsidP="003F0AD6">
      <w:pPr>
        <w:jc w:val="center"/>
        <w:rPr>
          <w:i/>
          <w:color w:val="92D050"/>
        </w:rPr>
      </w:pPr>
      <w:r w:rsidRPr="00FA7D75">
        <w:rPr>
          <w:color w:val="92D050"/>
        </w:rPr>
        <w:t>Tél : 05</w:t>
      </w:r>
      <w:r w:rsidR="002A6EF3" w:rsidRPr="00FA7D75">
        <w:rPr>
          <w:color w:val="92D050"/>
        </w:rPr>
        <w:t xml:space="preserve"> </w:t>
      </w:r>
      <w:r w:rsidRPr="00FA7D75">
        <w:rPr>
          <w:color w:val="92D050"/>
        </w:rPr>
        <w:t>49</w:t>
      </w:r>
      <w:r w:rsidR="002A6EF3" w:rsidRPr="00FA7D75">
        <w:rPr>
          <w:color w:val="92D050"/>
        </w:rPr>
        <w:t xml:space="preserve"> </w:t>
      </w:r>
      <w:r w:rsidRPr="00FA7D75">
        <w:rPr>
          <w:color w:val="92D050"/>
        </w:rPr>
        <w:t>44</w:t>
      </w:r>
      <w:r w:rsidR="002A6EF3" w:rsidRPr="00FA7D75">
        <w:rPr>
          <w:color w:val="92D050"/>
        </w:rPr>
        <w:t xml:space="preserve"> </w:t>
      </w:r>
      <w:r w:rsidR="00D07B37" w:rsidRPr="00FA7D75">
        <w:rPr>
          <w:i/>
          <w:color w:val="92D050"/>
        </w:rPr>
        <w:t xml:space="preserve">xx </w:t>
      </w:r>
      <w:proofErr w:type="spellStart"/>
      <w:r w:rsidR="00D07B37" w:rsidRPr="00FA7D75">
        <w:rPr>
          <w:i/>
          <w:color w:val="92D050"/>
        </w:rPr>
        <w:t>xx</w:t>
      </w:r>
      <w:proofErr w:type="spellEnd"/>
      <w:r w:rsidR="0038461D" w:rsidRPr="00FA7D75">
        <w:rPr>
          <w:color w:val="92D050"/>
        </w:rPr>
        <w:t xml:space="preserve"> / </w:t>
      </w:r>
      <w:r w:rsidRPr="00FA7D75">
        <w:rPr>
          <w:color w:val="92D050"/>
        </w:rPr>
        <w:t>Fax : 05</w:t>
      </w:r>
      <w:r w:rsidR="002A6EF3" w:rsidRPr="00FA7D75">
        <w:rPr>
          <w:color w:val="92D050"/>
        </w:rPr>
        <w:t xml:space="preserve"> </w:t>
      </w:r>
      <w:r w:rsidRPr="00FA7D75">
        <w:rPr>
          <w:color w:val="92D050"/>
        </w:rPr>
        <w:t>49</w:t>
      </w:r>
      <w:r w:rsidR="002A6EF3" w:rsidRPr="00FA7D75">
        <w:rPr>
          <w:color w:val="92D050"/>
        </w:rPr>
        <w:t xml:space="preserve"> </w:t>
      </w:r>
      <w:r w:rsidRPr="00FA7D75">
        <w:rPr>
          <w:color w:val="92D050"/>
        </w:rPr>
        <w:t>44</w:t>
      </w:r>
      <w:r w:rsidR="002A6EF3" w:rsidRPr="00FA7D75">
        <w:rPr>
          <w:color w:val="92D050"/>
        </w:rPr>
        <w:t xml:space="preserve"> </w:t>
      </w:r>
      <w:r w:rsidR="00D07B37" w:rsidRPr="00FA7D75">
        <w:rPr>
          <w:color w:val="92D050"/>
        </w:rPr>
        <w:t xml:space="preserve">xx </w:t>
      </w:r>
      <w:proofErr w:type="spellStart"/>
      <w:r w:rsidR="00D07B37" w:rsidRPr="00FA7D75">
        <w:rPr>
          <w:color w:val="92D050"/>
        </w:rPr>
        <w:t>xx</w:t>
      </w:r>
      <w:proofErr w:type="spellEnd"/>
    </w:p>
    <w:p w14:paraId="25753916" w14:textId="5FEA9A34" w:rsidR="002A6EF3" w:rsidRDefault="002A6EF3" w:rsidP="003F0AD6">
      <w:pPr>
        <w:jc w:val="center"/>
        <w:rPr>
          <w:color w:val="92D050"/>
        </w:rPr>
      </w:pPr>
      <w:r w:rsidRPr="00FA7D75">
        <w:rPr>
          <w:color w:val="92D050"/>
        </w:rPr>
        <w:t xml:space="preserve">E-mail : </w:t>
      </w:r>
      <w:r w:rsidRPr="00FA7D75">
        <w:rPr>
          <w:i/>
          <w:color w:val="92D050"/>
        </w:rPr>
        <w:t>xxxxxxxx</w:t>
      </w:r>
      <w:r w:rsidRPr="00FA7D75">
        <w:rPr>
          <w:color w:val="92D050"/>
        </w:rPr>
        <w:t>@chu-poitiers.fr</w:t>
      </w:r>
    </w:p>
    <w:p w14:paraId="4FDDB81A" w14:textId="77777777" w:rsidR="00A605F9" w:rsidRPr="00632F70" w:rsidRDefault="00A605F9" w:rsidP="00CD00C3"/>
    <w:p w14:paraId="07ECAAC5" w14:textId="77777777" w:rsidR="0023755F" w:rsidRPr="0023755F" w:rsidRDefault="0023755F" w:rsidP="0023755F">
      <w:pPr>
        <w:suppressAutoHyphens w:val="0"/>
        <w:jc w:val="center"/>
        <w:rPr>
          <w:b/>
          <w:sz w:val="24"/>
          <w:lang w:eastAsia="fr-FR"/>
        </w:rPr>
      </w:pPr>
      <w:r w:rsidRPr="0023755F">
        <w:rPr>
          <w:b/>
          <w:sz w:val="24"/>
          <w:lang w:eastAsia="fr-FR"/>
        </w:rPr>
        <w:t xml:space="preserve">Ce protocole a été conçu et rédigé à partir de la </w:t>
      </w:r>
      <w:r w:rsidRPr="008D084E">
        <w:rPr>
          <w:b/>
          <w:sz w:val="24"/>
          <w:lang w:eastAsia="fr-FR"/>
        </w:rPr>
        <w:t xml:space="preserve">version 3.0 du </w:t>
      </w:r>
      <w:r w:rsidR="009169BC" w:rsidRPr="008D084E">
        <w:rPr>
          <w:b/>
          <w:sz w:val="24"/>
          <w:lang w:eastAsia="fr-FR"/>
        </w:rPr>
        <w:t>01/02/2017</w:t>
      </w:r>
    </w:p>
    <w:p w14:paraId="1D5FFB92" w14:textId="77777777" w:rsidR="0023755F" w:rsidRPr="0023755F" w:rsidRDefault="0023755F" w:rsidP="0023755F">
      <w:pPr>
        <w:suppressAutoHyphens w:val="0"/>
        <w:jc w:val="center"/>
        <w:rPr>
          <w:b/>
          <w:sz w:val="24"/>
          <w:lang w:eastAsia="fr-FR"/>
        </w:rPr>
      </w:pPr>
      <w:r w:rsidRPr="0023755F">
        <w:rPr>
          <w:b/>
          <w:sz w:val="24"/>
          <w:lang w:eastAsia="fr-FR"/>
        </w:rPr>
        <w:t xml:space="preserve">du protocole-type </w:t>
      </w:r>
      <w:r w:rsidR="009169BC">
        <w:rPr>
          <w:b/>
          <w:sz w:val="24"/>
          <w:lang w:eastAsia="fr-FR"/>
        </w:rPr>
        <w:t>du GIRCI SOHO</w:t>
      </w:r>
    </w:p>
    <w:p w14:paraId="0642C5C4" w14:textId="38D31CD6" w:rsidR="00005BBB" w:rsidRDefault="00005BBB" w:rsidP="00CD00C3"/>
    <w:p w14:paraId="160603F4" w14:textId="7FD262AE" w:rsidR="009166F4" w:rsidRDefault="009166F4" w:rsidP="00CD00C3"/>
    <w:p w14:paraId="4520B282" w14:textId="126D0477" w:rsidR="009166F4" w:rsidRDefault="009166F4" w:rsidP="00CD00C3"/>
    <w:p w14:paraId="7B50F788" w14:textId="77777777" w:rsidR="009166F4" w:rsidRDefault="009166F4" w:rsidP="00CD00C3"/>
    <w:p w14:paraId="4AA9ACBF" w14:textId="77777777" w:rsidR="00C35642" w:rsidRDefault="00C35642" w:rsidP="00CD00C3"/>
    <w:p w14:paraId="6A54EC3B" w14:textId="77777777" w:rsidR="00C35642" w:rsidRPr="00632F70" w:rsidRDefault="00C35642" w:rsidP="00CD00C3"/>
    <w:p w14:paraId="56F79343" w14:textId="77777777" w:rsidR="0038461D" w:rsidRPr="004C3947" w:rsidRDefault="0038461D" w:rsidP="000C22BC">
      <w:pPr>
        <w:jc w:val="center"/>
        <w:outlineLvl w:val="0"/>
        <w:rPr>
          <w:sz w:val="20"/>
          <w:szCs w:val="20"/>
        </w:rPr>
      </w:pPr>
      <w:r w:rsidRPr="004C3947">
        <w:rPr>
          <w:sz w:val="20"/>
          <w:szCs w:val="20"/>
        </w:rPr>
        <w:t xml:space="preserve">CE </w:t>
      </w:r>
      <w:r w:rsidRPr="004C3947">
        <w:rPr>
          <w:sz w:val="20"/>
          <w:szCs w:val="20"/>
          <w:u w:val="single"/>
        </w:rPr>
        <w:t>DOCUMENT CONFIDENTIEL</w:t>
      </w:r>
      <w:r w:rsidRPr="004C3947">
        <w:rPr>
          <w:sz w:val="20"/>
          <w:szCs w:val="20"/>
        </w:rPr>
        <w:t xml:space="preserve"> EST LA PROPRIETE DU CHU DE POITIERS.</w:t>
      </w:r>
    </w:p>
    <w:p w14:paraId="1473BD67" w14:textId="31B51449" w:rsidR="004F0C2D" w:rsidRDefault="0038461D" w:rsidP="00F61366">
      <w:pPr>
        <w:jc w:val="center"/>
        <w:rPr>
          <w:sz w:val="20"/>
          <w:szCs w:val="20"/>
        </w:rPr>
      </w:pPr>
      <w:r w:rsidRPr="004C3947">
        <w:rPr>
          <w:sz w:val="20"/>
          <w:szCs w:val="20"/>
        </w:rPr>
        <w:t>AUCUNE INFORMATION NON PUBLIEE FIGURANT DANS CE DOCUMENT NE PEUT ETRE DIVULGUEE SANS AUTORISATION ECRITE PREALABLE DU CHU DE POITIERS.</w:t>
      </w:r>
      <w:r w:rsidR="004F0C2D">
        <w:rPr>
          <w:sz w:val="20"/>
          <w:szCs w:val="20"/>
        </w:rPr>
        <w:br w:type="page"/>
      </w:r>
    </w:p>
    <w:p w14:paraId="3735E4C5" w14:textId="77777777" w:rsidR="004F0C2D" w:rsidRDefault="004F0C2D" w:rsidP="0047079A">
      <w:pPr>
        <w:jc w:val="center"/>
        <w:rPr>
          <w:sz w:val="20"/>
          <w:szCs w:val="20"/>
        </w:rPr>
      </w:pPr>
    </w:p>
    <w:p w14:paraId="299636EE" w14:textId="77777777" w:rsidR="004F0C2D" w:rsidRDefault="004F0C2D" w:rsidP="0047079A">
      <w:pPr>
        <w:jc w:val="center"/>
        <w:rPr>
          <w:sz w:val="20"/>
          <w:szCs w:val="20"/>
        </w:rPr>
      </w:pPr>
    </w:p>
    <w:tbl>
      <w:tblPr>
        <w:tblW w:w="5000" w:type="pct"/>
        <w:jc w:val="center"/>
        <w:tblBorders>
          <w:top w:val="thinThickSmallGap" w:sz="12" w:space="0" w:color="333333"/>
          <w:left w:val="thinThickSmallGap" w:sz="12" w:space="0" w:color="333333"/>
          <w:bottom w:val="thickThinSmallGap" w:sz="12" w:space="0" w:color="333333"/>
          <w:right w:val="thickThinSmallGap" w:sz="12" w:space="0" w:color="333333"/>
          <w:insideH w:val="single" w:sz="8" w:space="0" w:color="auto"/>
          <w:insideV w:val="single" w:sz="8" w:space="0" w:color="auto"/>
        </w:tblBorders>
        <w:tblCellMar>
          <w:left w:w="70" w:type="dxa"/>
          <w:right w:w="70" w:type="dxa"/>
        </w:tblCellMar>
        <w:tblLook w:val="0000" w:firstRow="0" w:lastRow="0" w:firstColumn="0" w:lastColumn="0" w:noHBand="0" w:noVBand="0"/>
      </w:tblPr>
      <w:tblGrid>
        <w:gridCol w:w="1261"/>
        <w:gridCol w:w="1446"/>
        <w:gridCol w:w="6871"/>
      </w:tblGrid>
      <w:tr w:rsidR="004F0C2D" w:rsidRPr="00F71E60" w14:paraId="023C2265" w14:textId="77777777" w:rsidTr="00165A5E">
        <w:trPr>
          <w:cantSplit/>
          <w:trHeight w:val="555"/>
          <w:jc w:val="center"/>
        </w:trPr>
        <w:tc>
          <w:tcPr>
            <w:tcW w:w="5000" w:type="pct"/>
            <w:gridSpan w:val="3"/>
            <w:shd w:val="clear" w:color="auto" w:fill="CCCCCC"/>
            <w:vAlign w:val="center"/>
          </w:tcPr>
          <w:p w14:paraId="02C60861" w14:textId="77777777" w:rsidR="004F0C2D" w:rsidRPr="00D7434C" w:rsidRDefault="004F0C2D" w:rsidP="00212831">
            <w:pPr>
              <w:jc w:val="center"/>
              <w:rPr>
                <w:b/>
              </w:rPr>
            </w:pPr>
            <w:r w:rsidRPr="00D7434C">
              <w:rPr>
                <w:b/>
              </w:rPr>
              <w:t xml:space="preserve">HISTORIQUE DES </w:t>
            </w:r>
            <w:r w:rsidR="00212831">
              <w:rPr>
                <w:b/>
              </w:rPr>
              <w:t>MISES A JOUR DU PROTOCOLE</w:t>
            </w:r>
          </w:p>
        </w:tc>
      </w:tr>
      <w:tr w:rsidR="004F0C2D" w:rsidRPr="00F71E60" w14:paraId="2AA5E081" w14:textId="77777777" w:rsidTr="004F0C2D">
        <w:trPr>
          <w:cantSplit/>
          <w:trHeight w:val="450"/>
          <w:jc w:val="center"/>
        </w:trPr>
        <w:tc>
          <w:tcPr>
            <w:tcW w:w="658" w:type="pct"/>
            <w:vAlign w:val="center"/>
          </w:tcPr>
          <w:p w14:paraId="5800362A" w14:textId="77777777" w:rsidR="004F0C2D" w:rsidRPr="00D7434C" w:rsidRDefault="004F0C2D" w:rsidP="00165A5E">
            <w:pPr>
              <w:jc w:val="center"/>
              <w:rPr>
                <w:b/>
              </w:rPr>
            </w:pPr>
            <w:r w:rsidRPr="00D7434C">
              <w:rPr>
                <w:b/>
              </w:rPr>
              <w:t>Version</w:t>
            </w:r>
          </w:p>
        </w:tc>
        <w:tc>
          <w:tcPr>
            <w:tcW w:w="755" w:type="pct"/>
            <w:vAlign w:val="center"/>
          </w:tcPr>
          <w:p w14:paraId="1B2ABFF3" w14:textId="77777777" w:rsidR="004F0C2D" w:rsidRPr="00D7434C" w:rsidRDefault="004F0C2D" w:rsidP="00165A5E">
            <w:pPr>
              <w:jc w:val="center"/>
              <w:rPr>
                <w:b/>
              </w:rPr>
            </w:pPr>
            <w:r>
              <w:rPr>
                <w:b/>
              </w:rPr>
              <w:t>Date</w:t>
            </w:r>
          </w:p>
        </w:tc>
        <w:tc>
          <w:tcPr>
            <w:tcW w:w="3587" w:type="pct"/>
            <w:vAlign w:val="center"/>
          </w:tcPr>
          <w:p w14:paraId="52127F2E" w14:textId="77777777" w:rsidR="004F0C2D" w:rsidRPr="00D7434C" w:rsidRDefault="004F0C2D" w:rsidP="00165A5E">
            <w:pPr>
              <w:jc w:val="center"/>
              <w:rPr>
                <w:b/>
              </w:rPr>
            </w:pPr>
            <w:r>
              <w:rPr>
                <w:b/>
              </w:rPr>
              <w:t>Raison de la mise à jour</w:t>
            </w:r>
          </w:p>
        </w:tc>
      </w:tr>
      <w:tr w:rsidR="004F0C2D" w:rsidRPr="00F71E60" w14:paraId="02D566A6" w14:textId="77777777" w:rsidTr="004F0C2D">
        <w:trPr>
          <w:cantSplit/>
          <w:trHeight w:val="450"/>
          <w:jc w:val="center"/>
        </w:trPr>
        <w:tc>
          <w:tcPr>
            <w:tcW w:w="658" w:type="pct"/>
            <w:vAlign w:val="center"/>
          </w:tcPr>
          <w:p w14:paraId="38A271B5" w14:textId="77777777" w:rsidR="004F0C2D" w:rsidRPr="00F71E60" w:rsidRDefault="004F0C2D" w:rsidP="004F0C2D">
            <w:pPr>
              <w:jc w:val="center"/>
            </w:pPr>
            <w:r>
              <w:t>1</w:t>
            </w:r>
          </w:p>
        </w:tc>
        <w:tc>
          <w:tcPr>
            <w:tcW w:w="755" w:type="pct"/>
            <w:vAlign w:val="center"/>
          </w:tcPr>
          <w:p w14:paraId="4AF0F31C" w14:textId="77777777" w:rsidR="004F0C2D" w:rsidRPr="00F71E60" w:rsidRDefault="004F0C2D" w:rsidP="004F0C2D">
            <w:pPr>
              <w:jc w:val="center"/>
            </w:pPr>
          </w:p>
        </w:tc>
        <w:tc>
          <w:tcPr>
            <w:tcW w:w="3587" w:type="pct"/>
            <w:vAlign w:val="center"/>
          </w:tcPr>
          <w:p w14:paraId="18AB6885" w14:textId="77777777" w:rsidR="004F0C2D" w:rsidRPr="00F71E60" w:rsidRDefault="004F0C2D" w:rsidP="00165A5E"/>
        </w:tc>
      </w:tr>
      <w:tr w:rsidR="004F0C2D" w:rsidRPr="00F71E60" w14:paraId="620F7D4D" w14:textId="77777777" w:rsidTr="004F0C2D">
        <w:trPr>
          <w:cantSplit/>
          <w:trHeight w:val="450"/>
          <w:jc w:val="center"/>
        </w:trPr>
        <w:tc>
          <w:tcPr>
            <w:tcW w:w="658" w:type="pct"/>
            <w:vAlign w:val="center"/>
          </w:tcPr>
          <w:p w14:paraId="4FCFA7D9" w14:textId="77777777" w:rsidR="004F0C2D" w:rsidRDefault="004F0C2D" w:rsidP="004F0C2D">
            <w:pPr>
              <w:jc w:val="center"/>
            </w:pPr>
          </w:p>
        </w:tc>
        <w:tc>
          <w:tcPr>
            <w:tcW w:w="755" w:type="pct"/>
            <w:vAlign w:val="center"/>
          </w:tcPr>
          <w:p w14:paraId="6C671CDA" w14:textId="77777777" w:rsidR="004F0C2D" w:rsidRPr="00F71E60" w:rsidRDefault="004F0C2D" w:rsidP="004F0C2D">
            <w:pPr>
              <w:jc w:val="center"/>
            </w:pPr>
          </w:p>
        </w:tc>
        <w:tc>
          <w:tcPr>
            <w:tcW w:w="3587" w:type="pct"/>
            <w:vAlign w:val="center"/>
          </w:tcPr>
          <w:p w14:paraId="4ACAD30D" w14:textId="77777777" w:rsidR="004F0C2D" w:rsidRPr="00F71E60" w:rsidRDefault="004F0C2D" w:rsidP="00165A5E"/>
        </w:tc>
      </w:tr>
      <w:tr w:rsidR="004F0C2D" w:rsidRPr="00F71E60" w14:paraId="7E1DF53A" w14:textId="77777777" w:rsidTr="004F0C2D">
        <w:trPr>
          <w:cantSplit/>
          <w:trHeight w:val="450"/>
          <w:jc w:val="center"/>
        </w:trPr>
        <w:tc>
          <w:tcPr>
            <w:tcW w:w="658" w:type="pct"/>
            <w:vAlign w:val="center"/>
          </w:tcPr>
          <w:p w14:paraId="0746DC2D" w14:textId="77777777" w:rsidR="004F0C2D" w:rsidRDefault="004F0C2D" w:rsidP="004F0C2D">
            <w:pPr>
              <w:jc w:val="center"/>
            </w:pPr>
          </w:p>
        </w:tc>
        <w:tc>
          <w:tcPr>
            <w:tcW w:w="755" w:type="pct"/>
            <w:vAlign w:val="center"/>
          </w:tcPr>
          <w:p w14:paraId="44795EB9" w14:textId="77777777" w:rsidR="004F0C2D" w:rsidRPr="00F71E60" w:rsidRDefault="004F0C2D" w:rsidP="004F0C2D">
            <w:pPr>
              <w:jc w:val="center"/>
            </w:pPr>
          </w:p>
        </w:tc>
        <w:tc>
          <w:tcPr>
            <w:tcW w:w="3587" w:type="pct"/>
            <w:vAlign w:val="center"/>
          </w:tcPr>
          <w:p w14:paraId="7F33B7C5" w14:textId="77777777" w:rsidR="004F0C2D" w:rsidRPr="00F71E60" w:rsidRDefault="004F0C2D" w:rsidP="00165A5E"/>
        </w:tc>
      </w:tr>
      <w:tr w:rsidR="004F0C2D" w:rsidRPr="00F71E60" w14:paraId="11135DCD" w14:textId="77777777" w:rsidTr="004F0C2D">
        <w:trPr>
          <w:cantSplit/>
          <w:trHeight w:val="450"/>
          <w:jc w:val="center"/>
        </w:trPr>
        <w:tc>
          <w:tcPr>
            <w:tcW w:w="658" w:type="pct"/>
            <w:vAlign w:val="center"/>
          </w:tcPr>
          <w:p w14:paraId="5E55AB3A" w14:textId="77777777" w:rsidR="004F0C2D" w:rsidRPr="00F71E60" w:rsidRDefault="004F0C2D" w:rsidP="004F0C2D">
            <w:pPr>
              <w:jc w:val="center"/>
            </w:pPr>
          </w:p>
        </w:tc>
        <w:tc>
          <w:tcPr>
            <w:tcW w:w="755" w:type="pct"/>
            <w:vAlign w:val="center"/>
          </w:tcPr>
          <w:p w14:paraId="1796C556" w14:textId="77777777" w:rsidR="004F0C2D" w:rsidRPr="00F71E60" w:rsidRDefault="004F0C2D" w:rsidP="004F0C2D">
            <w:pPr>
              <w:jc w:val="center"/>
            </w:pPr>
          </w:p>
        </w:tc>
        <w:tc>
          <w:tcPr>
            <w:tcW w:w="3587" w:type="pct"/>
            <w:vAlign w:val="center"/>
          </w:tcPr>
          <w:p w14:paraId="0E1D31FD" w14:textId="77777777" w:rsidR="004F0C2D" w:rsidRPr="00F71E60" w:rsidRDefault="004F0C2D" w:rsidP="00165A5E"/>
        </w:tc>
      </w:tr>
    </w:tbl>
    <w:p w14:paraId="2F023F5D" w14:textId="77777777" w:rsidR="004F0C2D" w:rsidRDefault="004F0C2D" w:rsidP="0047079A">
      <w:pPr>
        <w:jc w:val="center"/>
        <w:rPr>
          <w:sz w:val="20"/>
          <w:szCs w:val="20"/>
        </w:rPr>
      </w:pPr>
    </w:p>
    <w:p w14:paraId="0445ADFA" w14:textId="77777777" w:rsidR="004F0C2D" w:rsidRDefault="004F0C2D" w:rsidP="0047079A">
      <w:pPr>
        <w:jc w:val="center"/>
        <w:rPr>
          <w:sz w:val="20"/>
          <w:szCs w:val="20"/>
        </w:rPr>
      </w:pPr>
    </w:p>
    <w:p w14:paraId="00300579" w14:textId="77777777" w:rsidR="004F0C2D" w:rsidRDefault="004F0C2D" w:rsidP="0047079A">
      <w:pPr>
        <w:jc w:val="center"/>
        <w:rPr>
          <w:sz w:val="20"/>
          <w:szCs w:val="20"/>
        </w:rPr>
      </w:pPr>
    </w:p>
    <w:p w14:paraId="4D4EA888" w14:textId="77777777" w:rsidR="004F0C2D" w:rsidRDefault="004F0C2D" w:rsidP="0047079A">
      <w:pPr>
        <w:jc w:val="center"/>
        <w:rPr>
          <w:sz w:val="20"/>
          <w:szCs w:val="20"/>
        </w:rPr>
      </w:pPr>
    </w:p>
    <w:p w14:paraId="5DA43E60" w14:textId="77777777" w:rsidR="004F0C2D" w:rsidRDefault="004F0C2D" w:rsidP="0047079A">
      <w:pPr>
        <w:jc w:val="center"/>
        <w:rPr>
          <w:sz w:val="20"/>
          <w:szCs w:val="20"/>
        </w:rPr>
      </w:pPr>
    </w:p>
    <w:p w14:paraId="00F9D05B" w14:textId="77777777" w:rsidR="004F0C2D" w:rsidRDefault="004F0C2D" w:rsidP="0047079A">
      <w:pPr>
        <w:jc w:val="center"/>
        <w:rPr>
          <w:sz w:val="20"/>
          <w:szCs w:val="20"/>
        </w:rPr>
      </w:pPr>
    </w:p>
    <w:p w14:paraId="0ABAE09E" w14:textId="77777777" w:rsidR="004F0C2D" w:rsidRDefault="004F0C2D" w:rsidP="0047079A">
      <w:pPr>
        <w:jc w:val="center"/>
        <w:rPr>
          <w:sz w:val="20"/>
          <w:szCs w:val="20"/>
        </w:rPr>
      </w:pPr>
    </w:p>
    <w:p w14:paraId="3E47D1A9" w14:textId="77777777" w:rsidR="004F0C2D" w:rsidRDefault="004F0C2D" w:rsidP="0047079A">
      <w:pPr>
        <w:jc w:val="center"/>
        <w:rPr>
          <w:sz w:val="20"/>
          <w:szCs w:val="20"/>
        </w:rPr>
      </w:pPr>
    </w:p>
    <w:p w14:paraId="64431194" w14:textId="77777777" w:rsidR="004F0C2D" w:rsidRDefault="004F0C2D" w:rsidP="0047079A">
      <w:pPr>
        <w:jc w:val="center"/>
        <w:rPr>
          <w:sz w:val="20"/>
          <w:szCs w:val="20"/>
        </w:rPr>
      </w:pPr>
    </w:p>
    <w:p w14:paraId="7C06405D" w14:textId="77777777" w:rsidR="004F0C2D" w:rsidRDefault="004F0C2D" w:rsidP="0047079A">
      <w:pPr>
        <w:jc w:val="center"/>
        <w:rPr>
          <w:sz w:val="20"/>
          <w:szCs w:val="20"/>
        </w:rPr>
      </w:pPr>
    </w:p>
    <w:p w14:paraId="16E03BAE" w14:textId="77777777" w:rsidR="004F0C2D" w:rsidRDefault="004F0C2D" w:rsidP="0047079A">
      <w:pPr>
        <w:jc w:val="center"/>
        <w:rPr>
          <w:sz w:val="20"/>
          <w:szCs w:val="20"/>
        </w:rPr>
      </w:pPr>
    </w:p>
    <w:p w14:paraId="335E3A7C" w14:textId="77777777" w:rsidR="004F0C2D" w:rsidRPr="008D084E" w:rsidRDefault="004F0C2D" w:rsidP="004F0C2D">
      <w:pPr>
        <w:jc w:val="center"/>
        <w:rPr>
          <w:b/>
          <w:caps/>
          <w:sz w:val="32"/>
          <w:szCs w:val="32"/>
        </w:rPr>
      </w:pPr>
      <w:r>
        <w:rPr>
          <w:sz w:val="20"/>
          <w:szCs w:val="20"/>
        </w:rPr>
        <w:br w:type="page"/>
      </w:r>
      <w:bookmarkStart w:id="5" w:name="_Ref136423801"/>
      <w:bookmarkStart w:id="6" w:name="_Ref136423798"/>
      <w:r w:rsidRPr="008D084E">
        <w:rPr>
          <w:b/>
          <w:caps/>
          <w:sz w:val="32"/>
          <w:szCs w:val="32"/>
        </w:rPr>
        <w:lastRenderedPageBreak/>
        <w:t>Page de signature du protocole</w:t>
      </w:r>
      <w:bookmarkEnd w:id="5"/>
      <w:bookmarkEnd w:id="6"/>
    </w:p>
    <w:p w14:paraId="40F66A55" w14:textId="77777777" w:rsidR="004F0C2D" w:rsidRPr="008D084E" w:rsidRDefault="004F0C2D" w:rsidP="004F0C2D"/>
    <w:p w14:paraId="485A1D10" w14:textId="77777777" w:rsidR="004F0C2D" w:rsidRPr="008D084E" w:rsidRDefault="004F0C2D" w:rsidP="004F0C2D">
      <w:pPr>
        <w:pStyle w:val="En-tte"/>
        <w:outlineLvl w:val="0"/>
        <w:rPr>
          <w:b/>
          <w:u w:val="single"/>
        </w:rPr>
      </w:pPr>
      <w:r w:rsidRPr="008D084E">
        <w:rPr>
          <w:b/>
          <w:u w:val="single"/>
        </w:rPr>
        <w:t xml:space="preserve">Signature de l’investigateur </w:t>
      </w:r>
    </w:p>
    <w:p w14:paraId="4419D504" w14:textId="77777777" w:rsidR="004F0C2D" w:rsidRPr="008D084E" w:rsidRDefault="004F0C2D" w:rsidP="004F0C2D"/>
    <w:tbl>
      <w:tblPr>
        <w:tblW w:w="0" w:type="auto"/>
        <w:jc w:val="center"/>
        <w:tblLayout w:type="fixed"/>
        <w:tblLook w:val="0000" w:firstRow="0" w:lastRow="0" w:firstColumn="0" w:lastColumn="0" w:noHBand="0" w:noVBand="0"/>
      </w:tblPr>
      <w:tblGrid>
        <w:gridCol w:w="6363"/>
        <w:gridCol w:w="3205"/>
      </w:tblGrid>
      <w:tr w:rsidR="004F0C2D" w:rsidRPr="008D084E" w14:paraId="701B257E" w14:textId="77777777" w:rsidTr="00165A5E">
        <w:trPr>
          <w:cantSplit/>
          <w:jc w:val="center"/>
        </w:trPr>
        <w:tc>
          <w:tcPr>
            <w:tcW w:w="9568" w:type="dxa"/>
            <w:gridSpan w:val="2"/>
            <w:tcBorders>
              <w:top w:val="single" w:sz="4" w:space="0" w:color="000000"/>
              <w:left w:val="single" w:sz="4" w:space="0" w:color="000000"/>
              <w:right w:val="single" w:sz="4" w:space="0" w:color="000000"/>
            </w:tcBorders>
          </w:tcPr>
          <w:p w14:paraId="2E0DCB01" w14:textId="77777777" w:rsidR="004F0C2D" w:rsidRPr="008D084E" w:rsidRDefault="004F0C2D" w:rsidP="00165A5E">
            <w:pPr>
              <w:pStyle w:val="paragraph"/>
            </w:pPr>
            <w:r w:rsidRPr="008D084E">
              <w:t>J'ai lu ce protocole d’essai clinique dont le CHU de Poitiers est le promoteur. Je confirme qu'il contient toutes les informations nécessaires à la conduite de l’essai. Je m'engage à mener cet essai en respectant ses directives et les termes et conditions qui y sont définis.</w:t>
            </w:r>
          </w:p>
          <w:p w14:paraId="6231A2F4" w14:textId="77777777" w:rsidR="004F0C2D" w:rsidRPr="008D084E" w:rsidRDefault="004F0C2D" w:rsidP="00165A5E">
            <w:pPr>
              <w:pStyle w:val="paragraph"/>
            </w:pPr>
            <w:r w:rsidRPr="008D084E">
              <w:t>Je m'engage à réaliser l’essai en respectant :</w:t>
            </w:r>
          </w:p>
          <w:p w14:paraId="25455052" w14:textId="77777777" w:rsidR="004F0C2D" w:rsidRPr="008D084E" w:rsidRDefault="004F0C2D" w:rsidP="00165A5E">
            <w:pPr>
              <w:pStyle w:val="paragraph"/>
              <w:numPr>
                <w:ilvl w:val="0"/>
                <w:numId w:val="3"/>
              </w:numPr>
            </w:pPr>
            <w:r w:rsidRPr="008D084E">
              <w:t xml:space="preserve">les principes de la “Déclaration d’Helsinki”, </w:t>
            </w:r>
          </w:p>
          <w:p w14:paraId="6F271FEB" w14:textId="77777777" w:rsidR="004F0C2D" w:rsidRPr="008D084E" w:rsidRDefault="004F0C2D" w:rsidP="00165A5E">
            <w:pPr>
              <w:pStyle w:val="paragraph"/>
              <w:numPr>
                <w:ilvl w:val="0"/>
                <w:numId w:val="3"/>
              </w:numPr>
            </w:pPr>
            <w:r w:rsidRPr="008D084E">
              <w:t>les règles et recommandations de bonnes pratiques cliniques internationales (ICH-E6) et française (règles de bonnes pratiques cliniques pour les recherches portant sur des médicaments à usage humain - décisions du 24 novembre 2006), </w:t>
            </w:r>
          </w:p>
          <w:p w14:paraId="4B007B2C" w14:textId="77777777" w:rsidR="004F0C2D" w:rsidRPr="008D084E" w:rsidRDefault="004F0C2D" w:rsidP="00165A5E">
            <w:pPr>
              <w:pStyle w:val="paragraph"/>
              <w:numPr>
                <w:ilvl w:val="0"/>
                <w:numId w:val="3"/>
              </w:numPr>
            </w:pPr>
            <w:r w:rsidRPr="008D084E">
              <w:t>la législation nationale et la réglementation relative aux essais cliniques,</w:t>
            </w:r>
          </w:p>
          <w:p w14:paraId="6C822A1D" w14:textId="77777777" w:rsidR="004F0C2D" w:rsidRPr="008D084E" w:rsidRDefault="004F0C2D" w:rsidP="00165A5E">
            <w:pPr>
              <w:pStyle w:val="paragraph"/>
              <w:numPr>
                <w:ilvl w:val="0"/>
                <w:numId w:val="3"/>
              </w:numPr>
            </w:pPr>
            <w:r w:rsidRPr="008D084E">
              <w:t>la conformité avec la Directive Essais Cliniques de l’UE [2001/20/EC].</w:t>
            </w:r>
          </w:p>
          <w:p w14:paraId="58968049" w14:textId="77777777" w:rsidR="004F0C2D" w:rsidRPr="008D084E" w:rsidRDefault="004F0C2D" w:rsidP="00165A5E">
            <w:pPr>
              <w:pStyle w:val="paragraph"/>
            </w:pPr>
          </w:p>
          <w:p w14:paraId="20C46423" w14:textId="77777777" w:rsidR="004F0C2D" w:rsidRPr="008D084E" w:rsidRDefault="004F0C2D" w:rsidP="00165A5E">
            <w:pPr>
              <w:pStyle w:val="paragraph"/>
            </w:pPr>
            <w:r w:rsidRPr="008D084E">
              <w:t>Je m'engage également à ce que les investigateurs et les autres membres qualifiés de mon équipe aient accès au protocole et aux documents relatifs à la conduite de l’essai pour leur permettre de travailler dans le respect des dispositions figurant dans ces documents.</w:t>
            </w:r>
          </w:p>
          <w:p w14:paraId="2942509B" w14:textId="77777777" w:rsidR="004F0C2D" w:rsidRPr="008D084E" w:rsidRDefault="004F0C2D" w:rsidP="00165A5E">
            <w:pPr>
              <w:pStyle w:val="paragraph"/>
            </w:pPr>
          </w:p>
        </w:tc>
      </w:tr>
      <w:tr w:rsidR="004F0C2D" w:rsidRPr="008D084E" w14:paraId="4ABEE073" w14:textId="77777777" w:rsidTr="00165A5E">
        <w:trPr>
          <w:jc w:val="center"/>
        </w:trPr>
        <w:tc>
          <w:tcPr>
            <w:tcW w:w="6363" w:type="dxa"/>
            <w:tcBorders>
              <w:left w:val="single" w:sz="4" w:space="0" w:color="000000"/>
              <w:bottom w:val="single" w:sz="4" w:space="0" w:color="000000"/>
            </w:tcBorders>
          </w:tcPr>
          <w:p w14:paraId="5C7A5526" w14:textId="77777777" w:rsidR="004F0C2D" w:rsidRPr="008D084E" w:rsidRDefault="004F0C2D" w:rsidP="00165A5E">
            <w:pPr>
              <w:rPr>
                <w:lang w:val="nl-NL"/>
              </w:rPr>
            </w:pPr>
            <w:proofErr w:type="spellStart"/>
            <w:r w:rsidRPr="008D084E">
              <w:rPr>
                <w:lang w:val="nl-NL"/>
              </w:rPr>
              <w:t>Investigateur</w:t>
            </w:r>
            <w:proofErr w:type="spellEnd"/>
            <w:r w:rsidRPr="008D084E">
              <w:rPr>
                <w:lang w:val="nl-NL"/>
              </w:rPr>
              <w:t xml:space="preserve"> : </w:t>
            </w:r>
            <w:proofErr w:type="spellStart"/>
            <w:r w:rsidRPr="008D084E">
              <w:rPr>
                <w:lang w:val="nl-NL"/>
              </w:rPr>
              <w:t>Dr</w:t>
            </w:r>
            <w:proofErr w:type="spellEnd"/>
            <w:r w:rsidRPr="008D084E">
              <w:rPr>
                <w:lang w:val="nl-NL"/>
              </w:rPr>
              <w:t>/ Pr XXXXX</w:t>
            </w:r>
          </w:p>
          <w:p w14:paraId="5C216EBE" w14:textId="77777777" w:rsidR="004F0C2D" w:rsidRPr="008D084E" w:rsidRDefault="004F0C2D" w:rsidP="00165A5E">
            <w:pPr>
              <w:rPr>
                <w:lang w:val="nl-NL"/>
              </w:rPr>
            </w:pPr>
            <w:r w:rsidRPr="008D084E">
              <w:rPr>
                <w:lang w:val="nl-NL"/>
              </w:rPr>
              <w:t>(</w:t>
            </w:r>
            <w:proofErr w:type="spellStart"/>
            <w:r w:rsidRPr="008D084E">
              <w:rPr>
                <w:lang w:val="nl-NL"/>
              </w:rPr>
              <w:t>Prénom</w:t>
            </w:r>
            <w:proofErr w:type="spellEnd"/>
            <w:r w:rsidRPr="008D084E">
              <w:rPr>
                <w:lang w:val="nl-NL"/>
              </w:rPr>
              <w:t xml:space="preserve"> NOM)</w:t>
            </w:r>
          </w:p>
          <w:p w14:paraId="09A243FF" w14:textId="77777777" w:rsidR="004F0C2D" w:rsidRPr="008D084E" w:rsidRDefault="004F0C2D" w:rsidP="00165A5E">
            <w:pPr>
              <w:rPr>
                <w:lang w:val="nl-NL"/>
              </w:rPr>
            </w:pPr>
          </w:p>
          <w:p w14:paraId="3117405D" w14:textId="77777777" w:rsidR="003B6DDF" w:rsidRPr="008D084E" w:rsidRDefault="003B6DDF" w:rsidP="00165A5E">
            <w:pPr>
              <w:rPr>
                <w:lang w:val="nl-NL"/>
              </w:rPr>
            </w:pPr>
          </w:p>
          <w:p w14:paraId="640D0880" w14:textId="77777777" w:rsidR="004F0C2D" w:rsidRPr="008D084E" w:rsidRDefault="004F0C2D" w:rsidP="00165A5E">
            <w:pPr>
              <w:rPr>
                <w:lang w:val="nl-NL"/>
              </w:rPr>
            </w:pPr>
          </w:p>
          <w:p w14:paraId="630BF2BC" w14:textId="77777777" w:rsidR="004F0C2D" w:rsidRPr="008D084E" w:rsidRDefault="004F0C2D" w:rsidP="00165A5E">
            <w:r w:rsidRPr="008D084E">
              <w:t>Signature : ……………………………………………..</w:t>
            </w:r>
          </w:p>
          <w:p w14:paraId="5C6C0723" w14:textId="77777777" w:rsidR="004F0C2D" w:rsidRPr="008D084E" w:rsidRDefault="004F0C2D" w:rsidP="00165A5E"/>
        </w:tc>
        <w:tc>
          <w:tcPr>
            <w:tcW w:w="3205" w:type="dxa"/>
            <w:tcBorders>
              <w:bottom w:val="single" w:sz="4" w:space="0" w:color="000000"/>
              <w:right w:val="single" w:sz="4" w:space="0" w:color="000000"/>
            </w:tcBorders>
          </w:tcPr>
          <w:p w14:paraId="375AB8AF" w14:textId="77777777" w:rsidR="004F0C2D" w:rsidRPr="008D084E" w:rsidRDefault="004F0C2D" w:rsidP="00165A5E"/>
          <w:p w14:paraId="2E6BEBCA" w14:textId="77777777" w:rsidR="004F0C2D" w:rsidRPr="008D084E" w:rsidRDefault="004F0C2D" w:rsidP="00165A5E"/>
          <w:p w14:paraId="7D417288" w14:textId="77777777" w:rsidR="004F0C2D" w:rsidRPr="008D084E" w:rsidRDefault="004F0C2D" w:rsidP="00165A5E"/>
          <w:p w14:paraId="52D3B68E" w14:textId="77777777" w:rsidR="003B6DDF" w:rsidRPr="008D084E" w:rsidRDefault="003B6DDF" w:rsidP="00165A5E"/>
          <w:p w14:paraId="1F0F35D6" w14:textId="77777777" w:rsidR="004F0C2D" w:rsidRPr="008D084E" w:rsidRDefault="004F0C2D" w:rsidP="00165A5E"/>
          <w:p w14:paraId="25911AD3" w14:textId="77777777" w:rsidR="004F0C2D" w:rsidRPr="008D084E" w:rsidRDefault="004F0C2D" w:rsidP="00165A5E">
            <w:r w:rsidRPr="008D084E">
              <w:t>Date : ___________________</w:t>
            </w:r>
          </w:p>
        </w:tc>
      </w:tr>
    </w:tbl>
    <w:p w14:paraId="17B586C7" w14:textId="77777777" w:rsidR="004F0C2D" w:rsidRPr="008D084E" w:rsidRDefault="004F0C2D" w:rsidP="004F0C2D">
      <w:pPr>
        <w:pStyle w:val="Corpsdetexte"/>
      </w:pPr>
    </w:p>
    <w:p w14:paraId="2A004275" w14:textId="77777777" w:rsidR="004F0C2D" w:rsidRPr="008D084E" w:rsidRDefault="004F0C2D" w:rsidP="004F0C2D">
      <w:pPr>
        <w:pStyle w:val="Corpsdetexte"/>
        <w:outlineLvl w:val="0"/>
        <w:rPr>
          <w:b/>
          <w:u w:val="single"/>
        </w:rPr>
      </w:pPr>
      <w:r w:rsidRPr="008D084E">
        <w:rPr>
          <w:b/>
          <w:u w:val="single"/>
        </w:rPr>
        <w:t>Signature de l’Investigateur Coordonnateur</w:t>
      </w:r>
    </w:p>
    <w:p w14:paraId="670244E3" w14:textId="77777777" w:rsidR="004F0C2D" w:rsidRPr="008D084E" w:rsidRDefault="004F0C2D" w:rsidP="004F0C2D"/>
    <w:tbl>
      <w:tblPr>
        <w:tblW w:w="9473" w:type="dxa"/>
        <w:jc w:val="center"/>
        <w:tblLayout w:type="fixed"/>
        <w:tblLook w:val="0000" w:firstRow="0" w:lastRow="0" w:firstColumn="0" w:lastColumn="0" w:noHBand="0" w:noVBand="0"/>
      </w:tblPr>
      <w:tblGrid>
        <w:gridCol w:w="21"/>
        <w:gridCol w:w="6348"/>
        <w:gridCol w:w="3084"/>
        <w:gridCol w:w="20"/>
      </w:tblGrid>
      <w:tr w:rsidR="004F0C2D" w:rsidRPr="008D084E" w14:paraId="3E6C8E31" w14:textId="77777777" w:rsidTr="00165A5E">
        <w:trPr>
          <w:gridAfter w:val="1"/>
          <w:wAfter w:w="20" w:type="dxa"/>
          <w:cantSplit/>
          <w:jc w:val="center"/>
        </w:trPr>
        <w:tc>
          <w:tcPr>
            <w:tcW w:w="9453" w:type="dxa"/>
            <w:gridSpan w:val="3"/>
            <w:tcBorders>
              <w:top w:val="single" w:sz="4" w:space="0" w:color="000000"/>
              <w:left w:val="single" w:sz="4" w:space="0" w:color="000000"/>
              <w:right w:val="single" w:sz="4" w:space="0" w:color="000000"/>
            </w:tcBorders>
          </w:tcPr>
          <w:p w14:paraId="5D19B61E" w14:textId="77777777" w:rsidR="004F0C2D" w:rsidRPr="008D084E" w:rsidRDefault="004F0C2D" w:rsidP="00165A5E">
            <w:r w:rsidRPr="008D084E">
              <w:t xml:space="preserve">Investigateur Coordonnateur : </w:t>
            </w:r>
            <w:proofErr w:type="spellStart"/>
            <w:r w:rsidRPr="008D084E">
              <w:rPr>
                <w:lang w:val="nl-NL"/>
              </w:rPr>
              <w:t>Dr</w:t>
            </w:r>
            <w:proofErr w:type="spellEnd"/>
            <w:r w:rsidRPr="008D084E">
              <w:rPr>
                <w:lang w:val="nl-NL"/>
              </w:rPr>
              <w:t>/ Pr XXXXX</w:t>
            </w:r>
          </w:p>
        </w:tc>
      </w:tr>
      <w:tr w:rsidR="004F0C2D" w:rsidRPr="008D084E" w14:paraId="32DCDFF9" w14:textId="77777777" w:rsidTr="00165A5E">
        <w:trPr>
          <w:gridBefore w:val="1"/>
          <w:wBefore w:w="21" w:type="dxa"/>
          <w:jc w:val="center"/>
        </w:trPr>
        <w:tc>
          <w:tcPr>
            <w:tcW w:w="6348" w:type="dxa"/>
            <w:tcBorders>
              <w:left w:val="single" w:sz="4" w:space="0" w:color="000000"/>
              <w:bottom w:val="single" w:sz="4" w:space="0" w:color="000000"/>
            </w:tcBorders>
          </w:tcPr>
          <w:p w14:paraId="6597B9DA" w14:textId="77777777" w:rsidR="004F0C2D" w:rsidRPr="008D084E" w:rsidRDefault="004F0C2D" w:rsidP="00165A5E">
            <w:pPr>
              <w:pStyle w:val="En-tte"/>
            </w:pPr>
            <w:r w:rsidRPr="008D084E">
              <w:t xml:space="preserve">(Prénom NOM) </w:t>
            </w:r>
          </w:p>
          <w:p w14:paraId="08C1C80D" w14:textId="77777777" w:rsidR="004F0C2D" w:rsidRPr="008D084E" w:rsidRDefault="004F0C2D" w:rsidP="00165A5E">
            <w:pPr>
              <w:pStyle w:val="En-tte"/>
            </w:pPr>
          </w:p>
          <w:p w14:paraId="0D2444C3" w14:textId="77777777" w:rsidR="004F0C2D" w:rsidRPr="008D084E" w:rsidRDefault="004F0C2D" w:rsidP="00165A5E">
            <w:pPr>
              <w:pStyle w:val="En-tte"/>
            </w:pPr>
          </w:p>
          <w:p w14:paraId="436E9C7F" w14:textId="77777777" w:rsidR="004F0C2D" w:rsidRPr="008D084E" w:rsidRDefault="004F0C2D" w:rsidP="00165A5E">
            <w:r w:rsidRPr="008D084E">
              <w:t>Signature : ……………………………………………..</w:t>
            </w:r>
          </w:p>
          <w:p w14:paraId="05767BB2" w14:textId="77777777" w:rsidR="004F0C2D" w:rsidRPr="008D084E" w:rsidRDefault="004F0C2D" w:rsidP="00165A5E"/>
        </w:tc>
        <w:tc>
          <w:tcPr>
            <w:tcW w:w="3104" w:type="dxa"/>
            <w:gridSpan w:val="2"/>
            <w:tcBorders>
              <w:bottom w:val="single" w:sz="4" w:space="0" w:color="000000"/>
              <w:right w:val="single" w:sz="4" w:space="0" w:color="000000"/>
            </w:tcBorders>
          </w:tcPr>
          <w:p w14:paraId="2D74210D" w14:textId="77777777" w:rsidR="004F0C2D" w:rsidRPr="008D084E" w:rsidRDefault="004F0C2D" w:rsidP="00165A5E"/>
          <w:p w14:paraId="5B24AAD7" w14:textId="77777777" w:rsidR="004F0C2D" w:rsidRPr="008D084E" w:rsidRDefault="004F0C2D" w:rsidP="00165A5E"/>
          <w:p w14:paraId="28BAE002" w14:textId="77777777" w:rsidR="004F0C2D" w:rsidRPr="008D084E" w:rsidRDefault="004F0C2D" w:rsidP="00165A5E"/>
          <w:p w14:paraId="243087C4" w14:textId="77777777" w:rsidR="004F0C2D" w:rsidRPr="008D084E" w:rsidRDefault="004F0C2D" w:rsidP="00165A5E">
            <w:r w:rsidRPr="008D084E">
              <w:t>Date : __________________</w:t>
            </w:r>
          </w:p>
          <w:p w14:paraId="74D53847" w14:textId="77777777" w:rsidR="004F0C2D" w:rsidRPr="008D084E" w:rsidRDefault="004F0C2D" w:rsidP="00165A5E"/>
        </w:tc>
      </w:tr>
    </w:tbl>
    <w:p w14:paraId="5E8927C0" w14:textId="77777777" w:rsidR="004F0C2D" w:rsidRPr="008D084E" w:rsidRDefault="004F0C2D" w:rsidP="004F0C2D"/>
    <w:p w14:paraId="4EC6D7DA" w14:textId="77777777" w:rsidR="004F0C2D" w:rsidRPr="008D084E" w:rsidRDefault="004F0C2D" w:rsidP="004F0C2D">
      <w:pPr>
        <w:pStyle w:val="Corpsdetexte"/>
        <w:outlineLvl w:val="0"/>
        <w:rPr>
          <w:b/>
          <w:u w:val="single"/>
        </w:rPr>
      </w:pPr>
      <w:r w:rsidRPr="008D084E">
        <w:rPr>
          <w:b/>
          <w:u w:val="single"/>
        </w:rPr>
        <w:t>Signature du Promoteur</w:t>
      </w:r>
    </w:p>
    <w:p w14:paraId="3D539DA3" w14:textId="77777777" w:rsidR="004F0C2D" w:rsidRPr="008D084E" w:rsidRDefault="004F0C2D" w:rsidP="004F0C2D"/>
    <w:tbl>
      <w:tblPr>
        <w:tblW w:w="0" w:type="auto"/>
        <w:jc w:val="center"/>
        <w:tblLayout w:type="fixed"/>
        <w:tblLook w:val="0000" w:firstRow="0" w:lastRow="0" w:firstColumn="0" w:lastColumn="0" w:noHBand="0" w:noVBand="0"/>
      </w:tblPr>
      <w:tblGrid>
        <w:gridCol w:w="6366"/>
        <w:gridCol w:w="3205"/>
      </w:tblGrid>
      <w:tr w:rsidR="004F0C2D" w:rsidRPr="008D084E" w14:paraId="048D9C71" w14:textId="77777777" w:rsidTr="00165A5E">
        <w:trPr>
          <w:cantSplit/>
          <w:jc w:val="center"/>
        </w:trPr>
        <w:tc>
          <w:tcPr>
            <w:tcW w:w="9571" w:type="dxa"/>
            <w:gridSpan w:val="2"/>
            <w:tcBorders>
              <w:top w:val="single" w:sz="4" w:space="0" w:color="000000"/>
              <w:left w:val="single" w:sz="4" w:space="0" w:color="000000"/>
              <w:right w:val="single" w:sz="4" w:space="0" w:color="000000"/>
            </w:tcBorders>
          </w:tcPr>
          <w:p w14:paraId="4BD34F14" w14:textId="77777777" w:rsidR="004F0C2D" w:rsidRPr="008D084E" w:rsidRDefault="004F0C2D" w:rsidP="00165A5E">
            <w:r w:rsidRPr="008D084E">
              <w:t>Promoteur : Jean-Pierre DEWITTE</w:t>
            </w:r>
          </w:p>
        </w:tc>
      </w:tr>
      <w:tr w:rsidR="004F0C2D" w:rsidRPr="008D084E" w14:paraId="78E5E0CC" w14:textId="77777777" w:rsidTr="00165A5E">
        <w:trPr>
          <w:trHeight w:val="1623"/>
          <w:jc w:val="center"/>
        </w:trPr>
        <w:tc>
          <w:tcPr>
            <w:tcW w:w="6366" w:type="dxa"/>
            <w:tcBorders>
              <w:left w:val="single" w:sz="4" w:space="0" w:color="000000"/>
              <w:bottom w:val="single" w:sz="4" w:space="0" w:color="000000"/>
            </w:tcBorders>
          </w:tcPr>
          <w:p w14:paraId="47B75D4A" w14:textId="77777777" w:rsidR="004F0C2D" w:rsidRPr="008D084E" w:rsidRDefault="004F0C2D" w:rsidP="00165A5E">
            <w:pPr>
              <w:rPr>
                <w:lang w:eastAsia="fr-FR"/>
              </w:rPr>
            </w:pPr>
            <w:r w:rsidRPr="008D084E">
              <w:rPr>
                <w:lang w:eastAsia="fr-FR"/>
              </w:rPr>
              <w:t>Pour le Directeur Général et par délégation</w:t>
            </w:r>
          </w:p>
          <w:p w14:paraId="6082A93C" w14:textId="77777777" w:rsidR="004F0C2D" w:rsidRPr="008D084E" w:rsidRDefault="004F0C2D" w:rsidP="00165A5E">
            <w:pPr>
              <w:rPr>
                <w:lang w:eastAsia="fr-FR"/>
              </w:rPr>
            </w:pPr>
            <w:r w:rsidRPr="008D084E">
              <w:rPr>
                <w:lang w:eastAsia="fr-FR"/>
              </w:rPr>
              <w:t>le Directeur de la Recherche,</w:t>
            </w:r>
          </w:p>
          <w:p w14:paraId="0FA35C55" w14:textId="77777777" w:rsidR="004F0C2D" w:rsidRPr="008D084E" w:rsidRDefault="004F0C2D" w:rsidP="00165A5E">
            <w:pPr>
              <w:rPr>
                <w:lang w:eastAsia="fr-FR"/>
              </w:rPr>
            </w:pPr>
          </w:p>
          <w:p w14:paraId="0919F42F" w14:textId="77777777" w:rsidR="004F0C2D" w:rsidRPr="008D084E" w:rsidRDefault="004F0C2D" w:rsidP="00165A5E">
            <w:pPr>
              <w:rPr>
                <w:lang w:eastAsia="fr-FR"/>
              </w:rPr>
            </w:pPr>
          </w:p>
          <w:p w14:paraId="43B9779B" w14:textId="77777777" w:rsidR="004F0C2D" w:rsidRPr="008D084E" w:rsidRDefault="004F0C2D" w:rsidP="00165A5E">
            <w:pPr>
              <w:rPr>
                <w:lang w:eastAsia="fr-FR"/>
              </w:rPr>
            </w:pPr>
          </w:p>
          <w:p w14:paraId="3D2E488E" w14:textId="77777777" w:rsidR="004F0C2D" w:rsidRPr="008D084E" w:rsidRDefault="004F0C2D" w:rsidP="00165A5E">
            <w:r w:rsidRPr="008D084E">
              <w:t>Signature : ……………………………………………..</w:t>
            </w:r>
          </w:p>
          <w:p w14:paraId="33A241DC" w14:textId="77777777" w:rsidR="004F0C2D" w:rsidRPr="008D084E" w:rsidRDefault="004F0C2D" w:rsidP="00165A5E"/>
        </w:tc>
        <w:tc>
          <w:tcPr>
            <w:tcW w:w="3205" w:type="dxa"/>
            <w:tcBorders>
              <w:bottom w:val="single" w:sz="4" w:space="0" w:color="000000"/>
              <w:right w:val="single" w:sz="4" w:space="0" w:color="000000"/>
            </w:tcBorders>
          </w:tcPr>
          <w:p w14:paraId="72C55954" w14:textId="77777777" w:rsidR="004F0C2D" w:rsidRPr="008D084E" w:rsidRDefault="004F0C2D" w:rsidP="00165A5E"/>
          <w:p w14:paraId="1800E580" w14:textId="77777777" w:rsidR="004F0C2D" w:rsidRPr="008D084E" w:rsidRDefault="004F0C2D" w:rsidP="00165A5E"/>
          <w:p w14:paraId="75712E3F" w14:textId="77777777" w:rsidR="004F0C2D" w:rsidRPr="008D084E" w:rsidRDefault="004F0C2D" w:rsidP="00165A5E"/>
          <w:p w14:paraId="1208236C" w14:textId="77777777" w:rsidR="004F0C2D" w:rsidRPr="008D084E" w:rsidRDefault="004F0C2D" w:rsidP="00165A5E"/>
          <w:p w14:paraId="5D439583" w14:textId="77777777" w:rsidR="004F0C2D" w:rsidRPr="008D084E" w:rsidRDefault="004F0C2D" w:rsidP="00165A5E"/>
          <w:p w14:paraId="04CBB409" w14:textId="77777777" w:rsidR="004F0C2D" w:rsidRPr="008D084E" w:rsidRDefault="004F0C2D" w:rsidP="00165A5E">
            <w:r w:rsidRPr="008D084E">
              <w:t>Date : ___________________</w:t>
            </w:r>
          </w:p>
          <w:p w14:paraId="15C670E6" w14:textId="77777777" w:rsidR="004F0C2D" w:rsidRPr="008D084E" w:rsidRDefault="004F0C2D" w:rsidP="00165A5E"/>
        </w:tc>
      </w:tr>
    </w:tbl>
    <w:p w14:paraId="25EDE99F" w14:textId="77777777" w:rsidR="004F0C2D" w:rsidRPr="008D084E" w:rsidRDefault="004F0C2D" w:rsidP="0047079A">
      <w:pPr>
        <w:jc w:val="center"/>
        <w:rPr>
          <w:sz w:val="20"/>
          <w:szCs w:val="20"/>
        </w:rPr>
      </w:pPr>
    </w:p>
    <w:p w14:paraId="332847D0" w14:textId="77777777" w:rsidR="004F0C2D" w:rsidRPr="008D084E" w:rsidRDefault="00F21381" w:rsidP="003B6DDF">
      <w:pPr>
        <w:jc w:val="center"/>
        <w:rPr>
          <w:b/>
          <w:sz w:val="32"/>
          <w:szCs w:val="32"/>
          <w:lang w:eastAsia="fr-FR"/>
        </w:rPr>
      </w:pPr>
      <w:r w:rsidRPr="008D084E">
        <w:br w:type="page"/>
      </w:r>
      <w:r w:rsidR="004F0C2D" w:rsidRPr="008D084E">
        <w:rPr>
          <w:b/>
          <w:sz w:val="32"/>
          <w:szCs w:val="32"/>
          <w:lang w:eastAsia="fr-FR"/>
        </w:rPr>
        <w:lastRenderedPageBreak/>
        <w:t>PRINCIPAUX CORRESPONDANTS</w:t>
      </w:r>
    </w:p>
    <w:p w14:paraId="2B57C23E" w14:textId="77777777" w:rsidR="004F0C2D" w:rsidRPr="008D084E" w:rsidRDefault="004F0C2D" w:rsidP="004F0C2D">
      <w:pPr>
        <w:suppressAutoHyphens w:val="0"/>
        <w:spacing w:before="120"/>
        <w:jc w:val="center"/>
        <w:rPr>
          <w:b/>
          <w:sz w:val="18"/>
          <w:szCs w:val="18"/>
          <w:lang w:eastAsia="fr-FR"/>
        </w:rPr>
      </w:pPr>
    </w:p>
    <w:p w14:paraId="60C38988" w14:textId="77777777" w:rsidR="004F0C2D" w:rsidRPr="008D084E" w:rsidRDefault="004F0C2D" w:rsidP="004F0C2D">
      <w:pPr>
        <w:suppressAutoHyphens w:val="0"/>
        <w:jc w:val="left"/>
        <w:rPr>
          <w:sz w:val="20"/>
          <w:lang w:eastAsia="fr-FR"/>
        </w:rPr>
      </w:pPr>
    </w:p>
    <w:p w14:paraId="48800B69" w14:textId="77777777" w:rsidR="004F0C2D" w:rsidRPr="008D084E" w:rsidRDefault="004F0C2D" w:rsidP="004F0C2D">
      <w:pPr>
        <w:suppressAutoHyphens w:val="0"/>
        <w:jc w:val="left"/>
        <w:rPr>
          <w:sz w:val="20"/>
          <w:lang w:eastAsia="fr-FR"/>
        </w:rPr>
        <w:sectPr w:rsidR="004F0C2D" w:rsidRPr="008D084E" w:rsidSect="00080DDD">
          <w:headerReference w:type="default" r:id="rId8"/>
          <w:footerReference w:type="default" r:id="rId9"/>
          <w:headerReference w:type="first" r:id="rId10"/>
          <w:pgSz w:w="11906" w:h="16838" w:code="9"/>
          <w:pgMar w:top="1531" w:right="1134" w:bottom="1134" w:left="1134" w:header="567" w:footer="567" w:gutter="0"/>
          <w:cols w:space="708"/>
          <w:titlePg/>
          <w:docGrid w:linePitch="360"/>
        </w:sectPr>
      </w:pPr>
    </w:p>
    <w:p w14:paraId="73428F49" w14:textId="77777777" w:rsidR="004F0C2D" w:rsidRPr="008D084E" w:rsidRDefault="004F0C2D" w:rsidP="004F0C2D">
      <w:pPr>
        <w:suppressAutoHyphens w:val="0"/>
        <w:jc w:val="left"/>
        <w:rPr>
          <w:b/>
          <w:lang w:eastAsia="fr-FR"/>
        </w:rPr>
      </w:pPr>
    </w:p>
    <w:p w14:paraId="5B7FE30C" w14:textId="77777777" w:rsidR="004F0C2D" w:rsidRPr="00E30116" w:rsidRDefault="004F0C2D" w:rsidP="004F0C2D">
      <w:pPr>
        <w:suppressAutoHyphens w:val="0"/>
        <w:jc w:val="left"/>
        <w:rPr>
          <w:b/>
          <w:color w:val="92D050"/>
          <w:lang w:eastAsia="fr-FR"/>
        </w:rPr>
      </w:pPr>
      <w:r w:rsidRPr="00E30116">
        <w:rPr>
          <w:b/>
          <w:color w:val="92D050"/>
          <w:lang w:eastAsia="fr-FR"/>
        </w:rPr>
        <w:t>Investigateur coordonnateur/principal</w:t>
      </w:r>
    </w:p>
    <w:p w14:paraId="31A24238" w14:textId="77777777" w:rsidR="009166F4" w:rsidRDefault="009166F4" w:rsidP="009166F4">
      <w:pPr>
        <w:pStyle w:val="proto"/>
        <w:jc w:val="left"/>
      </w:pPr>
      <w:r>
        <w:t>III.1 )Protocole P1 + P5 + Résumé ; HPS I1 CPP</w:t>
      </w:r>
    </w:p>
    <w:p w14:paraId="25EE382C" w14:textId="77777777" w:rsidR="004F0C2D" w:rsidRPr="009166F4" w:rsidRDefault="004F0C2D" w:rsidP="004F0C2D">
      <w:pPr>
        <w:suppressAutoHyphens w:val="0"/>
        <w:jc w:val="left"/>
        <w:rPr>
          <w:lang w:val="fr-BE" w:eastAsia="fr-FR"/>
        </w:rPr>
      </w:pPr>
    </w:p>
    <w:p w14:paraId="3EEDB5D1" w14:textId="77777777" w:rsidR="004F0C2D" w:rsidRPr="008D084E" w:rsidRDefault="004F0C2D" w:rsidP="004F0C2D">
      <w:pPr>
        <w:suppressAutoHyphens w:val="0"/>
        <w:jc w:val="left"/>
        <w:rPr>
          <w:lang w:eastAsia="fr-FR"/>
        </w:rPr>
      </w:pPr>
    </w:p>
    <w:p w14:paraId="4064F7DB" w14:textId="77777777" w:rsidR="004F0C2D" w:rsidRPr="008D084E" w:rsidRDefault="004F0C2D" w:rsidP="004F0C2D">
      <w:pPr>
        <w:suppressAutoHyphens w:val="0"/>
        <w:jc w:val="left"/>
        <w:rPr>
          <w:b/>
          <w:iCs/>
          <w:lang w:eastAsia="fr-FR"/>
        </w:rPr>
      </w:pPr>
      <w:r w:rsidRPr="008D084E">
        <w:rPr>
          <w:b/>
          <w:iCs/>
          <w:lang w:eastAsia="fr-FR"/>
        </w:rPr>
        <w:t>Autres spécialités</w:t>
      </w:r>
    </w:p>
    <w:p w14:paraId="22D05E96" w14:textId="77777777" w:rsidR="004F0C2D" w:rsidRPr="008D084E" w:rsidRDefault="004F0C2D" w:rsidP="004F0C2D">
      <w:pPr>
        <w:suppressAutoHyphens w:val="0"/>
        <w:jc w:val="left"/>
        <w:rPr>
          <w:b/>
          <w:lang w:eastAsia="fr-FR"/>
        </w:rPr>
      </w:pPr>
      <w:bookmarkStart w:id="7" w:name="_Toc14580597"/>
      <w:bookmarkStart w:id="8" w:name="_Toc14580676"/>
    </w:p>
    <w:p w14:paraId="2EC95984" w14:textId="77777777" w:rsidR="004F0C2D" w:rsidRPr="008D084E" w:rsidRDefault="004F0C2D" w:rsidP="004F0C2D">
      <w:pPr>
        <w:suppressAutoHyphens w:val="0"/>
        <w:jc w:val="left"/>
        <w:rPr>
          <w:b/>
          <w:lang w:eastAsia="fr-FR"/>
        </w:rPr>
      </w:pPr>
    </w:p>
    <w:p w14:paraId="7D7BD931" w14:textId="09628B1C" w:rsidR="004F0C2D" w:rsidRPr="009166F4" w:rsidRDefault="009166F4" w:rsidP="004F0C2D">
      <w:pPr>
        <w:suppressAutoHyphens w:val="0"/>
        <w:jc w:val="left"/>
        <w:rPr>
          <w:b/>
          <w:color w:val="92D050"/>
          <w:lang w:eastAsia="fr-FR"/>
        </w:rPr>
      </w:pPr>
      <w:r w:rsidRPr="009166F4">
        <w:rPr>
          <w:b/>
          <w:color w:val="92D050"/>
          <w:lang w:eastAsia="fr-FR"/>
        </w:rPr>
        <w:t>Investigateurs</w:t>
      </w:r>
    </w:p>
    <w:p w14:paraId="13482E81" w14:textId="59F5369E" w:rsidR="004F0C2D" w:rsidRPr="009166F4" w:rsidRDefault="009166F4" w:rsidP="009166F4">
      <w:pPr>
        <w:pStyle w:val="proto"/>
        <w:jc w:val="left"/>
      </w:pPr>
      <w:r w:rsidRPr="009166F4">
        <w:t xml:space="preserve">III.2) </w:t>
      </w:r>
      <w:proofErr w:type="spellStart"/>
      <w:r w:rsidRPr="009166F4">
        <w:t>Protocole</w:t>
      </w:r>
      <w:proofErr w:type="spellEnd"/>
      <w:r w:rsidRPr="009166F4">
        <w:t xml:space="preserve"> P5 ; HPS I</w:t>
      </w:r>
      <w:r>
        <w:t>2 CPP</w:t>
      </w:r>
    </w:p>
    <w:p w14:paraId="532CCE86" w14:textId="77777777" w:rsidR="004F0C2D" w:rsidRPr="009166F4" w:rsidRDefault="004F0C2D" w:rsidP="004F0C2D">
      <w:pPr>
        <w:suppressAutoHyphens w:val="0"/>
        <w:jc w:val="left"/>
        <w:rPr>
          <w:b/>
          <w:lang w:val="en-GB" w:eastAsia="fr-FR"/>
        </w:rPr>
      </w:pPr>
    </w:p>
    <w:p w14:paraId="78FBC557" w14:textId="77777777" w:rsidR="004F0C2D" w:rsidRPr="009166F4" w:rsidRDefault="004F0C2D" w:rsidP="004F0C2D">
      <w:pPr>
        <w:suppressAutoHyphens w:val="0"/>
        <w:jc w:val="left"/>
        <w:rPr>
          <w:b/>
          <w:lang w:val="en-GB" w:eastAsia="fr-FR"/>
        </w:rPr>
      </w:pPr>
    </w:p>
    <w:p w14:paraId="6DCE9290" w14:textId="77777777" w:rsidR="004F0C2D" w:rsidRPr="009166F4" w:rsidRDefault="004F0C2D" w:rsidP="004F0C2D">
      <w:pPr>
        <w:suppressAutoHyphens w:val="0"/>
        <w:jc w:val="left"/>
        <w:rPr>
          <w:b/>
          <w:lang w:val="en-GB" w:eastAsia="fr-FR"/>
        </w:rPr>
      </w:pPr>
      <w:r w:rsidRPr="009166F4">
        <w:rPr>
          <w:b/>
          <w:lang w:val="en-GB" w:eastAsia="fr-FR"/>
        </w:rPr>
        <w:br w:type="column"/>
      </w:r>
    </w:p>
    <w:p w14:paraId="28D9972C" w14:textId="3D9B899D" w:rsidR="004F0C2D" w:rsidRDefault="004F0C2D" w:rsidP="004F0C2D">
      <w:pPr>
        <w:suppressAutoHyphens w:val="0"/>
        <w:jc w:val="left"/>
        <w:rPr>
          <w:b/>
          <w:color w:val="92D050"/>
          <w:lang w:eastAsia="fr-FR"/>
        </w:rPr>
      </w:pPr>
      <w:r w:rsidRPr="00E30116">
        <w:rPr>
          <w:b/>
          <w:color w:val="92D050"/>
          <w:lang w:eastAsia="fr-FR"/>
        </w:rPr>
        <w:t>Promoteur</w:t>
      </w:r>
      <w:bookmarkEnd w:id="7"/>
      <w:bookmarkEnd w:id="8"/>
    </w:p>
    <w:p w14:paraId="5C8AFF42" w14:textId="77777777" w:rsidR="009166F4" w:rsidRPr="00FA7D75" w:rsidRDefault="009166F4" w:rsidP="009166F4">
      <w:pPr>
        <w:pStyle w:val="proto"/>
      </w:pPr>
      <w:r>
        <w:t>II.1) Protocole P1 + P5 + résumé ; HPS B1 CPP</w:t>
      </w:r>
    </w:p>
    <w:p w14:paraId="2EE776FB" w14:textId="77777777" w:rsidR="004F0C2D" w:rsidRPr="008D084E" w:rsidRDefault="004F0C2D" w:rsidP="004F0C2D">
      <w:pPr>
        <w:suppressAutoHyphens w:val="0"/>
        <w:jc w:val="left"/>
        <w:rPr>
          <w:u w:val="single"/>
          <w:lang w:eastAsia="fr-FR"/>
        </w:rPr>
      </w:pPr>
    </w:p>
    <w:p w14:paraId="3A50F411" w14:textId="77777777" w:rsidR="004F0C2D" w:rsidRPr="008D084E" w:rsidRDefault="004F0C2D" w:rsidP="004F0C2D">
      <w:pPr>
        <w:suppressAutoHyphens w:val="0"/>
        <w:jc w:val="left"/>
        <w:rPr>
          <w:lang w:eastAsia="fr-FR"/>
        </w:rPr>
      </w:pPr>
    </w:p>
    <w:p w14:paraId="4154B682" w14:textId="2C1BA87A" w:rsidR="00C24C34" w:rsidRPr="00C24C34" w:rsidRDefault="006113C0" w:rsidP="00E30116">
      <w:pPr>
        <w:suppressAutoHyphens w:val="0"/>
        <w:jc w:val="left"/>
        <w:rPr>
          <w:i/>
          <w:iCs/>
        </w:rPr>
      </w:pPr>
      <w:r w:rsidRPr="008D084E">
        <w:rPr>
          <w:b/>
          <w:lang w:eastAsia="fr-FR"/>
        </w:rPr>
        <w:t xml:space="preserve">Plateforme </w:t>
      </w:r>
      <w:r w:rsidR="004F0C2D" w:rsidRPr="008D084E">
        <w:rPr>
          <w:b/>
          <w:lang w:eastAsia="fr-FR"/>
        </w:rPr>
        <w:t xml:space="preserve"> Méthodologie </w:t>
      </w:r>
    </w:p>
    <w:p w14:paraId="69EA808D" w14:textId="77777777" w:rsidR="004F0C2D" w:rsidRPr="00C24C34" w:rsidRDefault="004F0C2D" w:rsidP="004F0C2D">
      <w:pPr>
        <w:suppressAutoHyphens w:val="0"/>
        <w:jc w:val="left"/>
        <w:rPr>
          <w:i/>
          <w:lang w:eastAsia="fr-FR"/>
        </w:rPr>
      </w:pPr>
    </w:p>
    <w:p w14:paraId="64528D91" w14:textId="77777777" w:rsidR="004F0C2D" w:rsidRPr="004F0C2D" w:rsidRDefault="004F0C2D" w:rsidP="004F0C2D">
      <w:pPr>
        <w:suppressAutoHyphens w:val="0"/>
        <w:jc w:val="left"/>
        <w:rPr>
          <w:lang w:eastAsia="fr-FR"/>
        </w:rPr>
      </w:pPr>
    </w:p>
    <w:p w14:paraId="4E0DE68A" w14:textId="77777777" w:rsidR="004F0C2D" w:rsidRPr="004F0C2D" w:rsidRDefault="004F0C2D" w:rsidP="004F0C2D">
      <w:pPr>
        <w:suppressAutoHyphens w:val="0"/>
        <w:jc w:val="left"/>
        <w:rPr>
          <w:iCs/>
          <w:lang w:eastAsia="fr-FR"/>
        </w:rPr>
      </w:pPr>
    </w:p>
    <w:p w14:paraId="0652276F" w14:textId="77777777" w:rsidR="004F0C2D" w:rsidRPr="004F0C2D" w:rsidRDefault="004F0C2D" w:rsidP="004F0C2D">
      <w:pPr>
        <w:suppressAutoHyphens w:val="0"/>
        <w:jc w:val="left"/>
        <w:rPr>
          <w:sz w:val="20"/>
          <w:lang w:eastAsia="fr-FR"/>
        </w:rPr>
        <w:sectPr w:rsidR="004F0C2D" w:rsidRPr="004F0C2D">
          <w:type w:val="continuous"/>
          <w:pgSz w:w="11906" w:h="16838"/>
          <w:pgMar w:top="1258" w:right="1417" w:bottom="1258" w:left="1417" w:header="708" w:footer="631" w:gutter="0"/>
          <w:cols w:num="2" w:space="708" w:equalWidth="0">
            <w:col w:w="4163" w:space="354"/>
            <w:col w:w="4555"/>
          </w:cols>
          <w:docGrid w:linePitch="360"/>
        </w:sectPr>
      </w:pPr>
    </w:p>
    <w:p w14:paraId="18BF8500" w14:textId="77777777" w:rsidR="001E63A2" w:rsidRPr="00ED6B0F" w:rsidRDefault="001E63A2" w:rsidP="000C22BC">
      <w:pPr>
        <w:jc w:val="center"/>
        <w:outlineLvl w:val="0"/>
        <w:rPr>
          <w:b/>
          <w:sz w:val="32"/>
          <w:szCs w:val="32"/>
        </w:rPr>
      </w:pPr>
      <w:r w:rsidRPr="00ED6B0F">
        <w:rPr>
          <w:b/>
          <w:sz w:val="32"/>
          <w:szCs w:val="32"/>
        </w:rPr>
        <w:lastRenderedPageBreak/>
        <w:t>SOMMAIRE</w:t>
      </w:r>
    </w:p>
    <w:p w14:paraId="065E02E8" w14:textId="77777777" w:rsidR="001E63A2" w:rsidRDefault="001E63A2" w:rsidP="00CD00C3"/>
    <w:p w14:paraId="5FA230B5" w14:textId="77777777" w:rsidR="00CE5406" w:rsidRDefault="00273726">
      <w:pPr>
        <w:pStyle w:val="TM1"/>
        <w:tabs>
          <w:tab w:val="left" w:pos="480"/>
          <w:tab w:val="right" w:leader="dot" w:pos="9628"/>
        </w:tabs>
        <w:rPr>
          <w:rFonts w:asciiTheme="minorHAnsi" w:eastAsiaTheme="minorEastAsia" w:hAnsiTheme="minorHAnsi" w:cstheme="minorBidi"/>
          <w:b w:val="0"/>
          <w:bCs w:val="0"/>
          <w:caps w:val="0"/>
          <w:noProof/>
          <w:sz w:val="22"/>
          <w:szCs w:val="22"/>
          <w:lang w:eastAsia="fr-FR"/>
        </w:rPr>
      </w:pPr>
      <w:r>
        <w:rPr>
          <w:b w:val="0"/>
          <w:bCs w:val="0"/>
          <w:caps w:val="0"/>
        </w:rPr>
        <w:fldChar w:fldCharType="begin"/>
      </w:r>
      <w:r w:rsidR="00501500">
        <w:rPr>
          <w:b w:val="0"/>
          <w:bCs w:val="0"/>
          <w:caps w:val="0"/>
        </w:rPr>
        <w:instrText xml:space="preserve"> TOC \o "1-3" \f \h \z </w:instrText>
      </w:r>
      <w:r>
        <w:rPr>
          <w:b w:val="0"/>
          <w:bCs w:val="0"/>
          <w:caps w:val="0"/>
        </w:rPr>
        <w:fldChar w:fldCharType="separate"/>
      </w:r>
      <w:hyperlink w:anchor="_Toc493753522" w:history="1">
        <w:r w:rsidR="00CE5406" w:rsidRPr="00C76FF0">
          <w:rPr>
            <w:rStyle w:val="Lienhypertexte"/>
            <w:noProof/>
          </w:rPr>
          <w:t>1</w:t>
        </w:r>
        <w:r w:rsidR="00CE5406">
          <w:rPr>
            <w:rFonts w:asciiTheme="minorHAnsi" w:eastAsiaTheme="minorEastAsia" w:hAnsiTheme="minorHAnsi" w:cstheme="minorBidi"/>
            <w:b w:val="0"/>
            <w:bCs w:val="0"/>
            <w:caps w:val="0"/>
            <w:noProof/>
            <w:sz w:val="22"/>
            <w:szCs w:val="22"/>
            <w:lang w:eastAsia="fr-FR"/>
          </w:rPr>
          <w:tab/>
        </w:r>
        <w:r w:rsidR="00CE5406" w:rsidRPr="00C76FF0">
          <w:rPr>
            <w:rStyle w:val="Lienhypertexte"/>
            <w:noProof/>
          </w:rPr>
          <w:t>JUSTIFICATION SCIENTIFIQUE ET DESCRIPTION GENERALE</w:t>
        </w:r>
        <w:r w:rsidR="00CE5406">
          <w:rPr>
            <w:noProof/>
            <w:webHidden/>
          </w:rPr>
          <w:tab/>
        </w:r>
        <w:r w:rsidR="00CE5406">
          <w:rPr>
            <w:noProof/>
            <w:webHidden/>
          </w:rPr>
          <w:fldChar w:fldCharType="begin"/>
        </w:r>
        <w:r w:rsidR="00CE5406">
          <w:rPr>
            <w:noProof/>
            <w:webHidden/>
          </w:rPr>
          <w:instrText xml:space="preserve"> PAGEREF _Toc493753522 \h </w:instrText>
        </w:r>
        <w:r w:rsidR="00CE5406">
          <w:rPr>
            <w:noProof/>
            <w:webHidden/>
          </w:rPr>
        </w:r>
        <w:r w:rsidR="00CE5406">
          <w:rPr>
            <w:noProof/>
            <w:webHidden/>
          </w:rPr>
          <w:fldChar w:fldCharType="separate"/>
        </w:r>
        <w:r w:rsidR="00CE5406">
          <w:rPr>
            <w:noProof/>
            <w:webHidden/>
          </w:rPr>
          <w:t>10</w:t>
        </w:r>
        <w:r w:rsidR="00CE5406">
          <w:rPr>
            <w:noProof/>
            <w:webHidden/>
          </w:rPr>
          <w:fldChar w:fldCharType="end"/>
        </w:r>
      </w:hyperlink>
    </w:p>
    <w:p w14:paraId="6C3372F5" w14:textId="77777777" w:rsidR="00CE5406" w:rsidRDefault="008D084E">
      <w:pPr>
        <w:pStyle w:val="TM2"/>
        <w:tabs>
          <w:tab w:val="left" w:pos="960"/>
          <w:tab w:val="right" w:leader="dot" w:pos="9628"/>
        </w:tabs>
        <w:rPr>
          <w:rFonts w:asciiTheme="minorHAnsi" w:eastAsiaTheme="minorEastAsia" w:hAnsiTheme="minorHAnsi" w:cstheme="minorBidi"/>
          <w:noProof/>
          <w:szCs w:val="22"/>
          <w:lang w:eastAsia="fr-FR"/>
        </w:rPr>
      </w:pPr>
      <w:hyperlink w:anchor="_Toc493753523" w:history="1">
        <w:r w:rsidR="00CE5406" w:rsidRPr="00C76FF0">
          <w:rPr>
            <w:rStyle w:val="Lienhypertexte"/>
            <w:noProof/>
          </w:rPr>
          <w:t>1.1</w:t>
        </w:r>
        <w:r w:rsidR="00CE5406">
          <w:rPr>
            <w:rFonts w:asciiTheme="minorHAnsi" w:eastAsiaTheme="minorEastAsia" w:hAnsiTheme="minorHAnsi" w:cstheme="minorBidi"/>
            <w:noProof/>
            <w:szCs w:val="22"/>
            <w:lang w:eastAsia="fr-FR"/>
          </w:rPr>
          <w:tab/>
        </w:r>
        <w:r w:rsidR="00CE5406" w:rsidRPr="00C76FF0">
          <w:rPr>
            <w:rStyle w:val="Lienhypertexte"/>
            <w:noProof/>
          </w:rPr>
          <w:t>Etat actuel des connaissances</w:t>
        </w:r>
        <w:r w:rsidR="00CE5406">
          <w:rPr>
            <w:noProof/>
            <w:webHidden/>
          </w:rPr>
          <w:tab/>
        </w:r>
        <w:r w:rsidR="00CE5406">
          <w:rPr>
            <w:noProof/>
            <w:webHidden/>
          </w:rPr>
          <w:fldChar w:fldCharType="begin"/>
        </w:r>
        <w:r w:rsidR="00CE5406">
          <w:rPr>
            <w:noProof/>
            <w:webHidden/>
          </w:rPr>
          <w:instrText xml:space="preserve"> PAGEREF _Toc493753523 \h </w:instrText>
        </w:r>
        <w:r w:rsidR="00CE5406">
          <w:rPr>
            <w:noProof/>
            <w:webHidden/>
          </w:rPr>
        </w:r>
        <w:r w:rsidR="00CE5406">
          <w:rPr>
            <w:noProof/>
            <w:webHidden/>
          </w:rPr>
          <w:fldChar w:fldCharType="separate"/>
        </w:r>
        <w:r w:rsidR="00CE5406">
          <w:rPr>
            <w:noProof/>
            <w:webHidden/>
          </w:rPr>
          <w:t>10</w:t>
        </w:r>
        <w:r w:rsidR="00CE5406">
          <w:rPr>
            <w:noProof/>
            <w:webHidden/>
          </w:rPr>
          <w:fldChar w:fldCharType="end"/>
        </w:r>
      </w:hyperlink>
    </w:p>
    <w:p w14:paraId="0CCE0DBA" w14:textId="77777777" w:rsidR="00CE5406" w:rsidRDefault="008D084E">
      <w:pPr>
        <w:pStyle w:val="TM3"/>
        <w:tabs>
          <w:tab w:val="left" w:pos="1200"/>
          <w:tab w:val="right" w:leader="dot" w:pos="9628"/>
        </w:tabs>
        <w:rPr>
          <w:rFonts w:asciiTheme="minorHAnsi" w:eastAsiaTheme="minorEastAsia" w:hAnsiTheme="minorHAnsi" w:cstheme="minorBidi"/>
          <w:i w:val="0"/>
          <w:iCs w:val="0"/>
          <w:noProof/>
          <w:sz w:val="22"/>
          <w:szCs w:val="22"/>
          <w:lang w:eastAsia="fr-FR"/>
        </w:rPr>
      </w:pPr>
      <w:hyperlink w:anchor="_Toc493753524" w:history="1">
        <w:r w:rsidR="00CE5406" w:rsidRPr="00C76FF0">
          <w:rPr>
            <w:rStyle w:val="Lienhypertexte"/>
            <w:noProof/>
            <w:snapToGrid w:val="0"/>
            <w:w w:val="0"/>
          </w:rPr>
          <w:t>1.1.1</w:t>
        </w:r>
        <w:r w:rsidR="00CE5406">
          <w:rPr>
            <w:rFonts w:asciiTheme="minorHAnsi" w:eastAsiaTheme="minorEastAsia" w:hAnsiTheme="minorHAnsi" w:cstheme="minorBidi"/>
            <w:i w:val="0"/>
            <w:iCs w:val="0"/>
            <w:noProof/>
            <w:sz w:val="22"/>
            <w:szCs w:val="22"/>
            <w:lang w:eastAsia="fr-FR"/>
          </w:rPr>
          <w:tab/>
        </w:r>
        <w:r w:rsidR="00CE5406" w:rsidRPr="00C76FF0">
          <w:rPr>
            <w:rStyle w:val="Lienhypertexte"/>
            <w:noProof/>
          </w:rPr>
          <w:t>Sur la pathologie</w:t>
        </w:r>
        <w:r w:rsidR="00CE5406">
          <w:rPr>
            <w:noProof/>
            <w:webHidden/>
          </w:rPr>
          <w:tab/>
        </w:r>
        <w:r w:rsidR="00CE5406">
          <w:rPr>
            <w:noProof/>
            <w:webHidden/>
          </w:rPr>
          <w:fldChar w:fldCharType="begin"/>
        </w:r>
        <w:r w:rsidR="00CE5406">
          <w:rPr>
            <w:noProof/>
            <w:webHidden/>
          </w:rPr>
          <w:instrText xml:space="preserve"> PAGEREF _Toc493753524 \h </w:instrText>
        </w:r>
        <w:r w:rsidR="00CE5406">
          <w:rPr>
            <w:noProof/>
            <w:webHidden/>
          </w:rPr>
        </w:r>
        <w:r w:rsidR="00CE5406">
          <w:rPr>
            <w:noProof/>
            <w:webHidden/>
          </w:rPr>
          <w:fldChar w:fldCharType="separate"/>
        </w:r>
        <w:r w:rsidR="00CE5406">
          <w:rPr>
            <w:noProof/>
            <w:webHidden/>
          </w:rPr>
          <w:t>10</w:t>
        </w:r>
        <w:r w:rsidR="00CE5406">
          <w:rPr>
            <w:noProof/>
            <w:webHidden/>
          </w:rPr>
          <w:fldChar w:fldCharType="end"/>
        </w:r>
      </w:hyperlink>
    </w:p>
    <w:p w14:paraId="57F161A0" w14:textId="77777777" w:rsidR="00CE5406" w:rsidRDefault="008D084E">
      <w:pPr>
        <w:pStyle w:val="TM3"/>
        <w:tabs>
          <w:tab w:val="left" w:pos="1200"/>
          <w:tab w:val="right" w:leader="dot" w:pos="9628"/>
        </w:tabs>
        <w:rPr>
          <w:rFonts w:asciiTheme="minorHAnsi" w:eastAsiaTheme="minorEastAsia" w:hAnsiTheme="minorHAnsi" w:cstheme="minorBidi"/>
          <w:i w:val="0"/>
          <w:iCs w:val="0"/>
          <w:noProof/>
          <w:sz w:val="22"/>
          <w:szCs w:val="22"/>
          <w:lang w:eastAsia="fr-FR"/>
        </w:rPr>
      </w:pPr>
      <w:hyperlink w:anchor="_Toc493753525" w:history="1">
        <w:r w:rsidR="00CE5406" w:rsidRPr="00C76FF0">
          <w:rPr>
            <w:rStyle w:val="Lienhypertexte"/>
            <w:noProof/>
            <w:snapToGrid w:val="0"/>
            <w:w w:val="0"/>
          </w:rPr>
          <w:t>1.1.2</w:t>
        </w:r>
        <w:r w:rsidR="00CE5406">
          <w:rPr>
            <w:rFonts w:asciiTheme="minorHAnsi" w:eastAsiaTheme="minorEastAsia" w:hAnsiTheme="minorHAnsi" w:cstheme="minorBidi"/>
            <w:i w:val="0"/>
            <w:iCs w:val="0"/>
            <w:noProof/>
            <w:sz w:val="22"/>
            <w:szCs w:val="22"/>
            <w:lang w:eastAsia="fr-FR"/>
          </w:rPr>
          <w:tab/>
        </w:r>
        <w:r w:rsidR="00CE5406" w:rsidRPr="00C76FF0">
          <w:rPr>
            <w:rStyle w:val="Lienhypertexte"/>
            <w:noProof/>
          </w:rPr>
          <w:t>Sur les traitements, stratégies et procédures de référence et à l’étude</w:t>
        </w:r>
        <w:r w:rsidR="00CE5406">
          <w:rPr>
            <w:noProof/>
            <w:webHidden/>
          </w:rPr>
          <w:tab/>
        </w:r>
        <w:r w:rsidR="00CE5406">
          <w:rPr>
            <w:noProof/>
            <w:webHidden/>
          </w:rPr>
          <w:fldChar w:fldCharType="begin"/>
        </w:r>
        <w:r w:rsidR="00CE5406">
          <w:rPr>
            <w:noProof/>
            <w:webHidden/>
          </w:rPr>
          <w:instrText xml:space="preserve"> PAGEREF _Toc493753525 \h </w:instrText>
        </w:r>
        <w:r w:rsidR="00CE5406">
          <w:rPr>
            <w:noProof/>
            <w:webHidden/>
          </w:rPr>
        </w:r>
        <w:r w:rsidR="00CE5406">
          <w:rPr>
            <w:noProof/>
            <w:webHidden/>
          </w:rPr>
          <w:fldChar w:fldCharType="separate"/>
        </w:r>
        <w:r w:rsidR="00CE5406">
          <w:rPr>
            <w:noProof/>
            <w:webHidden/>
          </w:rPr>
          <w:t>10</w:t>
        </w:r>
        <w:r w:rsidR="00CE5406">
          <w:rPr>
            <w:noProof/>
            <w:webHidden/>
          </w:rPr>
          <w:fldChar w:fldCharType="end"/>
        </w:r>
      </w:hyperlink>
    </w:p>
    <w:p w14:paraId="623B14C9" w14:textId="77777777" w:rsidR="00CE5406" w:rsidRDefault="008D084E">
      <w:pPr>
        <w:pStyle w:val="TM2"/>
        <w:tabs>
          <w:tab w:val="left" w:pos="960"/>
          <w:tab w:val="right" w:leader="dot" w:pos="9628"/>
        </w:tabs>
        <w:rPr>
          <w:rFonts w:asciiTheme="minorHAnsi" w:eastAsiaTheme="minorEastAsia" w:hAnsiTheme="minorHAnsi" w:cstheme="minorBidi"/>
          <w:noProof/>
          <w:szCs w:val="22"/>
          <w:lang w:eastAsia="fr-FR"/>
        </w:rPr>
      </w:pPr>
      <w:hyperlink w:anchor="_Toc493753526" w:history="1">
        <w:r w:rsidR="00CE5406" w:rsidRPr="00C76FF0">
          <w:rPr>
            <w:rStyle w:val="Lienhypertexte"/>
            <w:noProof/>
          </w:rPr>
          <w:t>1.2</w:t>
        </w:r>
        <w:r w:rsidR="00CE5406">
          <w:rPr>
            <w:rFonts w:asciiTheme="minorHAnsi" w:eastAsiaTheme="minorEastAsia" w:hAnsiTheme="minorHAnsi" w:cstheme="minorBidi"/>
            <w:noProof/>
            <w:szCs w:val="22"/>
            <w:lang w:eastAsia="fr-FR"/>
          </w:rPr>
          <w:tab/>
        </w:r>
        <w:r w:rsidR="00CE5406" w:rsidRPr="00C76FF0">
          <w:rPr>
            <w:rStyle w:val="Lienhypertexte"/>
            <w:noProof/>
          </w:rPr>
          <w:t>Hypothèse de la recherche et résultats attendus</w:t>
        </w:r>
        <w:r w:rsidR="00CE5406">
          <w:rPr>
            <w:noProof/>
            <w:webHidden/>
          </w:rPr>
          <w:tab/>
        </w:r>
        <w:r w:rsidR="00CE5406">
          <w:rPr>
            <w:noProof/>
            <w:webHidden/>
          </w:rPr>
          <w:fldChar w:fldCharType="begin"/>
        </w:r>
        <w:r w:rsidR="00CE5406">
          <w:rPr>
            <w:noProof/>
            <w:webHidden/>
          </w:rPr>
          <w:instrText xml:space="preserve"> PAGEREF _Toc493753526 \h </w:instrText>
        </w:r>
        <w:r w:rsidR="00CE5406">
          <w:rPr>
            <w:noProof/>
            <w:webHidden/>
          </w:rPr>
        </w:r>
        <w:r w:rsidR="00CE5406">
          <w:rPr>
            <w:noProof/>
            <w:webHidden/>
          </w:rPr>
          <w:fldChar w:fldCharType="separate"/>
        </w:r>
        <w:r w:rsidR="00CE5406">
          <w:rPr>
            <w:noProof/>
            <w:webHidden/>
          </w:rPr>
          <w:t>10</w:t>
        </w:r>
        <w:r w:rsidR="00CE5406">
          <w:rPr>
            <w:noProof/>
            <w:webHidden/>
          </w:rPr>
          <w:fldChar w:fldCharType="end"/>
        </w:r>
      </w:hyperlink>
    </w:p>
    <w:p w14:paraId="0F993ECF" w14:textId="77777777" w:rsidR="00CE5406" w:rsidRDefault="008D084E">
      <w:pPr>
        <w:pStyle w:val="TM2"/>
        <w:tabs>
          <w:tab w:val="left" w:pos="960"/>
          <w:tab w:val="right" w:leader="dot" w:pos="9628"/>
        </w:tabs>
        <w:rPr>
          <w:rFonts w:asciiTheme="minorHAnsi" w:eastAsiaTheme="minorEastAsia" w:hAnsiTheme="minorHAnsi" w:cstheme="minorBidi"/>
          <w:noProof/>
          <w:szCs w:val="22"/>
          <w:lang w:eastAsia="fr-FR"/>
        </w:rPr>
      </w:pPr>
      <w:hyperlink w:anchor="_Toc493753527" w:history="1">
        <w:r w:rsidR="00CE5406" w:rsidRPr="00C76FF0">
          <w:rPr>
            <w:rStyle w:val="Lienhypertexte"/>
            <w:noProof/>
          </w:rPr>
          <w:t>1.3</w:t>
        </w:r>
        <w:r w:rsidR="00CE5406">
          <w:rPr>
            <w:rFonts w:asciiTheme="minorHAnsi" w:eastAsiaTheme="minorEastAsia" w:hAnsiTheme="minorHAnsi" w:cstheme="minorBidi"/>
            <w:noProof/>
            <w:szCs w:val="22"/>
            <w:lang w:eastAsia="fr-FR"/>
          </w:rPr>
          <w:tab/>
        </w:r>
        <w:r w:rsidR="00CE5406" w:rsidRPr="00C76FF0">
          <w:rPr>
            <w:rStyle w:val="Lienhypertexte"/>
            <w:noProof/>
          </w:rPr>
          <w:t>Justification des choix méthodologiques</w:t>
        </w:r>
        <w:r w:rsidR="00CE5406">
          <w:rPr>
            <w:noProof/>
            <w:webHidden/>
          </w:rPr>
          <w:tab/>
        </w:r>
        <w:r w:rsidR="00CE5406">
          <w:rPr>
            <w:noProof/>
            <w:webHidden/>
          </w:rPr>
          <w:fldChar w:fldCharType="begin"/>
        </w:r>
        <w:r w:rsidR="00CE5406">
          <w:rPr>
            <w:noProof/>
            <w:webHidden/>
          </w:rPr>
          <w:instrText xml:space="preserve"> PAGEREF _Toc493753527 \h </w:instrText>
        </w:r>
        <w:r w:rsidR="00CE5406">
          <w:rPr>
            <w:noProof/>
            <w:webHidden/>
          </w:rPr>
        </w:r>
        <w:r w:rsidR="00CE5406">
          <w:rPr>
            <w:noProof/>
            <w:webHidden/>
          </w:rPr>
          <w:fldChar w:fldCharType="separate"/>
        </w:r>
        <w:r w:rsidR="00CE5406">
          <w:rPr>
            <w:noProof/>
            <w:webHidden/>
          </w:rPr>
          <w:t>10</w:t>
        </w:r>
        <w:r w:rsidR="00CE5406">
          <w:rPr>
            <w:noProof/>
            <w:webHidden/>
          </w:rPr>
          <w:fldChar w:fldCharType="end"/>
        </w:r>
      </w:hyperlink>
    </w:p>
    <w:p w14:paraId="050B523C" w14:textId="77777777" w:rsidR="00CE5406" w:rsidRDefault="008D084E">
      <w:pPr>
        <w:pStyle w:val="TM2"/>
        <w:tabs>
          <w:tab w:val="left" w:pos="960"/>
          <w:tab w:val="right" w:leader="dot" w:pos="9628"/>
        </w:tabs>
        <w:rPr>
          <w:rFonts w:asciiTheme="minorHAnsi" w:eastAsiaTheme="minorEastAsia" w:hAnsiTheme="minorHAnsi" w:cstheme="minorBidi"/>
          <w:noProof/>
          <w:szCs w:val="22"/>
          <w:lang w:eastAsia="fr-FR"/>
        </w:rPr>
      </w:pPr>
      <w:hyperlink w:anchor="_Toc493753528" w:history="1">
        <w:r w:rsidR="00CE5406" w:rsidRPr="00C76FF0">
          <w:rPr>
            <w:rStyle w:val="Lienhypertexte"/>
            <w:noProof/>
          </w:rPr>
          <w:t>1.4</w:t>
        </w:r>
        <w:r w:rsidR="00CE5406">
          <w:rPr>
            <w:rFonts w:asciiTheme="minorHAnsi" w:eastAsiaTheme="minorEastAsia" w:hAnsiTheme="minorHAnsi" w:cstheme="minorBidi"/>
            <w:noProof/>
            <w:szCs w:val="22"/>
            <w:lang w:eastAsia="fr-FR"/>
          </w:rPr>
          <w:tab/>
        </w:r>
        <w:r w:rsidR="00CE5406" w:rsidRPr="00C76FF0">
          <w:rPr>
            <w:rStyle w:val="Lienhypertexte"/>
            <w:noProof/>
          </w:rPr>
          <w:t>Rapport bénéfices / risques prévisibles</w:t>
        </w:r>
        <w:r w:rsidR="00CE5406">
          <w:rPr>
            <w:noProof/>
            <w:webHidden/>
          </w:rPr>
          <w:tab/>
        </w:r>
        <w:r w:rsidR="00CE5406">
          <w:rPr>
            <w:noProof/>
            <w:webHidden/>
          </w:rPr>
          <w:fldChar w:fldCharType="begin"/>
        </w:r>
        <w:r w:rsidR="00CE5406">
          <w:rPr>
            <w:noProof/>
            <w:webHidden/>
          </w:rPr>
          <w:instrText xml:space="preserve"> PAGEREF _Toc493753528 \h </w:instrText>
        </w:r>
        <w:r w:rsidR="00CE5406">
          <w:rPr>
            <w:noProof/>
            <w:webHidden/>
          </w:rPr>
        </w:r>
        <w:r w:rsidR="00CE5406">
          <w:rPr>
            <w:noProof/>
            <w:webHidden/>
          </w:rPr>
          <w:fldChar w:fldCharType="separate"/>
        </w:r>
        <w:r w:rsidR="00CE5406">
          <w:rPr>
            <w:noProof/>
            <w:webHidden/>
          </w:rPr>
          <w:t>10</w:t>
        </w:r>
        <w:r w:rsidR="00CE5406">
          <w:rPr>
            <w:noProof/>
            <w:webHidden/>
          </w:rPr>
          <w:fldChar w:fldCharType="end"/>
        </w:r>
      </w:hyperlink>
    </w:p>
    <w:p w14:paraId="1E5E82C5" w14:textId="77777777" w:rsidR="00CE5406" w:rsidRDefault="008D084E">
      <w:pPr>
        <w:pStyle w:val="TM3"/>
        <w:tabs>
          <w:tab w:val="left" w:pos="1200"/>
          <w:tab w:val="right" w:leader="dot" w:pos="9628"/>
        </w:tabs>
        <w:rPr>
          <w:rFonts w:asciiTheme="minorHAnsi" w:eastAsiaTheme="minorEastAsia" w:hAnsiTheme="minorHAnsi" w:cstheme="minorBidi"/>
          <w:i w:val="0"/>
          <w:iCs w:val="0"/>
          <w:noProof/>
          <w:sz w:val="22"/>
          <w:szCs w:val="22"/>
          <w:lang w:eastAsia="fr-FR"/>
        </w:rPr>
      </w:pPr>
      <w:hyperlink w:anchor="_Toc493753529" w:history="1">
        <w:r w:rsidR="00CE5406" w:rsidRPr="00C76FF0">
          <w:rPr>
            <w:rStyle w:val="Lienhypertexte"/>
            <w:noProof/>
            <w:snapToGrid w:val="0"/>
            <w:w w:val="0"/>
          </w:rPr>
          <w:t>1.4.1</w:t>
        </w:r>
        <w:r w:rsidR="00CE5406">
          <w:rPr>
            <w:rFonts w:asciiTheme="minorHAnsi" w:eastAsiaTheme="minorEastAsia" w:hAnsiTheme="minorHAnsi" w:cstheme="minorBidi"/>
            <w:i w:val="0"/>
            <w:iCs w:val="0"/>
            <w:noProof/>
            <w:sz w:val="22"/>
            <w:szCs w:val="22"/>
            <w:lang w:eastAsia="fr-FR"/>
          </w:rPr>
          <w:tab/>
        </w:r>
        <w:r w:rsidR="00CE5406" w:rsidRPr="00C76FF0">
          <w:rPr>
            <w:rStyle w:val="Lienhypertexte"/>
            <w:noProof/>
          </w:rPr>
          <w:t>Bénéfices</w:t>
        </w:r>
        <w:r w:rsidR="00CE5406">
          <w:rPr>
            <w:noProof/>
            <w:webHidden/>
          </w:rPr>
          <w:tab/>
        </w:r>
        <w:r w:rsidR="00CE5406">
          <w:rPr>
            <w:noProof/>
            <w:webHidden/>
          </w:rPr>
          <w:fldChar w:fldCharType="begin"/>
        </w:r>
        <w:r w:rsidR="00CE5406">
          <w:rPr>
            <w:noProof/>
            <w:webHidden/>
          </w:rPr>
          <w:instrText xml:space="preserve"> PAGEREF _Toc493753529 \h </w:instrText>
        </w:r>
        <w:r w:rsidR="00CE5406">
          <w:rPr>
            <w:noProof/>
            <w:webHidden/>
          </w:rPr>
        </w:r>
        <w:r w:rsidR="00CE5406">
          <w:rPr>
            <w:noProof/>
            <w:webHidden/>
          </w:rPr>
          <w:fldChar w:fldCharType="separate"/>
        </w:r>
        <w:r w:rsidR="00CE5406">
          <w:rPr>
            <w:noProof/>
            <w:webHidden/>
          </w:rPr>
          <w:t>10</w:t>
        </w:r>
        <w:r w:rsidR="00CE5406">
          <w:rPr>
            <w:noProof/>
            <w:webHidden/>
          </w:rPr>
          <w:fldChar w:fldCharType="end"/>
        </w:r>
      </w:hyperlink>
    </w:p>
    <w:p w14:paraId="2ACB712C" w14:textId="77777777" w:rsidR="00CE5406" w:rsidRDefault="008D084E">
      <w:pPr>
        <w:pStyle w:val="TM3"/>
        <w:tabs>
          <w:tab w:val="left" w:pos="1200"/>
          <w:tab w:val="right" w:leader="dot" w:pos="9628"/>
        </w:tabs>
        <w:rPr>
          <w:rFonts w:asciiTheme="minorHAnsi" w:eastAsiaTheme="minorEastAsia" w:hAnsiTheme="minorHAnsi" w:cstheme="minorBidi"/>
          <w:i w:val="0"/>
          <w:iCs w:val="0"/>
          <w:noProof/>
          <w:sz w:val="22"/>
          <w:szCs w:val="22"/>
          <w:lang w:eastAsia="fr-FR"/>
        </w:rPr>
      </w:pPr>
      <w:hyperlink w:anchor="_Toc493753530" w:history="1">
        <w:r w:rsidR="00CE5406" w:rsidRPr="00C76FF0">
          <w:rPr>
            <w:rStyle w:val="Lienhypertexte"/>
            <w:noProof/>
            <w:snapToGrid w:val="0"/>
            <w:w w:val="0"/>
          </w:rPr>
          <w:t>1.4.2</w:t>
        </w:r>
        <w:r w:rsidR="00CE5406">
          <w:rPr>
            <w:rFonts w:asciiTheme="minorHAnsi" w:eastAsiaTheme="minorEastAsia" w:hAnsiTheme="minorHAnsi" w:cstheme="minorBidi"/>
            <w:i w:val="0"/>
            <w:iCs w:val="0"/>
            <w:noProof/>
            <w:sz w:val="22"/>
            <w:szCs w:val="22"/>
            <w:lang w:eastAsia="fr-FR"/>
          </w:rPr>
          <w:tab/>
        </w:r>
        <w:r w:rsidR="00CE5406" w:rsidRPr="00C76FF0">
          <w:rPr>
            <w:rStyle w:val="Lienhypertexte"/>
            <w:noProof/>
          </w:rPr>
          <w:t>Risques</w:t>
        </w:r>
        <w:r w:rsidR="00CE5406">
          <w:rPr>
            <w:noProof/>
            <w:webHidden/>
          </w:rPr>
          <w:tab/>
        </w:r>
        <w:r w:rsidR="00CE5406">
          <w:rPr>
            <w:noProof/>
            <w:webHidden/>
          </w:rPr>
          <w:fldChar w:fldCharType="begin"/>
        </w:r>
        <w:r w:rsidR="00CE5406">
          <w:rPr>
            <w:noProof/>
            <w:webHidden/>
          </w:rPr>
          <w:instrText xml:space="preserve"> PAGEREF _Toc493753530 \h </w:instrText>
        </w:r>
        <w:r w:rsidR="00CE5406">
          <w:rPr>
            <w:noProof/>
            <w:webHidden/>
          </w:rPr>
        </w:r>
        <w:r w:rsidR="00CE5406">
          <w:rPr>
            <w:noProof/>
            <w:webHidden/>
          </w:rPr>
          <w:fldChar w:fldCharType="separate"/>
        </w:r>
        <w:r w:rsidR="00CE5406">
          <w:rPr>
            <w:noProof/>
            <w:webHidden/>
          </w:rPr>
          <w:t>11</w:t>
        </w:r>
        <w:r w:rsidR="00CE5406">
          <w:rPr>
            <w:noProof/>
            <w:webHidden/>
          </w:rPr>
          <w:fldChar w:fldCharType="end"/>
        </w:r>
      </w:hyperlink>
    </w:p>
    <w:p w14:paraId="59C161E6" w14:textId="77777777" w:rsidR="00CE5406" w:rsidRDefault="008D084E">
      <w:pPr>
        <w:pStyle w:val="TM2"/>
        <w:tabs>
          <w:tab w:val="left" w:pos="960"/>
          <w:tab w:val="right" w:leader="dot" w:pos="9628"/>
        </w:tabs>
        <w:rPr>
          <w:rFonts w:asciiTheme="minorHAnsi" w:eastAsiaTheme="minorEastAsia" w:hAnsiTheme="minorHAnsi" w:cstheme="minorBidi"/>
          <w:noProof/>
          <w:szCs w:val="22"/>
          <w:lang w:eastAsia="fr-FR"/>
        </w:rPr>
      </w:pPr>
      <w:hyperlink w:anchor="_Toc493753531" w:history="1">
        <w:r w:rsidR="00CE5406" w:rsidRPr="00C76FF0">
          <w:rPr>
            <w:rStyle w:val="Lienhypertexte"/>
            <w:noProof/>
          </w:rPr>
          <w:t>1.5</w:t>
        </w:r>
        <w:r w:rsidR="00CE5406">
          <w:rPr>
            <w:rFonts w:asciiTheme="minorHAnsi" w:eastAsiaTheme="minorEastAsia" w:hAnsiTheme="minorHAnsi" w:cstheme="minorBidi"/>
            <w:noProof/>
            <w:szCs w:val="22"/>
            <w:lang w:eastAsia="fr-FR"/>
          </w:rPr>
          <w:tab/>
        </w:r>
        <w:r w:rsidR="00CE5406" w:rsidRPr="00C76FF0">
          <w:rPr>
            <w:rStyle w:val="Lienhypertexte"/>
            <w:noProof/>
          </w:rPr>
          <w:t>Retombées attendues</w:t>
        </w:r>
        <w:r w:rsidR="00CE5406">
          <w:rPr>
            <w:noProof/>
            <w:webHidden/>
          </w:rPr>
          <w:tab/>
        </w:r>
        <w:r w:rsidR="00CE5406">
          <w:rPr>
            <w:noProof/>
            <w:webHidden/>
          </w:rPr>
          <w:fldChar w:fldCharType="begin"/>
        </w:r>
        <w:r w:rsidR="00CE5406">
          <w:rPr>
            <w:noProof/>
            <w:webHidden/>
          </w:rPr>
          <w:instrText xml:space="preserve"> PAGEREF _Toc493753531 \h </w:instrText>
        </w:r>
        <w:r w:rsidR="00CE5406">
          <w:rPr>
            <w:noProof/>
            <w:webHidden/>
          </w:rPr>
        </w:r>
        <w:r w:rsidR="00CE5406">
          <w:rPr>
            <w:noProof/>
            <w:webHidden/>
          </w:rPr>
          <w:fldChar w:fldCharType="separate"/>
        </w:r>
        <w:r w:rsidR="00CE5406">
          <w:rPr>
            <w:noProof/>
            <w:webHidden/>
          </w:rPr>
          <w:t>11</w:t>
        </w:r>
        <w:r w:rsidR="00CE5406">
          <w:rPr>
            <w:noProof/>
            <w:webHidden/>
          </w:rPr>
          <w:fldChar w:fldCharType="end"/>
        </w:r>
      </w:hyperlink>
    </w:p>
    <w:p w14:paraId="6AD5A83E" w14:textId="77777777" w:rsidR="00CE5406" w:rsidRDefault="008D084E">
      <w:pPr>
        <w:pStyle w:val="TM2"/>
        <w:tabs>
          <w:tab w:val="left" w:pos="960"/>
          <w:tab w:val="right" w:leader="dot" w:pos="9628"/>
        </w:tabs>
        <w:rPr>
          <w:rFonts w:asciiTheme="minorHAnsi" w:eastAsiaTheme="minorEastAsia" w:hAnsiTheme="minorHAnsi" w:cstheme="minorBidi"/>
          <w:noProof/>
          <w:szCs w:val="22"/>
          <w:lang w:eastAsia="fr-FR"/>
        </w:rPr>
      </w:pPr>
      <w:hyperlink w:anchor="_Toc493753532" w:history="1">
        <w:r w:rsidR="00CE5406" w:rsidRPr="00C76FF0">
          <w:rPr>
            <w:rStyle w:val="Lienhypertexte"/>
            <w:noProof/>
          </w:rPr>
          <w:t>1.6</w:t>
        </w:r>
        <w:r w:rsidR="00CE5406">
          <w:rPr>
            <w:rFonts w:asciiTheme="minorHAnsi" w:eastAsiaTheme="minorEastAsia" w:hAnsiTheme="minorHAnsi" w:cstheme="minorBidi"/>
            <w:noProof/>
            <w:szCs w:val="22"/>
            <w:lang w:eastAsia="fr-FR"/>
          </w:rPr>
          <w:tab/>
        </w:r>
        <w:r w:rsidR="00CE5406" w:rsidRPr="00C76FF0">
          <w:rPr>
            <w:rStyle w:val="Lienhypertexte"/>
            <w:noProof/>
          </w:rPr>
          <w:t>Justification du faible niveau d’intervention</w:t>
        </w:r>
        <w:r w:rsidR="00CE5406">
          <w:rPr>
            <w:noProof/>
            <w:webHidden/>
          </w:rPr>
          <w:tab/>
        </w:r>
        <w:r w:rsidR="00CE5406">
          <w:rPr>
            <w:noProof/>
            <w:webHidden/>
          </w:rPr>
          <w:fldChar w:fldCharType="begin"/>
        </w:r>
        <w:r w:rsidR="00CE5406">
          <w:rPr>
            <w:noProof/>
            <w:webHidden/>
          </w:rPr>
          <w:instrText xml:space="preserve"> PAGEREF _Toc493753532 \h </w:instrText>
        </w:r>
        <w:r w:rsidR="00CE5406">
          <w:rPr>
            <w:noProof/>
            <w:webHidden/>
          </w:rPr>
        </w:r>
        <w:r w:rsidR="00CE5406">
          <w:rPr>
            <w:noProof/>
            <w:webHidden/>
          </w:rPr>
          <w:fldChar w:fldCharType="separate"/>
        </w:r>
        <w:r w:rsidR="00CE5406">
          <w:rPr>
            <w:noProof/>
            <w:webHidden/>
          </w:rPr>
          <w:t>11</w:t>
        </w:r>
        <w:r w:rsidR="00CE5406">
          <w:rPr>
            <w:noProof/>
            <w:webHidden/>
          </w:rPr>
          <w:fldChar w:fldCharType="end"/>
        </w:r>
      </w:hyperlink>
    </w:p>
    <w:p w14:paraId="21A43DBF" w14:textId="77777777" w:rsidR="00CE5406" w:rsidRDefault="008D084E">
      <w:pPr>
        <w:pStyle w:val="TM1"/>
        <w:tabs>
          <w:tab w:val="left" w:pos="480"/>
          <w:tab w:val="right" w:leader="dot" w:pos="9628"/>
        </w:tabs>
        <w:rPr>
          <w:rFonts w:asciiTheme="minorHAnsi" w:eastAsiaTheme="minorEastAsia" w:hAnsiTheme="minorHAnsi" w:cstheme="minorBidi"/>
          <w:b w:val="0"/>
          <w:bCs w:val="0"/>
          <w:caps w:val="0"/>
          <w:noProof/>
          <w:sz w:val="22"/>
          <w:szCs w:val="22"/>
          <w:lang w:eastAsia="fr-FR"/>
        </w:rPr>
      </w:pPr>
      <w:hyperlink w:anchor="_Toc493753533" w:history="1">
        <w:r w:rsidR="00CE5406" w:rsidRPr="00C76FF0">
          <w:rPr>
            <w:rStyle w:val="Lienhypertexte"/>
            <w:noProof/>
          </w:rPr>
          <w:t>2</w:t>
        </w:r>
        <w:r w:rsidR="00CE5406">
          <w:rPr>
            <w:rFonts w:asciiTheme="minorHAnsi" w:eastAsiaTheme="minorEastAsia" w:hAnsiTheme="minorHAnsi" w:cstheme="minorBidi"/>
            <w:b w:val="0"/>
            <w:bCs w:val="0"/>
            <w:caps w:val="0"/>
            <w:noProof/>
            <w:sz w:val="22"/>
            <w:szCs w:val="22"/>
            <w:lang w:eastAsia="fr-FR"/>
          </w:rPr>
          <w:tab/>
        </w:r>
        <w:r w:rsidR="00CE5406" w:rsidRPr="00C76FF0">
          <w:rPr>
            <w:rStyle w:val="Lienhypertexte"/>
            <w:noProof/>
          </w:rPr>
          <w:t>OBJECTIFS DE La recherche</w:t>
        </w:r>
        <w:r w:rsidR="00CE5406">
          <w:rPr>
            <w:noProof/>
            <w:webHidden/>
          </w:rPr>
          <w:tab/>
        </w:r>
        <w:r w:rsidR="00CE5406">
          <w:rPr>
            <w:noProof/>
            <w:webHidden/>
          </w:rPr>
          <w:fldChar w:fldCharType="begin"/>
        </w:r>
        <w:r w:rsidR="00CE5406">
          <w:rPr>
            <w:noProof/>
            <w:webHidden/>
          </w:rPr>
          <w:instrText xml:space="preserve"> PAGEREF _Toc493753533 \h </w:instrText>
        </w:r>
        <w:r w:rsidR="00CE5406">
          <w:rPr>
            <w:noProof/>
            <w:webHidden/>
          </w:rPr>
        </w:r>
        <w:r w:rsidR="00CE5406">
          <w:rPr>
            <w:noProof/>
            <w:webHidden/>
          </w:rPr>
          <w:fldChar w:fldCharType="separate"/>
        </w:r>
        <w:r w:rsidR="00CE5406">
          <w:rPr>
            <w:noProof/>
            <w:webHidden/>
          </w:rPr>
          <w:t>12</w:t>
        </w:r>
        <w:r w:rsidR="00CE5406">
          <w:rPr>
            <w:noProof/>
            <w:webHidden/>
          </w:rPr>
          <w:fldChar w:fldCharType="end"/>
        </w:r>
      </w:hyperlink>
    </w:p>
    <w:p w14:paraId="34E19F88" w14:textId="77777777" w:rsidR="00CE5406" w:rsidRDefault="008D084E">
      <w:pPr>
        <w:pStyle w:val="TM2"/>
        <w:tabs>
          <w:tab w:val="left" w:pos="960"/>
          <w:tab w:val="right" w:leader="dot" w:pos="9628"/>
        </w:tabs>
        <w:rPr>
          <w:rFonts w:asciiTheme="minorHAnsi" w:eastAsiaTheme="minorEastAsia" w:hAnsiTheme="minorHAnsi" w:cstheme="minorBidi"/>
          <w:noProof/>
          <w:szCs w:val="22"/>
          <w:lang w:eastAsia="fr-FR"/>
        </w:rPr>
      </w:pPr>
      <w:hyperlink w:anchor="_Toc493753534" w:history="1">
        <w:r w:rsidR="00CE5406" w:rsidRPr="00C76FF0">
          <w:rPr>
            <w:rStyle w:val="Lienhypertexte"/>
            <w:noProof/>
          </w:rPr>
          <w:t>2.1</w:t>
        </w:r>
        <w:r w:rsidR="00CE5406">
          <w:rPr>
            <w:rFonts w:asciiTheme="minorHAnsi" w:eastAsiaTheme="minorEastAsia" w:hAnsiTheme="minorHAnsi" w:cstheme="minorBidi"/>
            <w:noProof/>
            <w:szCs w:val="22"/>
            <w:lang w:eastAsia="fr-FR"/>
          </w:rPr>
          <w:tab/>
        </w:r>
        <w:r w:rsidR="00CE5406" w:rsidRPr="00C76FF0">
          <w:rPr>
            <w:rStyle w:val="Lienhypertexte"/>
            <w:noProof/>
          </w:rPr>
          <w:t>Objectif principal</w:t>
        </w:r>
        <w:r w:rsidR="00CE5406">
          <w:rPr>
            <w:noProof/>
            <w:webHidden/>
          </w:rPr>
          <w:tab/>
        </w:r>
        <w:r w:rsidR="00CE5406">
          <w:rPr>
            <w:noProof/>
            <w:webHidden/>
          </w:rPr>
          <w:fldChar w:fldCharType="begin"/>
        </w:r>
        <w:r w:rsidR="00CE5406">
          <w:rPr>
            <w:noProof/>
            <w:webHidden/>
          </w:rPr>
          <w:instrText xml:space="preserve"> PAGEREF _Toc493753534 \h </w:instrText>
        </w:r>
        <w:r w:rsidR="00CE5406">
          <w:rPr>
            <w:noProof/>
            <w:webHidden/>
          </w:rPr>
        </w:r>
        <w:r w:rsidR="00CE5406">
          <w:rPr>
            <w:noProof/>
            <w:webHidden/>
          </w:rPr>
          <w:fldChar w:fldCharType="separate"/>
        </w:r>
        <w:r w:rsidR="00CE5406">
          <w:rPr>
            <w:noProof/>
            <w:webHidden/>
          </w:rPr>
          <w:t>12</w:t>
        </w:r>
        <w:r w:rsidR="00CE5406">
          <w:rPr>
            <w:noProof/>
            <w:webHidden/>
          </w:rPr>
          <w:fldChar w:fldCharType="end"/>
        </w:r>
      </w:hyperlink>
    </w:p>
    <w:p w14:paraId="4EB1E166" w14:textId="77777777" w:rsidR="00CE5406" w:rsidRDefault="008D084E">
      <w:pPr>
        <w:pStyle w:val="TM2"/>
        <w:tabs>
          <w:tab w:val="left" w:pos="960"/>
          <w:tab w:val="right" w:leader="dot" w:pos="9628"/>
        </w:tabs>
        <w:rPr>
          <w:rFonts w:asciiTheme="minorHAnsi" w:eastAsiaTheme="minorEastAsia" w:hAnsiTheme="minorHAnsi" w:cstheme="minorBidi"/>
          <w:noProof/>
          <w:szCs w:val="22"/>
          <w:lang w:eastAsia="fr-FR"/>
        </w:rPr>
      </w:pPr>
      <w:hyperlink w:anchor="_Toc493753535" w:history="1">
        <w:r w:rsidR="00CE5406" w:rsidRPr="00C76FF0">
          <w:rPr>
            <w:rStyle w:val="Lienhypertexte"/>
            <w:noProof/>
          </w:rPr>
          <w:t>2.2</w:t>
        </w:r>
        <w:r w:rsidR="00CE5406">
          <w:rPr>
            <w:rFonts w:asciiTheme="minorHAnsi" w:eastAsiaTheme="minorEastAsia" w:hAnsiTheme="minorHAnsi" w:cstheme="minorBidi"/>
            <w:noProof/>
            <w:szCs w:val="22"/>
            <w:lang w:eastAsia="fr-FR"/>
          </w:rPr>
          <w:tab/>
        </w:r>
        <w:r w:rsidR="00CE5406" w:rsidRPr="00C76FF0">
          <w:rPr>
            <w:rStyle w:val="Lienhypertexte"/>
            <w:noProof/>
          </w:rPr>
          <w:t>Objectifs secondaires</w:t>
        </w:r>
        <w:r w:rsidR="00CE5406">
          <w:rPr>
            <w:noProof/>
            <w:webHidden/>
          </w:rPr>
          <w:tab/>
        </w:r>
        <w:r w:rsidR="00CE5406">
          <w:rPr>
            <w:noProof/>
            <w:webHidden/>
          </w:rPr>
          <w:fldChar w:fldCharType="begin"/>
        </w:r>
        <w:r w:rsidR="00CE5406">
          <w:rPr>
            <w:noProof/>
            <w:webHidden/>
          </w:rPr>
          <w:instrText xml:space="preserve"> PAGEREF _Toc493753535 \h </w:instrText>
        </w:r>
        <w:r w:rsidR="00CE5406">
          <w:rPr>
            <w:noProof/>
            <w:webHidden/>
          </w:rPr>
        </w:r>
        <w:r w:rsidR="00CE5406">
          <w:rPr>
            <w:noProof/>
            <w:webHidden/>
          </w:rPr>
          <w:fldChar w:fldCharType="separate"/>
        </w:r>
        <w:r w:rsidR="00CE5406">
          <w:rPr>
            <w:noProof/>
            <w:webHidden/>
          </w:rPr>
          <w:t>12</w:t>
        </w:r>
        <w:r w:rsidR="00CE5406">
          <w:rPr>
            <w:noProof/>
            <w:webHidden/>
          </w:rPr>
          <w:fldChar w:fldCharType="end"/>
        </w:r>
      </w:hyperlink>
    </w:p>
    <w:p w14:paraId="1920DA5A" w14:textId="77777777" w:rsidR="00CE5406" w:rsidRDefault="008D084E">
      <w:pPr>
        <w:pStyle w:val="TM1"/>
        <w:tabs>
          <w:tab w:val="left" w:pos="480"/>
          <w:tab w:val="right" w:leader="dot" w:pos="9628"/>
        </w:tabs>
        <w:rPr>
          <w:rFonts w:asciiTheme="minorHAnsi" w:eastAsiaTheme="minorEastAsia" w:hAnsiTheme="minorHAnsi" w:cstheme="minorBidi"/>
          <w:b w:val="0"/>
          <w:bCs w:val="0"/>
          <w:caps w:val="0"/>
          <w:noProof/>
          <w:sz w:val="22"/>
          <w:szCs w:val="22"/>
          <w:lang w:eastAsia="fr-FR"/>
        </w:rPr>
      </w:pPr>
      <w:hyperlink w:anchor="_Toc493753536" w:history="1">
        <w:r w:rsidR="00CE5406" w:rsidRPr="00C76FF0">
          <w:rPr>
            <w:rStyle w:val="Lienhypertexte"/>
            <w:noProof/>
          </w:rPr>
          <w:t>3</w:t>
        </w:r>
        <w:r w:rsidR="00CE5406">
          <w:rPr>
            <w:rFonts w:asciiTheme="minorHAnsi" w:eastAsiaTheme="minorEastAsia" w:hAnsiTheme="minorHAnsi" w:cstheme="minorBidi"/>
            <w:b w:val="0"/>
            <w:bCs w:val="0"/>
            <w:caps w:val="0"/>
            <w:noProof/>
            <w:sz w:val="22"/>
            <w:szCs w:val="22"/>
            <w:lang w:eastAsia="fr-FR"/>
          </w:rPr>
          <w:tab/>
        </w:r>
        <w:r w:rsidR="00CE5406" w:rsidRPr="00C76FF0">
          <w:rPr>
            <w:rStyle w:val="Lienhypertexte"/>
            <w:noProof/>
          </w:rPr>
          <w:t>Critères de jugement</w:t>
        </w:r>
        <w:r w:rsidR="00CE5406">
          <w:rPr>
            <w:noProof/>
            <w:webHidden/>
          </w:rPr>
          <w:tab/>
        </w:r>
        <w:r w:rsidR="00CE5406">
          <w:rPr>
            <w:noProof/>
            <w:webHidden/>
          </w:rPr>
          <w:fldChar w:fldCharType="begin"/>
        </w:r>
        <w:r w:rsidR="00CE5406">
          <w:rPr>
            <w:noProof/>
            <w:webHidden/>
          </w:rPr>
          <w:instrText xml:space="preserve"> PAGEREF _Toc493753536 \h </w:instrText>
        </w:r>
        <w:r w:rsidR="00CE5406">
          <w:rPr>
            <w:noProof/>
            <w:webHidden/>
          </w:rPr>
        </w:r>
        <w:r w:rsidR="00CE5406">
          <w:rPr>
            <w:noProof/>
            <w:webHidden/>
          </w:rPr>
          <w:fldChar w:fldCharType="separate"/>
        </w:r>
        <w:r w:rsidR="00CE5406">
          <w:rPr>
            <w:noProof/>
            <w:webHidden/>
          </w:rPr>
          <w:t>13</w:t>
        </w:r>
        <w:r w:rsidR="00CE5406">
          <w:rPr>
            <w:noProof/>
            <w:webHidden/>
          </w:rPr>
          <w:fldChar w:fldCharType="end"/>
        </w:r>
      </w:hyperlink>
    </w:p>
    <w:p w14:paraId="1C656F70" w14:textId="77777777" w:rsidR="00CE5406" w:rsidRDefault="008D084E">
      <w:pPr>
        <w:pStyle w:val="TM2"/>
        <w:tabs>
          <w:tab w:val="left" w:pos="960"/>
          <w:tab w:val="right" w:leader="dot" w:pos="9628"/>
        </w:tabs>
        <w:rPr>
          <w:rFonts w:asciiTheme="minorHAnsi" w:eastAsiaTheme="minorEastAsia" w:hAnsiTheme="minorHAnsi" w:cstheme="minorBidi"/>
          <w:noProof/>
          <w:szCs w:val="22"/>
          <w:lang w:eastAsia="fr-FR"/>
        </w:rPr>
      </w:pPr>
      <w:hyperlink w:anchor="_Toc493753537" w:history="1">
        <w:r w:rsidR="00CE5406" w:rsidRPr="00C76FF0">
          <w:rPr>
            <w:rStyle w:val="Lienhypertexte"/>
            <w:noProof/>
          </w:rPr>
          <w:t>3.1</w:t>
        </w:r>
        <w:r w:rsidR="00CE5406">
          <w:rPr>
            <w:rFonts w:asciiTheme="minorHAnsi" w:eastAsiaTheme="minorEastAsia" w:hAnsiTheme="minorHAnsi" w:cstheme="minorBidi"/>
            <w:noProof/>
            <w:szCs w:val="22"/>
            <w:lang w:eastAsia="fr-FR"/>
          </w:rPr>
          <w:tab/>
        </w:r>
        <w:r w:rsidR="00CE5406" w:rsidRPr="00C76FF0">
          <w:rPr>
            <w:rStyle w:val="Lienhypertexte"/>
            <w:noProof/>
          </w:rPr>
          <w:t>Critère d’évaluation principal</w:t>
        </w:r>
        <w:r w:rsidR="00CE5406">
          <w:rPr>
            <w:noProof/>
            <w:webHidden/>
          </w:rPr>
          <w:tab/>
        </w:r>
        <w:r w:rsidR="00CE5406">
          <w:rPr>
            <w:noProof/>
            <w:webHidden/>
          </w:rPr>
          <w:fldChar w:fldCharType="begin"/>
        </w:r>
        <w:r w:rsidR="00CE5406">
          <w:rPr>
            <w:noProof/>
            <w:webHidden/>
          </w:rPr>
          <w:instrText xml:space="preserve"> PAGEREF _Toc493753537 \h </w:instrText>
        </w:r>
        <w:r w:rsidR="00CE5406">
          <w:rPr>
            <w:noProof/>
            <w:webHidden/>
          </w:rPr>
        </w:r>
        <w:r w:rsidR="00CE5406">
          <w:rPr>
            <w:noProof/>
            <w:webHidden/>
          </w:rPr>
          <w:fldChar w:fldCharType="separate"/>
        </w:r>
        <w:r w:rsidR="00CE5406">
          <w:rPr>
            <w:noProof/>
            <w:webHidden/>
          </w:rPr>
          <w:t>13</w:t>
        </w:r>
        <w:r w:rsidR="00CE5406">
          <w:rPr>
            <w:noProof/>
            <w:webHidden/>
          </w:rPr>
          <w:fldChar w:fldCharType="end"/>
        </w:r>
      </w:hyperlink>
    </w:p>
    <w:p w14:paraId="7A70CCC3" w14:textId="77777777" w:rsidR="00CE5406" w:rsidRDefault="008D084E">
      <w:pPr>
        <w:pStyle w:val="TM2"/>
        <w:tabs>
          <w:tab w:val="left" w:pos="960"/>
          <w:tab w:val="right" w:leader="dot" w:pos="9628"/>
        </w:tabs>
        <w:rPr>
          <w:rFonts w:asciiTheme="minorHAnsi" w:eastAsiaTheme="minorEastAsia" w:hAnsiTheme="minorHAnsi" w:cstheme="minorBidi"/>
          <w:noProof/>
          <w:szCs w:val="22"/>
          <w:lang w:eastAsia="fr-FR"/>
        </w:rPr>
      </w:pPr>
      <w:hyperlink w:anchor="_Toc493753538" w:history="1">
        <w:r w:rsidR="00CE5406" w:rsidRPr="00C76FF0">
          <w:rPr>
            <w:rStyle w:val="Lienhypertexte"/>
            <w:noProof/>
          </w:rPr>
          <w:t>3.2</w:t>
        </w:r>
        <w:r w:rsidR="00CE5406">
          <w:rPr>
            <w:rFonts w:asciiTheme="minorHAnsi" w:eastAsiaTheme="minorEastAsia" w:hAnsiTheme="minorHAnsi" w:cstheme="minorBidi"/>
            <w:noProof/>
            <w:szCs w:val="22"/>
            <w:lang w:eastAsia="fr-FR"/>
          </w:rPr>
          <w:tab/>
        </w:r>
        <w:r w:rsidR="00CE5406" w:rsidRPr="00C76FF0">
          <w:rPr>
            <w:rStyle w:val="Lienhypertexte"/>
            <w:noProof/>
          </w:rPr>
          <w:t>Critères d’évaluation secondaires</w:t>
        </w:r>
        <w:r w:rsidR="00CE5406">
          <w:rPr>
            <w:noProof/>
            <w:webHidden/>
          </w:rPr>
          <w:tab/>
        </w:r>
        <w:r w:rsidR="00CE5406">
          <w:rPr>
            <w:noProof/>
            <w:webHidden/>
          </w:rPr>
          <w:fldChar w:fldCharType="begin"/>
        </w:r>
        <w:r w:rsidR="00CE5406">
          <w:rPr>
            <w:noProof/>
            <w:webHidden/>
          </w:rPr>
          <w:instrText xml:space="preserve"> PAGEREF _Toc493753538 \h </w:instrText>
        </w:r>
        <w:r w:rsidR="00CE5406">
          <w:rPr>
            <w:noProof/>
            <w:webHidden/>
          </w:rPr>
        </w:r>
        <w:r w:rsidR="00CE5406">
          <w:rPr>
            <w:noProof/>
            <w:webHidden/>
          </w:rPr>
          <w:fldChar w:fldCharType="separate"/>
        </w:r>
        <w:r w:rsidR="00CE5406">
          <w:rPr>
            <w:noProof/>
            <w:webHidden/>
          </w:rPr>
          <w:t>13</w:t>
        </w:r>
        <w:r w:rsidR="00CE5406">
          <w:rPr>
            <w:noProof/>
            <w:webHidden/>
          </w:rPr>
          <w:fldChar w:fldCharType="end"/>
        </w:r>
      </w:hyperlink>
    </w:p>
    <w:p w14:paraId="546C5411" w14:textId="77777777" w:rsidR="00CE5406" w:rsidRDefault="008D084E">
      <w:pPr>
        <w:pStyle w:val="TM1"/>
        <w:tabs>
          <w:tab w:val="left" w:pos="480"/>
          <w:tab w:val="right" w:leader="dot" w:pos="9628"/>
        </w:tabs>
        <w:rPr>
          <w:rFonts w:asciiTheme="minorHAnsi" w:eastAsiaTheme="minorEastAsia" w:hAnsiTheme="minorHAnsi" w:cstheme="minorBidi"/>
          <w:b w:val="0"/>
          <w:bCs w:val="0"/>
          <w:caps w:val="0"/>
          <w:noProof/>
          <w:sz w:val="22"/>
          <w:szCs w:val="22"/>
          <w:lang w:eastAsia="fr-FR"/>
        </w:rPr>
      </w:pPr>
      <w:hyperlink w:anchor="_Toc493753539" w:history="1">
        <w:r w:rsidR="00CE5406" w:rsidRPr="00C76FF0">
          <w:rPr>
            <w:rStyle w:val="Lienhypertexte"/>
            <w:noProof/>
          </w:rPr>
          <w:t>4</w:t>
        </w:r>
        <w:r w:rsidR="00CE5406">
          <w:rPr>
            <w:rFonts w:asciiTheme="minorHAnsi" w:eastAsiaTheme="minorEastAsia" w:hAnsiTheme="minorHAnsi" w:cstheme="minorBidi"/>
            <w:b w:val="0"/>
            <w:bCs w:val="0"/>
            <w:caps w:val="0"/>
            <w:noProof/>
            <w:sz w:val="22"/>
            <w:szCs w:val="22"/>
            <w:lang w:eastAsia="fr-FR"/>
          </w:rPr>
          <w:tab/>
        </w:r>
        <w:r w:rsidR="00CE5406" w:rsidRPr="00C76FF0">
          <w:rPr>
            <w:rStyle w:val="Lienhypertexte"/>
            <w:noProof/>
          </w:rPr>
          <w:t>Conception de la recherche</w:t>
        </w:r>
        <w:r w:rsidR="00CE5406">
          <w:rPr>
            <w:noProof/>
            <w:webHidden/>
          </w:rPr>
          <w:tab/>
        </w:r>
        <w:r w:rsidR="00CE5406">
          <w:rPr>
            <w:noProof/>
            <w:webHidden/>
          </w:rPr>
          <w:fldChar w:fldCharType="begin"/>
        </w:r>
        <w:r w:rsidR="00CE5406">
          <w:rPr>
            <w:noProof/>
            <w:webHidden/>
          </w:rPr>
          <w:instrText xml:space="preserve"> PAGEREF _Toc493753539 \h </w:instrText>
        </w:r>
        <w:r w:rsidR="00CE5406">
          <w:rPr>
            <w:noProof/>
            <w:webHidden/>
          </w:rPr>
        </w:r>
        <w:r w:rsidR="00CE5406">
          <w:rPr>
            <w:noProof/>
            <w:webHidden/>
          </w:rPr>
          <w:fldChar w:fldCharType="separate"/>
        </w:r>
        <w:r w:rsidR="00CE5406">
          <w:rPr>
            <w:noProof/>
            <w:webHidden/>
          </w:rPr>
          <w:t>14</w:t>
        </w:r>
        <w:r w:rsidR="00CE5406">
          <w:rPr>
            <w:noProof/>
            <w:webHidden/>
          </w:rPr>
          <w:fldChar w:fldCharType="end"/>
        </w:r>
      </w:hyperlink>
    </w:p>
    <w:p w14:paraId="5AE1FA7F" w14:textId="77777777" w:rsidR="00CE5406" w:rsidRDefault="008D084E">
      <w:pPr>
        <w:pStyle w:val="TM2"/>
        <w:tabs>
          <w:tab w:val="left" w:pos="960"/>
          <w:tab w:val="right" w:leader="dot" w:pos="9628"/>
        </w:tabs>
        <w:rPr>
          <w:rFonts w:asciiTheme="minorHAnsi" w:eastAsiaTheme="minorEastAsia" w:hAnsiTheme="minorHAnsi" w:cstheme="minorBidi"/>
          <w:noProof/>
          <w:szCs w:val="22"/>
          <w:lang w:eastAsia="fr-FR"/>
        </w:rPr>
      </w:pPr>
      <w:hyperlink w:anchor="_Toc493753540" w:history="1">
        <w:r w:rsidR="00CE5406" w:rsidRPr="00C76FF0">
          <w:rPr>
            <w:rStyle w:val="Lienhypertexte"/>
            <w:noProof/>
          </w:rPr>
          <w:t>4.1</w:t>
        </w:r>
        <w:r w:rsidR="00CE5406">
          <w:rPr>
            <w:rFonts w:asciiTheme="minorHAnsi" w:eastAsiaTheme="minorEastAsia" w:hAnsiTheme="minorHAnsi" w:cstheme="minorBidi"/>
            <w:noProof/>
            <w:szCs w:val="22"/>
            <w:lang w:eastAsia="fr-FR"/>
          </w:rPr>
          <w:tab/>
        </w:r>
        <w:r w:rsidR="00CE5406" w:rsidRPr="00C76FF0">
          <w:rPr>
            <w:rStyle w:val="Lienhypertexte"/>
            <w:noProof/>
          </w:rPr>
          <w:t>Schéma de la recherche</w:t>
        </w:r>
        <w:r w:rsidR="00CE5406">
          <w:rPr>
            <w:noProof/>
            <w:webHidden/>
          </w:rPr>
          <w:tab/>
        </w:r>
        <w:r w:rsidR="00CE5406">
          <w:rPr>
            <w:noProof/>
            <w:webHidden/>
          </w:rPr>
          <w:fldChar w:fldCharType="begin"/>
        </w:r>
        <w:r w:rsidR="00CE5406">
          <w:rPr>
            <w:noProof/>
            <w:webHidden/>
          </w:rPr>
          <w:instrText xml:space="preserve"> PAGEREF _Toc493753540 \h </w:instrText>
        </w:r>
        <w:r w:rsidR="00CE5406">
          <w:rPr>
            <w:noProof/>
            <w:webHidden/>
          </w:rPr>
        </w:r>
        <w:r w:rsidR="00CE5406">
          <w:rPr>
            <w:noProof/>
            <w:webHidden/>
          </w:rPr>
          <w:fldChar w:fldCharType="separate"/>
        </w:r>
        <w:r w:rsidR="00CE5406">
          <w:rPr>
            <w:noProof/>
            <w:webHidden/>
          </w:rPr>
          <w:t>14</w:t>
        </w:r>
        <w:r w:rsidR="00CE5406">
          <w:rPr>
            <w:noProof/>
            <w:webHidden/>
          </w:rPr>
          <w:fldChar w:fldCharType="end"/>
        </w:r>
      </w:hyperlink>
    </w:p>
    <w:p w14:paraId="2A53D0AD" w14:textId="77777777" w:rsidR="00CE5406" w:rsidRDefault="008D084E">
      <w:pPr>
        <w:pStyle w:val="TM2"/>
        <w:tabs>
          <w:tab w:val="left" w:pos="960"/>
          <w:tab w:val="right" w:leader="dot" w:pos="9628"/>
        </w:tabs>
        <w:rPr>
          <w:rFonts w:asciiTheme="minorHAnsi" w:eastAsiaTheme="minorEastAsia" w:hAnsiTheme="minorHAnsi" w:cstheme="minorBidi"/>
          <w:noProof/>
          <w:szCs w:val="22"/>
          <w:lang w:eastAsia="fr-FR"/>
        </w:rPr>
      </w:pPr>
      <w:hyperlink w:anchor="_Toc493753541" w:history="1">
        <w:r w:rsidR="00CE5406" w:rsidRPr="00C76FF0">
          <w:rPr>
            <w:rStyle w:val="Lienhypertexte"/>
            <w:noProof/>
          </w:rPr>
          <w:t>4.2</w:t>
        </w:r>
        <w:r w:rsidR="00CE5406">
          <w:rPr>
            <w:rFonts w:asciiTheme="minorHAnsi" w:eastAsiaTheme="minorEastAsia" w:hAnsiTheme="minorHAnsi" w:cstheme="minorBidi"/>
            <w:noProof/>
            <w:szCs w:val="22"/>
            <w:lang w:eastAsia="fr-FR"/>
          </w:rPr>
          <w:tab/>
        </w:r>
        <w:r w:rsidR="00CE5406" w:rsidRPr="00C76FF0">
          <w:rPr>
            <w:rStyle w:val="Lienhypertexte"/>
            <w:noProof/>
          </w:rPr>
          <w:t>Méthode pour la randomisation</w:t>
        </w:r>
        <w:r w:rsidR="00CE5406">
          <w:rPr>
            <w:noProof/>
            <w:webHidden/>
          </w:rPr>
          <w:tab/>
        </w:r>
        <w:r w:rsidR="00CE5406">
          <w:rPr>
            <w:noProof/>
            <w:webHidden/>
          </w:rPr>
          <w:fldChar w:fldCharType="begin"/>
        </w:r>
        <w:r w:rsidR="00CE5406">
          <w:rPr>
            <w:noProof/>
            <w:webHidden/>
          </w:rPr>
          <w:instrText xml:space="preserve"> PAGEREF _Toc493753541 \h </w:instrText>
        </w:r>
        <w:r w:rsidR="00CE5406">
          <w:rPr>
            <w:noProof/>
            <w:webHidden/>
          </w:rPr>
        </w:r>
        <w:r w:rsidR="00CE5406">
          <w:rPr>
            <w:noProof/>
            <w:webHidden/>
          </w:rPr>
          <w:fldChar w:fldCharType="separate"/>
        </w:r>
        <w:r w:rsidR="00CE5406">
          <w:rPr>
            <w:noProof/>
            <w:webHidden/>
          </w:rPr>
          <w:t>14</w:t>
        </w:r>
        <w:r w:rsidR="00CE5406">
          <w:rPr>
            <w:noProof/>
            <w:webHidden/>
          </w:rPr>
          <w:fldChar w:fldCharType="end"/>
        </w:r>
      </w:hyperlink>
    </w:p>
    <w:p w14:paraId="6C793DF5" w14:textId="77777777" w:rsidR="00CE5406" w:rsidRDefault="008D084E">
      <w:pPr>
        <w:pStyle w:val="TM1"/>
        <w:tabs>
          <w:tab w:val="left" w:pos="480"/>
          <w:tab w:val="right" w:leader="dot" w:pos="9628"/>
        </w:tabs>
        <w:rPr>
          <w:rFonts w:asciiTheme="minorHAnsi" w:eastAsiaTheme="minorEastAsia" w:hAnsiTheme="minorHAnsi" w:cstheme="minorBidi"/>
          <w:b w:val="0"/>
          <w:bCs w:val="0"/>
          <w:caps w:val="0"/>
          <w:noProof/>
          <w:sz w:val="22"/>
          <w:szCs w:val="22"/>
          <w:lang w:eastAsia="fr-FR"/>
        </w:rPr>
      </w:pPr>
      <w:hyperlink w:anchor="_Toc493753542" w:history="1">
        <w:r w:rsidR="00CE5406" w:rsidRPr="00C76FF0">
          <w:rPr>
            <w:rStyle w:val="Lienhypertexte"/>
            <w:noProof/>
          </w:rPr>
          <w:t>5</w:t>
        </w:r>
        <w:r w:rsidR="00CE5406">
          <w:rPr>
            <w:rFonts w:asciiTheme="minorHAnsi" w:eastAsiaTheme="minorEastAsia" w:hAnsiTheme="minorHAnsi" w:cstheme="minorBidi"/>
            <w:b w:val="0"/>
            <w:bCs w:val="0"/>
            <w:caps w:val="0"/>
            <w:noProof/>
            <w:sz w:val="22"/>
            <w:szCs w:val="22"/>
            <w:lang w:eastAsia="fr-FR"/>
          </w:rPr>
          <w:tab/>
        </w:r>
        <w:r w:rsidR="00CE5406" w:rsidRPr="00C76FF0">
          <w:rPr>
            <w:rStyle w:val="Lienhypertexte"/>
            <w:noProof/>
          </w:rPr>
          <w:t>CRITERES D’éligibilité</w:t>
        </w:r>
        <w:r w:rsidR="00CE5406">
          <w:rPr>
            <w:noProof/>
            <w:webHidden/>
          </w:rPr>
          <w:tab/>
        </w:r>
        <w:r w:rsidR="00CE5406">
          <w:rPr>
            <w:noProof/>
            <w:webHidden/>
          </w:rPr>
          <w:fldChar w:fldCharType="begin"/>
        </w:r>
        <w:r w:rsidR="00CE5406">
          <w:rPr>
            <w:noProof/>
            <w:webHidden/>
          </w:rPr>
          <w:instrText xml:space="preserve"> PAGEREF _Toc493753542 \h </w:instrText>
        </w:r>
        <w:r w:rsidR="00CE5406">
          <w:rPr>
            <w:noProof/>
            <w:webHidden/>
          </w:rPr>
        </w:r>
        <w:r w:rsidR="00CE5406">
          <w:rPr>
            <w:noProof/>
            <w:webHidden/>
          </w:rPr>
          <w:fldChar w:fldCharType="separate"/>
        </w:r>
        <w:r w:rsidR="00CE5406">
          <w:rPr>
            <w:noProof/>
            <w:webHidden/>
          </w:rPr>
          <w:t>16</w:t>
        </w:r>
        <w:r w:rsidR="00CE5406">
          <w:rPr>
            <w:noProof/>
            <w:webHidden/>
          </w:rPr>
          <w:fldChar w:fldCharType="end"/>
        </w:r>
      </w:hyperlink>
    </w:p>
    <w:p w14:paraId="024ADA4A" w14:textId="77777777" w:rsidR="00CE5406" w:rsidRDefault="008D084E">
      <w:pPr>
        <w:pStyle w:val="TM2"/>
        <w:tabs>
          <w:tab w:val="left" w:pos="960"/>
          <w:tab w:val="right" w:leader="dot" w:pos="9628"/>
        </w:tabs>
        <w:rPr>
          <w:rFonts w:asciiTheme="minorHAnsi" w:eastAsiaTheme="minorEastAsia" w:hAnsiTheme="minorHAnsi" w:cstheme="minorBidi"/>
          <w:noProof/>
          <w:szCs w:val="22"/>
          <w:lang w:eastAsia="fr-FR"/>
        </w:rPr>
      </w:pPr>
      <w:hyperlink w:anchor="_Toc493753543" w:history="1">
        <w:r w:rsidR="00CE5406" w:rsidRPr="00C76FF0">
          <w:rPr>
            <w:rStyle w:val="Lienhypertexte"/>
            <w:noProof/>
          </w:rPr>
          <w:t>5.1</w:t>
        </w:r>
        <w:r w:rsidR="00CE5406">
          <w:rPr>
            <w:rFonts w:asciiTheme="minorHAnsi" w:eastAsiaTheme="minorEastAsia" w:hAnsiTheme="minorHAnsi" w:cstheme="minorBidi"/>
            <w:noProof/>
            <w:szCs w:val="22"/>
            <w:lang w:eastAsia="fr-FR"/>
          </w:rPr>
          <w:tab/>
        </w:r>
        <w:r w:rsidR="00CE5406" w:rsidRPr="00C76FF0">
          <w:rPr>
            <w:rStyle w:val="Lienhypertexte"/>
            <w:noProof/>
          </w:rPr>
          <w:t>Critères d’inclusion</w:t>
        </w:r>
        <w:r w:rsidR="00CE5406">
          <w:rPr>
            <w:noProof/>
            <w:webHidden/>
          </w:rPr>
          <w:tab/>
        </w:r>
        <w:r w:rsidR="00CE5406">
          <w:rPr>
            <w:noProof/>
            <w:webHidden/>
          </w:rPr>
          <w:fldChar w:fldCharType="begin"/>
        </w:r>
        <w:r w:rsidR="00CE5406">
          <w:rPr>
            <w:noProof/>
            <w:webHidden/>
          </w:rPr>
          <w:instrText xml:space="preserve"> PAGEREF _Toc493753543 \h </w:instrText>
        </w:r>
        <w:r w:rsidR="00CE5406">
          <w:rPr>
            <w:noProof/>
            <w:webHidden/>
          </w:rPr>
        </w:r>
        <w:r w:rsidR="00CE5406">
          <w:rPr>
            <w:noProof/>
            <w:webHidden/>
          </w:rPr>
          <w:fldChar w:fldCharType="separate"/>
        </w:r>
        <w:r w:rsidR="00CE5406">
          <w:rPr>
            <w:noProof/>
            <w:webHidden/>
          </w:rPr>
          <w:t>16</w:t>
        </w:r>
        <w:r w:rsidR="00CE5406">
          <w:rPr>
            <w:noProof/>
            <w:webHidden/>
          </w:rPr>
          <w:fldChar w:fldCharType="end"/>
        </w:r>
      </w:hyperlink>
    </w:p>
    <w:p w14:paraId="0CA50D25" w14:textId="77777777" w:rsidR="00CE5406" w:rsidRDefault="008D084E">
      <w:pPr>
        <w:pStyle w:val="TM2"/>
        <w:tabs>
          <w:tab w:val="left" w:pos="960"/>
          <w:tab w:val="right" w:leader="dot" w:pos="9628"/>
        </w:tabs>
        <w:rPr>
          <w:rFonts w:asciiTheme="minorHAnsi" w:eastAsiaTheme="minorEastAsia" w:hAnsiTheme="minorHAnsi" w:cstheme="minorBidi"/>
          <w:noProof/>
          <w:szCs w:val="22"/>
          <w:lang w:eastAsia="fr-FR"/>
        </w:rPr>
      </w:pPr>
      <w:hyperlink w:anchor="_Toc493753544" w:history="1">
        <w:r w:rsidR="00CE5406" w:rsidRPr="00C76FF0">
          <w:rPr>
            <w:rStyle w:val="Lienhypertexte"/>
            <w:noProof/>
          </w:rPr>
          <w:t>5.2</w:t>
        </w:r>
        <w:r w:rsidR="00CE5406">
          <w:rPr>
            <w:rFonts w:asciiTheme="minorHAnsi" w:eastAsiaTheme="minorEastAsia" w:hAnsiTheme="minorHAnsi" w:cstheme="minorBidi"/>
            <w:noProof/>
            <w:szCs w:val="22"/>
            <w:lang w:eastAsia="fr-FR"/>
          </w:rPr>
          <w:tab/>
        </w:r>
        <w:r w:rsidR="00CE5406" w:rsidRPr="00C76FF0">
          <w:rPr>
            <w:rStyle w:val="Lienhypertexte"/>
            <w:noProof/>
          </w:rPr>
          <w:t>Critères de non inclusion</w:t>
        </w:r>
        <w:r w:rsidR="00CE5406">
          <w:rPr>
            <w:noProof/>
            <w:webHidden/>
          </w:rPr>
          <w:tab/>
        </w:r>
        <w:r w:rsidR="00CE5406">
          <w:rPr>
            <w:noProof/>
            <w:webHidden/>
          </w:rPr>
          <w:fldChar w:fldCharType="begin"/>
        </w:r>
        <w:r w:rsidR="00CE5406">
          <w:rPr>
            <w:noProof/>
            <w:webHidden/>
          </w:rPr>
          <w:instrText xml:space="preserve"> PAGEREF _Toc493753544 \h </w:instrText>
        </w:r>
        <w:r w:rsidR="00CE5406">
          <w:rPr>
            <w:noProof/>
            <w:webHidden/>
          </w:rPr>
        </w:r>
        <w:r w:rsidR="00CE5406">
          <w:rPr>
            <w:noProof/>
            <w:webHidden/>
          </w:rPr>
          <w:fldChar w:fldCharType="separate"/>
        </w:r>
        <w:r w:rsidR="00CE5406">
          <w:rPr>
            <w:noProof/>
            <w:webHidden/>
          </w:rPr>
          <w:t>16</w:t>
        </w:r>
        <w:r w:rsidR="00CE5406">
          <w:rPr>
            <w:noProof/>
            <w:webHidden/>
          </w:rPr>
          <w:fldChar w:fldCharType="end"/>
        </w:r>
      </w:hyperlink>
    </w:p>
    <w:p w14:paraId="32F60A21" w14:textId="77777777" w:rsidR="00CE5406" w:rsidRDefault="008D084E">
      <w:pPr>
        <w:pStyle w:val="TM2"/>
        <w:tabs>
          <w:tab w:val="left" w:pos="960"/>
          <w:tab w:val="right" w:leader="dot" w:pos="9628"/>
        </w:tabs>
        <w:rPr>
          <w:rFonts w:asciiTheme="minorHAnsi" w:eastAsiaTheme="minorEastAsia" w:hAnsiTheme="minorHAnsi" w:cstheme="minorBidi"/>
          <w:noProof/>
          <w:szCs w:val="22"/>
          <w:lang w:eastAsia="fr-FR"/>
        </w:rPr>
      </w:pPr>
      <w:hyperlink w:anchor="_Toc493753545" w:history="1">
        <w:r w:rsidR="00CE5406" w:rsidRPr="00C76FF0">
          <w:rPr>
            <w:rStyle w:val="Lienhypertexte"/>
            <w:noProof/>
          </w:rPr>
          <w:t>5.3</w:t>
        </w:r>
        <w:r w:rsidR="00CE5406">
          <w:rPr>
            <w:rFonts w:asciiTheme="minorHAnsi" w:eastAsiaTheme="minorEastAsia" w:hAnsiTheme="minorHAnsi" w:cstheme="minorBidi"/>
            <w:noProof/>
            <w:szCs w:val="22"/>
            <w:lang w:eastAsia="fr-FR"/>
          </w:rPr>
          <w:tab/>
        </w:r>
        <w:r w:rsidR="00CE5406" w:rsidRPr="00C76FF0">
          <w:rPr>
            <w:rStyle w:val="Lienhypertexte"/>
            <w:noProof/>
          </w:rPr>
          <w:t>Faisabilité et modalités de recrutement</w:t>
        </w:r>
        <w:r w:rsidR="00CE5406">
          <w:rPr>
            <w:noProof/>
            <w:webHidden/>
          </w:rPr>
          <w:tab/>
        </w:r>
        <w:r w:rsidR="00CE5406">
          <w:rPr>
            <w:noProof/>
            <w:webHidden/>
          </w:rPr>
          <w:fldChar w:fldCharType="begin"/>
        </w:r>
        <w:r w:rsidR="00CE5406">
          <w:rPr>
            <w:noProof/>
            <w:webHidden/>
          </w:rPr>
          <w:instrText xml:space="preserve"> PAGEREF _Toc493753545 \h </w:instrText>
        </w:r>
        <w:r w:rsidR="00CE5406">
          <w:rPr>
            <w:noProof/>
            <w:webHidden/>
          </w:rPr>
        </w:r>
        <w:r w:rsidR="00CE5406">
          <w:rPr>
            <w:noProof/>
            <w:webHidden/>
          </w:rPr>
          <w:fldChar w:fldCharType="separate"/>
        </w:r>
        <w:r w:rsidR="00CE5406">
          <w:rPr>
            <w:noProof/>
            <w:webHidden/>
          </w:rPr>
          <w:t>17</w:t>
        </w:r>
        <w:r w:rsidR="00CE5406">
          <w:rPr>
            <w:noProof/>
            <w:webHidden/>
          </w:rPr>
          <w:fldChar w:fldCharType="end"/>
        </w:r>
      </w:hyperlink>
    </w:p>
    <w:p w14:paraId="23EF5B9D" w14:textId="77777777" w:rsidR="00CE5406" w:rsidRDefault="008D084E">
      <w:pPr>
        <w:pStyle w:val="TM1"/>
        <w:tabs>
          <w:tab w:val="left" w:pos="480"/>
          <w:tab w:val="right" w:leader="dot" w:pos="9628"/>
        </w:tabs>
        <w:rPr>
          <w:rFonts w:asciiTheme="minorHAnsi" w:eastAsiaTheme="minorEastAsia" w:hAnsiTheme="minorHAnsi" w:cstheme="minorBidi"/>
          <w:b w:val="0"/>
          <w:bCs w:val="0"/>
          <w:caps w:val="0"/>
          <w:noProof/>
          <w:sz w:val="22"/>
          <w:szCs w:val="22"/>
          <w:lang w:eastAsia="fr-FR"/>
        </w:rPr>
      </w:pPr>
      <w:hyperlink w:anchor="_Toc493753546" w:history="1">
        <w:r w:rsidR="00CE5406" w:rsidRPr="00C76FF0">
          <w:rPr>
            <w:rStyle w:val="Lienhypertexte"/>
            <w:noProof/>
          </w:rPr>
          <w:t>6</w:t>
        </w:r>
        <w:r w:rsidR="00CE5406">
          <w:rPr>
            <w:rFonts w:asciiTheme="minorHAnsi" w:eastAsiaTheme="minorEastAsia" w:hAnsiTheme="minorHAnsi" w:cstheme="minorBidi"/>
            <w:b w:val="0"/>
            <w:bCs w:val="0"/>
            <w:caps w:val="0"/>
            <w:noProof/>
            <w:sz w:val="22"/>
            <w:szCs w:val="22"/>
            <w:lang w:eastAsia="fr-FR"/>
          </w:rPr>
          <w:tab/>
        </w:r>
        <w:r w:rsidR="00CE5406" w:rsidRPr="00C76FF0">
          <w:rPr>
            <w:rStyle w:val="Lienhypertexte"/>
            <w:noProof/>
          </w:rPr>
          <w:t>Déroulement de la recherche</w:t>
        </w:r>
        <w:r w:rsidR="00CE5406">
          <w:rPr>
            <w:noProof/>
            <w:webHidden/>
          </w:rPr>
          <w:tab/>
        </w:r>
        <w:r w:rsidR="00CE5406">
          <w:rPr>
            <w:noProof/>
            <w:webHidden/>
          </w:rPr>
          <w:fldChar w:fldCharType="begin"/>
        </w:r>
        <w:r w:rsidR="00CE5406">
          <w:rPr>
            <w:noProof/>
            <w:webHidden/>
          </w:rPr>
          <w:instrText xml:space="preserve"> PAGEREF _Toc493753546 \h </w:instrText>
        </w:r>
        <w:r w:rsidR="00CE5406">
          <w:rPr>
            <w:noProof/>
            <w:webHidden/>
          </w:rPr>
        </w:r>
        <w:r w:rsidR="00CE5406">
          <w:rPr>
            <w:noProof/>
            <w:webHidden/>
          </w:rPr>
          <w:fldChar w:fldCharType="separate"/>
        </w:r>
        <w:r w:rsidR="00CE5406">
          <w:rPr>
            <w:noProof/>
            <w:webHidden/>
          </w:rPr>
          <w:t>18</w:t>
        </w:r>
        <w:r w:rsidR="00CE5406">
          <w:rPr>
            <w:noProof/>
            <w:webHidden/>
          </w:rPr>
          <w:fldChar w:fldCharType="end"/>
        </w:r>
      </w:hyperlink>
    </w:p>
    <w:p w14:paraId="309A5324" w14:textId="77777777" w:rsidR="00CE5406" w:rsidRDefault="008D084E">
      <w:pPr>
        <w:pStyle w:val="TM2"/>
        <w:tabs>
          <w:tab w:val="left" w:pos="960"/>
          <w:tab w:val="right" w:leader="dot" w:pos="9628"/>
        </w:tabs>
        <w:rPr>
          <w:rFonts w:asciiTheme="minorHAnsi" w:eastAsiaTheme="minorEastAsia" w:hAnsiTheme="minorHAnsi" w:cstheme="minorBidi"/>
          <w:noProof/>
          <w:szCs w:val="22"/>
          <w:lang w:eastAsia="fr-FR"/>
        </w:rPr>
      </w:pPr>
      <w:hyperlink w:anchor="_Toc493753547" w:history="1">
        <w:r w:rsidR="00CE5406" w:rsidRPr="00C76FF0">
          <w:rPr>
            <w:rStyle w:val="Lienhypertexte"/>
            <w:noProof/>
          </w:rPr>
          <w:t>6.1</w:t>
        </w:r>
        <w:r w:rsidR="00CE5406">
          <w:rPr>
            <w:rFonts w:asciiTheme="minorHAnsi" w:eastAsiaTheme="minorEastAsia" w:hAnsiTheme="minorHAnsi" w:cstheme="minorBidi"/>
            <w:noProof/>
            <w:szCs w:val="22"/>
            <w:lang w:eastAsia="fr-FR"/>
          </w:rPr>
          <w:tab/>
        </w:r>
        <w:r w:rsidR="00CE5406" w:rsidRPr="00C76FF0">
          <w:rPr>
            <w:rStyle w:val="Lienhypertexte"/>
            <w:noProof/>
          </w:rPr>
          <w:t>Calendrier de la recherche</w:t>
        </w:r>
        <w:r w:rsidR="00CE5406">
          <w:rPr>
            <w:noProof/>
            <w:webHidden/>
          </w:rPr>
          <w:tab/>
        </w:r>
        <w:r w:rsidR="00CE5406">
          <w:rPr>
            <w:noProof/>
            <w:webHidden/>
          </w:rPr>
          <w:fldChar w:fldCharType="begin"/>
        </w:r>
        <w:r w:rsidR="00CE5406">
          <w:rPr>
            <w:noProof/>
            <w:webHidden/>
          </w:rPr>
          <w:instrText xml:space="preserve"> PAGEREF _Toc493753547 \h </w:instrText>
        </w:r>
        <w:r w:rsidR="00CE5406">
          <w:rPr>
            <w:noProof/>
            <w:webHidden/>
          </w:rPr>
        </w:r>
        <w:r w:rsidR="00CE5406">
          <w:rPr>
            <w:noProof/>
            <w:webHidden/>
          </w:rPr>
          <w:fldChar w:fldCharType="separate"/>
        </w:r>
        <w:r w:rsidR="00CE5406">
          <w:rPr>
            <w:noProof/>
            <w:webHidden/>
          </w:rPr>
          <w:t>18</w:t>
        </w:r>
        <w:r w:rsidR="00CE5406">
          <w:rPr>
            <w:noProof/>
            <w:webHidden/>
          </w:rPr>
          <w:fldChar w:fldCharType="end"/>
        </w:r>
      </w:hyperlink>
    </w:p>
    <w:p w14:paraId="2B7457A5" w14:textId="77777777" w:rsidR="00CE5406" w:rsidRDefault="008D084E">
      <w:pPr>
        <w:pStyle w:val="TM2"/>
        <w:tabs>
          <w:tab w:val="left" w:pos="960"/>
          <w:tab w:val="right" w:leader="dot" w:pos="9628"/>
        </w:tabs>
        <w:rPr>
          <w:rFonts w:asciiTheme="minorHAnsi" w:eastAsiaTheme="minorEastAsia" w:hAnsiTheme="minorHAnsi" w:cstheme="minorBidi"/>
          <w:noProof/>
          <w:szCs w:val="22"/>
          <w:lang w:eastAsia="fr-FR"/>
        </w:rPr>
      </w:pPr>
      <w:hyperlink w:anchor="_Toc493753548" w:history="1">
        <w:r w:rsidR="00CE5406" w:rsidRPr="00C76FF0">
          <w:rPr>
            <w:rStyle w:val="Lienhypertexte"/>
            <w:noProof/>
          </w:rPr>
          <w:t>6.2</w:t>
        </w:r>
        <w:r w:rsidR="00CE5406">
          <w:rPr>
            <w:rFonts w:asciiTheme="minorHAnsi" w:eastAsiaTheme="minorEastAsia" w:hAnsiTheme="minorHAnsi" w:cstheme="minorBidi"/>
            <w:noProof/>
            <w:szCs w:val="22"/>
            <w:lang w:eastAsia="fr-FR"/>
          </w:rPr>
          <w:tab/>
        </w:r>
        <w:r w:rsidR="00CE5406" w:rsidRPr="00C76FF0">
          <w:rPr>
            <w:rStyle w:val="Lienhypertexte"/>
            <w:noProof/>
          </w:rPr>
          <w:t>Tableau récapitulatif du suivi d’un participant à la recherche</w:t>
        </w:r>
        <w:r w:rsidR="00CE5406">
          <w:rPr>
            <w:noProof/>
            <w:webHidden/>
          </w:rPr>
          <w:tab/>
        </w:r>
        <w:r w:rsidR="00CE5406">
          <w:rPr>
            <w:noProof/>
            <w:webHidden/>
          </w:rPr>
          <w:fldChar w:fldCharType="begin"/>
        </w:r>
        <w:r w:rsidR="00CE5406">
          <w:rPr>
            <w:noProof/>
            <w:webHidden/>
          </w:rPr>
          <w:instrText xml:space="preserve"> PAGEREF _Toc493753548 \h </w:instrText>
        </w:r>
        <w:r w:rsidR="00CE5406">
          <w:rPr>
            <w:noProof/>
            <w:webHidden/>
          </w:rPr>
        </w:r>
        <w:r w:rsidR="00CE5406">
          <w:rPr>
            <w:noProof/>
            <w:webHidden/>
          </w:rPr>
          <w:fldChar w:fldCharType="separate"/>
        </w:r>
        <w:r w:rsidR="00CE5406">
          <w:rPr>
            <w:noProof/>
            <w:webHidden/>
          </w:rPr>
          <w:t>19</w:t>
        </w:r>
        <w:r w:rsidR="00CE5406">
          <w:rPr>
            <w:noProof/>
            <w:webHidden/>
          </w:rPr>
          <w:fldChar w:fldCharType="end"/>
        </w:r>
      </w:hyperlink>
    </w:p>
    <w:p w14:paraId="295322AE" w14:textId="77777777" w:rsidR="00CE5406" w:rsidRDefault="008D084E">
      <w:pPr>
        <w:pStyle w:val="TM2"/>
        <w:tabs>
          <w:tab w:val="left" w:pos="960"/>
          <w:tab w:val="right" w:leader="dot" w:pos="9628"/>
        </w:tabs>
        <w:rPr>
          <w:rFonts w:asciiTheme="minorHAnsi" w:eastAsiaTheme="minorEastAsia" w:hAnsiTheme="minorHAnsi" w:cstheme="minorBidi"/>
          <w:noProof/>
          <w:szCs w:val="22"/>
          <w:lang w:eastAsia="fr-FR"/>
        </w:rPr>
      </w:pPr>
      <w:hyperlink w:anchor="_Toc493753549" w:history="1">
        <w:r w:rsidR="00CE5406" w:rsidRPr="00C76FF0">
          <w:rPr>
            <w:rStyle w:val="Lienhypertexte"/>
            <w:noProof/>
          </w:rPr>
          <w:t>6.3</w:t>
        </w:r>
        <w:r w:rsidR="00CE5406">
          <w:rPr>
            <w:rFonts w:asciiTheme="minorHAnsi" w:eastAsiaTheme="minorEastAsia" w:hAnsiTheme="minorHAnsi" w:cstheme="minorBidi"/>
            <w:noProof/>
            <w:szCs w:val="22"/>
            <w:lang w:eastAsia="fr-FR"/>
          </w:rPr>
          <w:tab/>
        </w:r>
        <w:r w:rsidR="00CE5406" w:rsidRPr="00C76FF0">
          <w:rPr>
            <w:rStyle w:val="Lienhypertexte"/>
            <w:noProof/>
          </w:rPr>
          <w:t>Visites de pré-inclusion / inclusion = Visite V0</w:t>
        </w:r>
        <w:r w:rsidR="00CE5406">
          <w:rPr>
            <w:noProof/>
            <w:webHidden/>
          </w:rPr>
          <w:tab/>
        </w:r>
        <w:r w:rsidR="00CE5406">
          <w:rPr>
            <w:noProof/>
            <w:webHidden/>
          </w:rPr>
          <w:fldChar w:fldCharType="begin"/>
        </w:r>
        <w:r w:rsidR="00CE5406">
          <w:rPr>
            <w:noProof/>
            <w:webHidden/>
          </w:rPr>
          <w:instrText xml:space="preserve"> PAGEREF _Toc493753549 \h </w:instrText>
        </w:r>
        <w:r w:rsidR="00CE5406">
          <w:rPr>
            <w:noProof/>
            <w:webHidden/>
          </w:rPr>
        </w:r>
        <w:r w:rsidR="00CE5406">
          <w:rPr>
            <w:noProof/>
            <w:webHidden/>
          </w:rPr>
          <w:fldChar w:fldCharType="separate"/>
        </w:r>
        <w:r w:rsidR="00CE5406">
          <w:rPr>
            <w:noProof/>
            <w:webHidden/>
          </w:rPr>
          <w:t>20</w:t>
        </w:r>
        <w:r w:rsidR="00CE5406">
          <w:rPr>
            <w:noProof/>
            <w:webHidden/>
          </w:rPr>
          <w:fldChar w:fldCharType="end"/>
        </w:r>
      </w:hyperlink>
    </w:p>
    <w:p w14:paraId="75664536" w14:textId="77777777" w:rsidR="00CE5406" w:rsidRDefault="008D084E">
      <w:pPr>
        <w:pStyle w:val="TM3"/>
        <w:tabs>
          <w:tab w:val="left" w:pos="1200"/>
          <w:tab w:val="right" w:leader="dot" w:pos="9628"/>
        </w:tabs>
        <w:rPr>
          <w:rFonts w:asciiTheme="minorHAnsi" w:eastAsiaTheme="minorEastAsia" w:hAnsiTheme="minorHAnsi" w:cstheme="minorBidi"/>
          <w:i w:val="0"/>
          <w:iCs w:val="0"/>
          <w:noProof/>
          <w:sz w:val="22"/>
          <w:szCs w:val="22"/>
          <w:lang w:eastAsia="fr-FR"/>
        </w:rPr>
      </w:pPr>
      <w:hyperlink w:anchor="_Toc493753550" w:history="1">
        <w:r w:rsidR="00CE5406" w:rsidRPr="00C76FF0">
          <w:rPr>
            <w:rStyle w:val="Lienhypertexte"/>
            <w:noProof/>
            <w:snapToGrid w:val="0"/>
            <w:w w:val="0"/>
          </w:rPr>
          <w:t>6.3.1</w:t>
        </w:r>
        <w:r w:rsidR="00CE5406">
          <w:rPr>
            <w:rFonts w:asciiTheme="minorHAnsi" w:eastAsiaTheme="minorEastAsia" w:hAnsiTheme="minorHAnsi" w:cstheme="minorBidi"/>
            <w:i w:val="0"/>
            <w:iCs w:val="0"/>
            <w:noProof/>
            <w:sz w:val="22"/>
            <w:szCs w:val="22"/>
            <w:lang w:eastAsia="fr-FR"/>
          </w:rPr>
          <w:tab/>
        </w:r>
        <w:r w:rsidR="00CE5406" w:rsidRPr="00C76FF0">
          <w:rPr>
            <w:rStyle w:val="Lienhypertexte"/>
            <w:noProof/>
          </w:rPr>
          <w:t>Recueil du consentement</w:t>
        </w:r>
        <w:r w:rsidR="00CE5406">
          <w:rPr>
            <w:noProof/>
            <w:webHidden/>
          </w:rPr>
          <w:tab/>
        </w:r>
        <w:r w:rsidR="00CE5406">
          <w:rPr>
            <w:noProof/>
            <w:webHidden/>
          </w:rPr>
          <w:fldChar w:fldCharType="begin"/>
        </w:r>
        <w:r w:rsidR="00CE5406">
          <w:rPr>
            <w:noProof/>
            <w:webHidden/>
          </w:rPr>
          <w:instrText xml:space="preserve"> PAGEREF _Toc493753550 \h </w:instrText>
        </w:r>
        <w:r w:rsidR="00CE5406">
          <w:rPr>
            <w:noProof/>
            <w:webHidden/>
          </w:rPr>
        </w:r>
        <w:r w:rsidR="00CE5406">
          <w:rPr>
            <w:noProof/>
            <w:webHidden/>
          </w:rPr>
          <w:fldChar w:fldCharType="separate"/>
        </w:r>
        <w:r w:rsidR="00CE5406">
          <w:rPr>
            <w:noProof/>
            <w:webHidden/>
          </w:rPr>
          <w:t>20</w:t>
        </w:r>
        <w:r w:rsidR="00CE5406">
          <w:rPr>
            <w:noProof/>
            <w:webHidden/>
          </w:rPr>
          <w:fldChar w:fldCharType="end"/>
        </w:r>
      </w:hyperlink>
    </w:p>
    <w:p w14:paraId="6F7A228F" w14:textId="77777777" w:rsidR="00CE5406" w:rsidRDefault="008D084E">
      <w:pPr>
        <w:pStyle w:val="TM3"/>
        <w:tabs>
          <w:tab w:val="left" w:pos="1200"/>
          <w:tab w:val="right" w:leader="dot" w:pos="9628"/>
        </w:tabs>
        <w:rPr>
          <w:rFonts w:asciiTheme="minorHAnsi" w:eastAsiaTheme="minorEastAsia" w:hAnsiTheme="minorHAnsi" w:cstheme="minorBidi"/>
          <w:i w:val="0"/>
          <w:iCs w:val="0"/>
          <w:noProof/>
          <w:sz w:val="22"/>
          <w:szCs w:val="22"/>
          <w:lang w:eastAsia="fr-FR"/>
        </w:rPr>
      </w:pPr>
      <w:hyperlink w:anchor="_Toc493753551" w:history="1">
        <w:r w:rsidR="00CE5406" w:rsidRPr="00C76FF0">
          <w:rPr>
            <w:rStyle w:val="Lienhypertexte"/>
            <w:noProof/>
            <w:snapToGrid w:val="0"/>
            <w:w w:val="0"/>
          </w:rPr>
          <w:t>6.3.2</w:t>
        </w:r>
        <w:r w:rsidR="00CE5406">
          <w:rPr>
            <w:rFonts w:asciiTheme="minorHAnsi" w:eastAsiaTheme="minorEastAsia" w:hAnsiTheme="minorHAnsi" w:cstheme="minorBidi"/>
            <w:i w:val="0"/>
            <w:iCs w:val="0"/>
            <w:noProof/>
            <w:sz w:val="22"/>
            <w:szCs w:val="22"/>
            <w:lang w:eastAsia="fr-FR"/>
          </w:rPr>
          <w:tab/>
        </w:r>
        <w:r w:rsidR="00CE5406" w:rsidRPr="00C76FF0">
          <w:rPr>
            <w:rStyle w:val="Lienhypertexte"/>
            <w:noProof/>
          </w:rPr>
          <w:t>Déroulement de la visite</w:t>
        </w:r>
        <w:r w:rsidR="00CE5406">
          <w:rPr>
            <w:noProof/>
            <w:webHidden/>
          </w:rPr>
          <w:tab/>
        </w:r>
        <w:r w:rsidR="00CE5406">
          <w:rPr>
            <w:noProof/>
            <w:webHidden/>
          </w:rPr>
          <w:fldChar w:fldCharType="begin"/>
        </w:r>
        <w:r w:rsidR="00CE5406">
          <w:rPr>
            <w:noProof/>
            <w:webHidden/>
          </w:rPr>
          <w:instrText xml:space="preserve"> PAGEREF _Toc493753551 \h </w:instrText>
        </w:r>
        <w:r w:rsidR="00CE5406">
          <w:rPr>
            <w:noProof/>
            <w:webHidden/>
          </w:rPr>
        </w:r>
        <w:r w:rsidR="00CE5406">
          <w:rPr>
            <w:noProof/>
            <w:webHidden/>
          </w:rPr>
          <w:fldChar w:fldCharType="separate"/>
        </w:r>
        <w:r w:rsidR="00CE5406">
          <w:rPr>
            <w:noProof/>
            <w:webHidden/>
          </w:rPr>
          <w:t>21</w:t>
        </w:r>
        <w:r w:rsidR="00CE5406">
          <w:rPr>
            <w:noProof/>
            <w:webHidden/>
          </w:rPr>
          <w:fldChar w:fldCharType="end"/>
        </w:r>
      </w:hyperlink>
    </w:p>
    <w:p w14:paraId="3B8CCCCC" w14:textId="77777777" w:rsidR="00CE5406" w:rsidRDefault="008D084E">
      <w:pPr>
        <w:pStyle w:val="TM2"/>
        <w:tabs>
          <w:tab w:val="left" w:pos="960"/>
          <w:tab w:val="right" w:leader="dot" w:pos="9628"/>
        </w:tabs>
        <w:rPr>
          <w:rFonts w:asciiTheme="minorHAnsi" w:eastAsiaTheme="minorEastAsia" w:hAnsiTheme="minorHAnsi" w:cstheme="minorBidi"/>
          <w:noProof/>
          <w:szCs w:val="22"/>
          <w:lang w:eastAsia="fr-FR"/>
        </w:rPr>
      </w:pPr>
      <w:hyperlink w:anchor="_Toc493753552" w:history="1">
        <w:r w:rsidR="00CE5406" w:rsidRPr="00C76FF0">
          <w:rPr>
            <w:rStyle w:val="Lienhypertexte"/>
            <w:noProof/>
          </w:rPr>
          <w:t>6.4</w:t>
        </w:r>
        <w:r w:rsidR="00CE5406">
          <w:rPr>
            <w:rFonts w:asciiTheme="minorHAnsi" w:eastAsiaTheme="minorEastAsia" w:hAnsiTheme="minorHAnsi" w:cstheme="minorBidi"/>
            <w:noProof/>
            <w:szCs w:val="22"/>
            <w:lang w:eastAsia="fr-FR"/>
          </w:rPr>
          <w:tab/>
        </w:r>
        <w:r w:rsidR="00CE5406" w:rsidRPr="00C76FF0">
          <w:rPr>
            <w:rStyle w:val="Lienhypertexte"/>
            <w:noProof/>
          </w:rPr>
          <w:t>Visite de randomisation = Visite (Vx, ou Jx, ou Mx…)</w:t>
        </w:r>
        <w:r w:rsidR="00CE5406">
          <w:rPr>
            <w:noProof/>
            <w:webHidden/>
          </w:rPr>
          <w:tab/>
        </w:r>
        <w:r w:rsidR="00CE5406">
          <w:rPr>
            <w:noProof/>
            <w:webHidden/>
          </w:rPr>
          <w:fldChar w:fldCharType="begin"/>
        </w:r>
        <w:r w:rsidR="00CE5406">
          <w:rPr>
            <w:noProof/>
            <w:webHidden/>
          </w:rPr>
          <w:instrText xml:space="preserve"> PAGEREF _Toc493753552 \h </w:instrText>
        </w:r>
        <w:r w:rsidR="00CE5406">
          <w:rPr>
            <w:noProof/>
            <w:webHidden/>
          </w:rPr>
        </w:r>
        <w:r w:rsidR="00CE5406">
          <w:rPr>
            <w:noProof/>
            <w:webHidden/>
          </w:rPr>
          <w:fldChar w:fldCharType="separate"/>
        </w:r>
        <w:r w:rsidR="00CE5406">
          <w:rPr>
            <w:noProof/>
            <w:webHidden/>
          </w:rPr>
          <w:t>21</w:t>
        </w:r>
        <w:r w:rsidR="00CE5406">
          <w:rPr>
            <w:noProof/>
            <w:webHidden/>
          </w:rPr>
          <w:fldChar w:fldCharType="end"/>
        </w:r>
      </w:hyperlink>
    </w:p>
    <w:p w14:paraId="239989E6" w14:textId="77777777" w:rsidR="00CE5406" w:rsidRDefault="008D084E">
      <w:pPr>
        <w:pStyle w:val="TM3"/>
        <w:tabs>
          <w:tab w:val="left" w:pos="1200"/>
          <w:tab w:val="right" w:leader="dot" w:pos="9628"/>
        </w:tabs>
        <w:rPr>
          <w:rFonts w:asciiTheme="minorHAnsi" w:eastAsiaTheme="minorEastAsia" w:hAnsiTheme="minorHAnsi" w:cstheme="minorBidi"/>
          <w:i w:val="0"/>
          <w:iCs w:val="0"/>
          <w:noProof/>
          <w:sz w:val="22"/>
          <w:szCs w:val="22"/>
          <w:lang w:eastAsia="fr-FR"/>
        </w:rPr>
      </w:pPr>
      <w:hyperlink w:anchor="_Toc493753553" w:history="1">
        <w:r w:rsidR="00CE5406" w:rsidRPr="00C76FF0">
          <w:rPr>
            <w:rStyle w:val="Lienhypertexte"/>
            <w:noProof/>
            <w:snapToGrid w:val="0"/>
            <w:w w:val="0"/>
          </w:rPr>
          <w:t>6.4.1</w:t>
        </w:r>
        <w:r w:rsidR="00CE5406">
          <w:rPr>
            <w:rFonts w:asciiTheme="minorHAnsi" w:eastAsiaTheme="minorEastAsia" w:hAnsiTheme="minorHAnsi" w:cstheme="minorBidi"/>
            <w:i w:val="0"/>
            <w:iCs w:val="0"/>
            <w:noProof/>
            <w:sz w:val="22"/>
            <w:szCs w:val="22"/>
            <w:lang w:eastAsia="fr-FR"/>
          </w:rPr>
          <w:tab/>
        </w:r>
        <w:r w:rsidR="00CE5406" w:rsidRPr="00C76FF0">
          <w:rPr>
            <w:rStyle w:val="Lienhypertexte"/>
            <w:noProof/>
          </w:rPr>
          <w:t>Description des examens</w:t>
        </w:r>
        <w:r w:rsidR="00CE5406">
          <w:rPr>
            <w:noProof/>
            <w:webHidden/>
          </w:rPr>
          <w:tab/>
        </w:r>
        <w:r w:rsidR="00CE5406">
          <w:rPr>
            <w:noProof/>
            <w:webHidden/>
          </w:rPr>
          <w:fldChar w:fldCharType="begin"/>
        </w:r>
        <w:r w:rsidR="00CE5406">
          <w:rPr>
            <w:noProof/>
            <w:webHidden/>
          </w:rPr>
          <w:instrText xml:space="preserve"> PAGEREF _Toc493753553 \h </w:instrText>
        </w:r>
        <w:r w:rsidR="00CE5406">
          <w:rPr>
            <w:noProof/>
            <w:webHidden/>
          </w:rPr>
        </w:r>
        <w:r w:rsidR="00CE5406">
          <w:rPr>
            <w:noProof/>
            <w:webHidden/>
          </w:rPr>
          <w:fldChar w:fldCharType="separate"/>
        </w:r>
        <w:r w:rsidR="00CE5406">
          <w:rPr>
            <w:noProof/>
            <w:webHidden/>
          </w:rPr>
          <w:t>21</w:t>
        </w:r>
        <w:r w:rsidR="00CE5406">
          <w:rPr>
            <w:noProof/>
            <w:webHidden/>
          </w:rPr>
          <w:fldChar w:fldCharType="end"/>
        </w:r>
      </w:hyperlink>
    </w:p>
    <w:p w14:paraId="544C0396" w14:textId="77777777" w:rsidR="00CE5406" w:rsidRDefault="008D084E">
      <w:pPr>
        <w:pStyle w:val="TM3"/>
        <w:tabs>
          <w:tab w:val="left" w:pos="1200"/>
          <w:tab w:val="right" w:leader="dot" w:pos="9628"/>
        </w:tabs>
        <w:rPr>
          <w:rFonts w:asciiTheme="minorHAnsi" w:eastAsiaTheme="minorEastAsia" w:hAnsiTheme="minorHAnsi" w:cstheme="minorBidi"/>
          <w:i w:val="0"/>
          <w:iCs w:val="0"/>
          <w:noProof/>
          <w:sz w:val="22"/>
          <w:szCs w:val="22"/>
          <w:lang w:eastAsia="fr-FR"/>
        </w:rPr>
      </w:pPr>
      <w:hyperlink w:anchor="_Toc493753554" w:history="1">
        <w:r w:rsidR="00CE5406" w:rsidRPr="00C76FF0">
          <w:rPr>
            <w:rStyle w:val="Lienhypertexte"/>
            <w:noProof/>
            <w:snapToGrid w:val="0"/>
            <w:w w:val="0"/>
          </w:rPr>
          <w:t>6.4.2</w:t>
        </w:r>
        <w:r w:rsidR="00CE5406">
          <w:rPr>
            <w:rFonts w:asciiTheme="minorHAnsi" w:eastAsiaTheme="minorEastAsia" w:hAnsiTheme="minorHAnsi" w:cstheme="minorBidi"/>
            <w:i w:val="0"/>
            <w:iCs w:val="0"/>
            <w:noProof/>
            <w:sz w:val="22"/>
            <w:szCs w:val="22"/>
            <w:lang w:eastAsia="fr-FR"/>
          </w:rPr>
          <w:tab/>
        </w:r>
        <w:r w:rsidR="00CE5406" w:rsidRPr="00C76FF0">
          <w:rPr>
            <w:rStyle w:val="Lienhypertexte"/>
            <w:noProof/>
          </w:rPr>
          <w:t>Randomisation du patient</w:t>
        </w:r>
        <w:r w:rsidR="00CE5406">
          <w:rPr>
            <w:noProof/>
            <w:webHidden/>
          </w:rPr>
          <w:tab/>
        </w:r>
        <w:r w:rsidR="00CE5406">
          <w:rPr>
            <w:noProof/>
            <w:webHidden/>
          </w:rPr>
          <w:fldChar w:fldCharType="begin"/>
        </w:r>
        <w:r w:rsidR="00CE5406">
          <w:rPr>
            <w:noProof/>
            <w:webHidden/>
          </w:rPr>
          <w:instrText xml:space="preserve"> PAGEREF _Toc493753554 \h </w:instrText>
        </w:r>
        <w:r w:rsidR="00CE5406">
          <w:rPr>
            <w:noProof/>
            <w:webHidden/>
          </w:rPr>
        </w:r>
        <w:r w:rsidR="00CE5406">
          <w:rPr>
            <w:noProof/>
            <w:webHidden/>
          </w:rPr>
          <w:fldChar w:fldCharType="separate"/>
        </w:r>
        <w:r w:rsidR="00CE5406">
          <w:rPr>
            <w:noProof/>
            <w:webHidden/>
          </w:rPr>
          <w:t>21</w:t>
        </w:r>
        <w:r w:rsidR="00CE5406">
          <w:rPr>
            <w:noProof/>
            <w:webHidden/>
          </w:rPr>
          <w:fldChar w:fldCharType="end"/>
        </w:r>
      </w:hyperlink>
    </w:p>
    <w:p w14:paraId="033272D4" w14:textId="77777777" w:rsidR="00CE5406" w:rsidRDefault="008D084E">
      <w:pPr>
        <w:pStyle w:val="TM2"/>
        <w:tabs>
          <w:tab w:val="left" w:pos="960"/>
          <w:tab w:val="right" w:leader="dot" w:pos="9628"/>
        </w:tabs>
        <w:rPr>
          <w:rFonts w:asciiTheme="minorHAnsi" w:eastAsiaTheme="minorEastAsia" w:hAnsiTheme="minorHAnsi" w:cstheme="minorBidi"/>
          <w:noProof/>
          <w:szCs w:val="22"/>
          <w:lang w:eastAsia="fr-FR"/>
        </w:rPr>
      </w:pPr>
      <w:hyperlink w:anchor="_Toc493753555" w:history="1">
        <w:r w:rsidR="00CE5406" w:rsidRPr="00C76FF0">
          <w:rPr>
            <w:rStyle w:val="Lienhypertexte"/>
            <w:noProof/>
          </w:rPr>
          <w:t>6.5</w:t>
        </w:r>
        <w:r w:rsidR="00CE5406">
          <w:rPr>
            <w:rFonts w:asciiTheme="minorHAnsi" w:eastAsiaTheme="minorEastAsia" w:hAnsiTheme="minorHAnsi" w:cstheme="minorBidi"/>
            <w:noProof/>
            <w:szCs w:val="22"/>
            <w:lang w:eastAsia="fr-FR"/>
          </w:rPr>
          <w:tab/>
        </w:r>
        <w:r w:rsidR="00CE5406" w:rsidRPr="00C76FF0">
          <w:rPr>
            <w:rStyle w:val="Lienhypertexte"/>
            <w:noProof/>
          </w:rPr>
          <w:t>Visites de suivi = visite (Vx, ou Jx ou Sx ou Mx…)</w:t>
        </w:r>
        <w:r w:rsidR="00CE5406">
          <w:rPr>
            <w:noProof/>
            <w:webHidden/>
          </w:rPr>
          <w:tab/>
        </w:r>
        <w:r w:rsidR="00CE5406">
          <w:rPr>
            <w:noProof/>
            <w:webHidden/>
          </w:rPr>
          <w:fldChar w:fldCharType="begin"/>
        </w:r>
        <w:r w:rsidR="00CE5406">
          <w:rPr>
            <w:noProof/>
            <w:webHidden/>
          </w:rPr>
          <w:instrText xml:space="preserve"> PAGEREF _Toc493753555 \h </w:instrText>
        </w:r>
        <w:r w:rsidR="00CE5406">
          <w:rPr>
            <w:noProof/>
            <w:webHidden/>
          </w:rPr>
        </w:r>
        <w:r w:rsidR="00CE5406">
          <w:rPr>
            <w:noProof/>
            <w:webHidden/>
          </w:rPr>
          <w:fldChar w:fldCharType="separate"/>
        </w:r>
        <w:r w:rsidR="00CE5406">
          <w:rPr>
            <w:noProof/>
            <w:webHidden/>
          </w:rPr>
          <w:t>22</w:t>
        </w:r>
        <w:r w:rsidR="00CE5406">
          <w:rPr>
            <w:noProof/>
            <w:webHidden/>
          </w:rPr>
          <w:fldChar w:fldCharType="end"/>
        </w:r>
      </w:hyperlink>
    </w:p>
    <w:p w14:paraId="416BE09E" w14:textId="77777777" w:rsidR="00CE5406" w:rsidRDefault="008D084E">
      <w:pPr>
        <w:pStyle w:val="TM3"/>
        <w:tabs>
          <w:tab w:val="left" w:pos="1200"/>
          <w:tab w:val="right" w:leader="dot" w:pos="9628"/>
        </w:tabs>
        <w:rPr>
          <w:rFonts w:asciiTheme="minorHAnsi" w:eastAsiaTheme="minorEastAsia" w:hAnsiTheme="minorHAnsi" w:cstheme="minorBidi"/>
          <w:i w:val="0"/>
          <w:iCs w:val="0"/>
          <w:noProof/>
          <w:sz w:val="22"/>
          <w:szCs w:val="22"/>
          <w:lang w:eastAsia="fr-FR"/>
        </w:rPr>
      </w:pPr>
      <w:hyperlink w:anchor="_Toc493753556" w:history="1">
        <w:r w:rsidR="00CE5406" w:rsidRPr="00C76FF0">
          <w:rPr>
            <w:rStyle w:val="Lienhypertexte"/>
            <w:noProof/>
            <w:snapToGrid w:val="0"/>
            <w:w w:val="0"/>
          </w:rPr>
          <w:t>6.5.1</w:t>
        </w:r>
        <w:r w:rsidR="00CE5406">
          <w:rPr>
            <w:rFonts w:asciiTheme="minorHAnsi" w:eastAsiaTheme="minorEastAsia" w:hAnsiTheme="minorHAnsi" w:cstheme="minorBidi"/>
            <w:i w:val="0"/>
            <w:iCs w:val="0"/>
            <w:noProof/>
            <w:sz w:val="22"/>
            <w:szCs w:val="22"/>
            <w:lang w:eastAsia="fr-FR"/>
          </w:rPr>
          <w:tab/>
        </w:r>
        <w:r w:rsidR="00CE5406" w:rsidRPr="00C76FF0">
          <w:rPr>
            <w:rStyle w:val="Lienhypertexte"/>
            <w:noProof/>
          </w:rPr>
          <w:t>Visite (Vx, ou Sx, ou Jx, ou Mx…)</w:t>
        </w:r>
        <w:r w:rsidR="00CE5406">
          <w:rPr>
            <w:noProof/>
            <w:webHidden/>
          </w:rPr>
          <w:tab/>
        </w:r>
        <w:r w:rsidR="00CE5406">
          <w:rPr>
            <w:noProof/>
            <w:webHidden/>
          </w:rPr>
          <w:fldChar w:fldCharType="begin"/>
        </w:r>
        <w:r w:rsidR="00CE5406">
          <w:rPr>
            <w:noProof/>
            <w:webHidden/>
          </w:rPr>
          <w:instrText xml:space="preserve"> PAGEREF _Toc493753556 \h </w:instrText>
        </w:r>
        <w:r w:rsidR="00CE5406">
          <w:rPr>
            <w:noProof/>
            <w:webHidden/>
          </w:rPr>
        </w:r>
        <w:r w:rsidR="00CE5406">
          <w:rPr>
            <w:noProof/>
            <w:webHidden/>
          </w:rPr>
          <w:fldChar w:fldCharType="separate"/>
        </w:r>
        <w:r w:rsidR="00CE5406">
          <w:rPr>
            <w:noProof/>
            <w:webHidden/>
          </w:rPr>
          <w:t>22</w:t>
        </w:r>
        <w:r w:rsidR="00CE5406">
          <w:rPr>
            <w:noProof/>
            <w:webHidden/>
          </w:rPr>
          <w:fldChar w:fldCharType="end"/>
        </w:r>
      </w:hyperlink>
    </w:p>
    <w:p w14:paraId="6294F0AE" w14:textId="77777777" w:rsidR="00CE5406" w:rsidRDefault="008D084E">
      <w:pPr>
        <w:pStyle w:val="TM3"/>
        <w:tabs>
          <w:tab w:val="left" w:pos="1200"/>
          <w:tab w:val="right" w:leader="dot" w:pos="9628"/>
        </w:tabs>
        <w:rPr>
          <w:rFonts w:asciiTheme="minorHAnsi" w:eastAsiaTheme="minorEastAsia" w:hAnsiTheme="minorHAnsi" w:cstheme="minorBidi"/>
          <w:i w:val="0"/>
          <w:iCs w:val="0"/>
          <w:noProof/>
          <w:sz w:val="22"/>
          <w:szCs w:val="22"/>
          <w:lang w:eastAsia="fr-FR"/>
        </w:rPr>
      </w:pPr>
      <w:hyperlink w:anchor="_Toc493753557" w:history="1">
        <w:r w:rsidR="00CE5406" w:rsidRPr="00C76FF0">
          <w:rPr>
            <w:rStyle w:val="Lienhypertexte"/>
            <w:noProof/>
            <w:snapToGrid w:val="0"/>
            <w:w w:val="0"/>
          </w:rPr>
          <w:t>6.5.2</w:t>
        </w:r>
        <w:r w:rsidR="00CE5406">
          <w:rPr>
            <w:rFonts w:asciiTheme="minorHAnsi" w:eastAsiaTheme="minorEastAsia" w:hAnsiTheme="minorHAnsi" w:cstheme="minorBidi"/>
            <w:i w:val="0"/>
            <w:iCs w:val="0"/>
            <w:noProof/>
            <w:sz w:val="22"/>
            <w:szCs w:val="22"/>
            <w:lang w:eastAsia="fr-FR"/>
          </w:rPr>
          <w:tab/>
        </w:r>
        <w:r w:rsidR="00CE5406" w:rsidRPr="00C76FF0">
          <w:rPr>
            <w:rStyle w:val="Lienhypertexte"/>
            <w:noProof/>
          </w:rPr>
          <w:t>Visite (Vx, ou Sx, ou Jx, ou Mx…)</w:t>
        </w:r>
        <w:r w:rsidR="00CE5406">
          <w:rPr>
            <w:noProof/>
            <w:webHidden/>
          </w:rPr>
          <w:tab/>
        </w:r>
        <w:r w:rsidR="00CE5406">
          <w:rPr>
            <w:noProof/>
            <w:webHidden/>
          </w:rPr>
          <w:fldChar w:fldCharType="begin"/>
        </w:r>
        <w:r w:rsidR="00CE5406">
          <w:rPr>
            <w:noProof/>
            <w:webHidden/>
          </w:rPr>
          <w:instrText xml:space="preserve"> PAGEREF _Toc493753557 \h </w:instrText>
        </w:r>
        <w:r w:rsidR="00CE5406">
          <w:rPr>
            <w:noProof/>
            <w:webHidden/>
          </w:rPr>
        </w:r>
        <w:r w:rsidR="00CE5406">
          <w:rPr>
            <w:noProof/>
            <w:webHidden/>
          </w:rPr>
          <w:fldChar w:fldCharType="separate"/>
        </w:r>
        <w:r w:rsidR="00CE5406">
          <w:rPr>
            <w:noProof/>
            <w:webHidden/>
          </w:rPr>
          <w:t>22</w:t>
        </w:r>
        <w:r w:rsidR="00CE5406">
          <w:rPr>
            <w:noProof/>
            <w:webHidden/>
          </w:rPr>
          <w:fldChar w:fldCharType="end"/>
        </w:r>
      </w:hyperlink>
    </w:p>
    <w:p w14:paraId="06E2278B" w14:textId="77777777" w:rsidR="00CE5406" w:rsidRDefault="008D084E">
      <w:pPr>
        <w:pStyle w:val="TM2"/>
        <w:tabs>
          <w:tab w:val="left" w:pos="960"/>
          <w:tab w:val="right" w:leader="dot" w:pos="9628"/>
        </w:tabs>
        <w:rPr>
          <w:rFonts w:asciiTheme="minorHAnsi" w:eastAsiaTheme="minorEastAsia" w:hAnsiTheme="minorHAnsi" w:cstheme="minorBidi"/>
          <w:noProof/>
          <w:szCs w:val="22"/>
          <w:lang w:eastAsia="fr-FR"/>
        </w:rPr>
      </w:pPr>
      <w:hyperlink w:anchor="_Toc493753558" w:history="1">
        <w:r w:rsidR="00CE5406" w:rsidRPr="00C76FF0">
          <w:rPr>
            <w:rStyle w:val="Lienhypertexte"/>
            <w:noProof/>
          </w:rPr>
          <w:t>6.6</w:t>
        </w:r>
        <w:r w:rsidR="00CE5406">
          <w:rPr>
            <w:rFonts w:asciiTheme="minorHAnsi" w:eastAsiaTheme="minorEastAsia" w:hAnsiTheme="minorHAnsi" w:cstheme="minorBidi"/>
            <w:noProof/>
            <w:szCs w:val="22"/>
            <w:lang w:eastAsia="fr-FR"/>
          </w:rPr>
          <w:tab/>
        </w:r>
        <w:r w:rsidR="00CE5406" w:rsidRPr="00C76FF0">
          <w:rPr>
            <w:rStyle w:val="Lienhypertexte"/>
            <w:noProof/>
          </w:rPr>
          <w:t>Visite de fin de la recherche</w:t>
        </w:r>
        <w:r w:rsidR="00CE5406">
          <w:rPr>
            <w:noProof/>
            <w:webHidden/>
          </w:rPr>
          <w:tab/>
        </w:r>
        <w:r w:rsidR="00CE5406">
          <w:rPr>
            <w:noProof/>
            <w:webHidden/>
          </w:rPr>
          <w:fldChar w:fldCharType="begin"/>
        </w:r>
        <w:r w:rsidR="00CE5406">
          <w:rPr>
            <w:noProof/>
            <w:webHidden/>
          </w:rPr>
          <w:instrText xml:space="preserve"> PAGEREF _Toc493753558 \h </w:instrText>
        </w:r>
        <w:r w:rsidR="00CE5406">
          <w:rPr>
            <w:noProof/>
            <w:webHidden/>
          </w:rPr>
        </w:r>
        <w:r w:rsidR="00CE5406">
          <w:rPr>
            <w:noProof/>
            <w:webHidden/>
          </w:rPr>
          <w:fldChar w:fldCharType="separate"/>
        </w:r>
        <w:r w:rsidR="00CE5406">
          <w:rPr>
            <w:noProof/>
            <w:webHidden/>
          </w:rPr>
          <w:t>22</w:t>
        </w:r>
        <w:r w:rsidR="00CE5406">
          <w:rPr>
            <w:noProof/>
            <w:webHidden/>
          </w:rPr>
          <w:fldChar w:fldCharType="end"/>
        </w:r>
      </w:hyperlink>
    </w:p>
    <w:p w14:paraId="2D13BB4A" w14:textId="77777777" w:rsidR="00CE5406" w:rsidRDefault="008D084E">
      <w:pPr>
        <w:pStyle w:val="TM2"/>
        <w:tabs>
          <w:tab w:val="left" w:pos="960"/>
          <w:tab w:val="right" w:leader="dot" w:pos="9628"/>
        </w:tabs>
        <w:rPr>
          <w:rFonts w:asciiTheme="minorHAnsi" w:eastAsiaTheme="minorEastAsia" w:hAnsiTheme="minorHAnsi" w:cstheme="minorBidi"/>
          <w:noProof/>
          <w:szCs w:val="22"/>
          <w:lang w:eastAsia="fr-FR"/>
        </w:rPr>
      </w:pPr>
      <w:hyperlink w:anchor="_Toc493753559" w:history="1">
        <w:r w:rsidR="00CE5406" w:rsidRPr="00C76FF0">
          <w:rPr>
            <w:rStyle w:val="Lienhypertexte"/>
            <w:noProof/>
          </w:rPr>
          <w:t>6.7</w:t>
        </w:r>
        <w:r w:rsidR="00CE5406">
          <w:rPr>
            <w:rFonts w:asciiTheme="minorHAnsi" w:eastAsiaTheme="minorEastAsia" w:hAnsiTheme="minorHAnsi" w:cstheme="minorBidi"/>
            <w:noProof/>
            <w:szCs w:val="22"/>
            <w:lang w:eastAsia="fr-FR"/>
          </w:rPr>
          <w:tab/>
        </w:r>
        <w:r w:rsidR="00CE5406" w:rsidRPr="00C76FF0">
          <w:rPr>
            <w:rStyle w:val="Lienhypertexte"/>
            <w:noProof/>
          </w:rPr>
          <w:t>Règles d’arrêt de la participation d’une personne à la recherche</w:t>
        </w:r>
        <w:r w:rsidR="00CE5406">
          <w:rPr>
            <w:noProof/>
            <w:webHidden/>
          </w:rPr>
          <w:tab/>
        </w:r>
        <w:r w:rsidR="00CE5406">
          <w:rPr>
            <w:noProof/>
            <w:webHidden/>
          </w:rPr>
          <w:fldChar w:fldCharType="begin"/>
        </w:r>
        <w:r w:rsidR="00CE5406">
          <w:rPr>
            <w:noProof/>
            <w:webHidden/>
          </w:rPr>
          <w:instrText xml:space="preserve"> PAGEREF _Toc493753559 \h </w:instrText>
        </w:r>
        <w:r w:rsidR="00CE5406">
          <w:rPr>
            <w:noProof/>
            <w:webHidden/>
          </w:rPr>
        </w:r>
        <w:r w:rsidR="00CE5406">
          <w:rPr>
            <w:noProof/>
            <w:webHidden/>
          </w:rPr>
          <w:fldChar w:fldCharType="separate"/>
        </w:r>
        <w:r w:rsidR="00CE5406">
          <w:rPr>
            <w:noProof/>
            <w:webHidden/>
          </w:rPr>
          <w:t>23</w:t>
        </w:r>
        <w:r w:rsidR="00CE5406">
          <w:rPr>
            <w:noProof/>
            <w:webHidden/>
          </w:rPr>
          <w:fldChar w:fldCharType="end"/>
        </w:r>
      </w:hyperlink>
    </w:p>
    <w:p w14:paraId="6904DDC6" w14:textId="77777777" w:rsidR="00CE5406" w:rsidRDefault="008D084E">
      <w:pPr>
        <w:pStyle w:val="TM3"/>
        <w:tabs>
          <w:tab w:val="left" w:pos="1200"/>
          <w:tab w:val="right" w:leader="dot" w:pos="9628"/>
        </w:tabs>
        <w:rPr>
          <w:rFonts w:asciiTheme="minorHAnsi" w:eastAsiaTheme="minorEastAsia" w:hAnsiTheme="minorHAnsi" w:cstheme="minorBidi"/>
          <w:i w:val="0"/>
          <w:iCs w:val="0"/>
          <w:noProof/>
          <w:sz w:val="22"/>
          <w:szCs w:val="22"/>
          <w:lang w:eastAsia="fr-FR"/>
        </w:rPr>
      </w:pPr>
      <w:hyperlink w:anchor="_Toc493753560" w:history="1">
        <w:r w:rsidR="00CE5406" w:rsidRPr="00C76FF0">
          <w:rPr>
            <w:rStyle w:val="Lienhypertexte"/>
            <w:noProof/>
            <w:snapToGrid w:val="0"/>
            <w:w w:val="0"/>
          </w:rPr>
          <w:t>6.7.1</w:t>
        </w:r>
        <w:r w:rsidR="00CE5406">
          <w:rPr>
            <w:rFonts w:asciiTheme="minorHAnsi" w:eastAsiaTheme="minorEastAsia" w:hAnsiTheme="minorHAnsi" w:cstheme="minorBidi"/>
            <w:i w:val="0"/>
            <w:iCs w:val="0"/>
            <w:noProof/>
            <w:sz w:val="22"/>
            <w:szCs w:val="22"/>
            <w:lang w:eastAsia="fr-FR"/>
          </w:rPr>
          <w:tab/>
        </w:r>
        <w:r w:rsidR="00CE5406" w:rsidRPr="00C76FF0">
          <w:rPr>
            <w:rStyle w:val="Lienhypertexte"/>
            <w:noProof/>
          </w:rPr>
          <w:t>Arrêt de participation définitif ou temporaire d’un patient dans l’étude</w:t>
        </w:r>
        <w:r w:rsidR="00CE5406">
          <w:rPr>
            <w:noProof/>
            <w:webHidden/>
          </w:rPr>
          <w:tab/>
        </w:r>
        <w:r w:rsidR="00CE5406">
          <w:rPr>
            <w:noProof/>
            <w:webHidden/>
          </w:rPr>
          <w:fldChar w:fldCharType="begin"/>
        </w:r>
        <w:r w:rsidR="00CE5406">
          <w:rPr>
            <w:noProof/>
            <w:webHidden/>
          </w:rPr>
          <w:instrText xml:space="preserve"> PAGEREF _Toc493753560 \h </w:instrText>
        </w:r>
        <w:r w:rsidR="00CE5406">
          <w:rPr>
            <w:noProof/>
            <w:webHidden/>
          </w:rPr>
        </w:r>
        <w:r w:rsidR="00CE5406">
          <w:rPr>
            <w:noProof/>
            <w:webHidden/>
          </w:rPr>
          <w:fldChar w:fldCharType="separate"/>
        </w:r>
        <w:r w:rsidR="00CE5406">
          <w:rPr>
            <w:noProof/>
            <w:webHidden/>
          </w:rPr>
          <w:t>23</w:t>
        </w:r>
        <w:r w:rsidR="00CE5406">
          <w:rPr>
            <w:noProof/>
            <w:webHidden/>
          </w:rPr>
          <w:fldChar w:fldCharType="end"/>
        </w:r>
      </w:hyperlink>
    </w:p>
    <w:p w14:paraId="7ABCD13D" w14:textId="77777777" w:rsidR="00CE5406" w:rsidRDefault="008D084E">
      <w:pPr>
        <w:pStyle w:val="TM3"/>
        <w:tabs>
          <w:tab w:val="left" w:pos="1200"/>
          <w:tab w:val="right" w:leader="dot" w:pos="9628"/>
        </w:tabs>
        <w:rPr>
          <w:rFonts w:asciiTheme="minorHAnsi" w:eastAsiaTheme="minorEastAsia" w:hAnsiTheme="minorHAnsi" w:cstheme="minorBidi"/>
          <w:i w:val="0"/>
          <w:iCs w:val="0"/>
          <w:noProof/>
          <w:sz w:val="22"/>
          <w:szCs w:val="22"/>
          <w:lang w:eastAsia="fr-FR"/>
        </w:rPr>
      </w:pPr>
      <w:hyperlink w:anchor="_Toc493753561" w:history="1">
        <w:r w:rsidR="00CE5406" w:rsidRPr="00C76FF0">
          <w:rPr>
            <w:rStyle w:val="Lienhypertexte"/>
            <w:noProof/>
            <w:snapToGrid w:val="0"/>
            <w:w w:val="0"/>
          </w:rPr>
          <w:t>6.7.2</w:t>
        </w:r>
        <w:r w:rsidR="00CE5406">
          <w:rPr>
            <w:rFonts w:asciiTheme="minorHAnsi" w:eastAsiaTheme="minorEastAsia" w:hAnsiTheme="minorHAnsi" w:cstheme="minorBidi"/>
            <w:i w:val="0"/>
            <w:iCs w:val="0"/>
            <w:noProof/>
            <w:sz w:val="22"/>
            <w:szCs w:val="22"/>
            <w:lang w:eastAsia="fr-FR"/>
          </w:rPr>
          <w:tab/>
        </w:r>
        <w:r w:rsidR="00CE5406" w:rsidRPr="00C76FF0">
          <w:rPr>
            <w:rStyle w:val="Lienhypertexte"/>
            <w:noProof/>
          </w:rPr>
          <w:t>Modalités de remplacement des patients exclus, le cas échéant</w:t>
        </w:r>
        <w:r w:rsidR="00CE5406">
          <w:rPr>
            <w:noProof/>
            <w:webHidden/>
          </w:rPr>
          <w:tab/>
        </w:r>
        <w:r w:rsidR="00CE5406">
          <w:rPr>
            <w:noProof/>
            <w:webHidden/>
          </w:rPr>
          <w:fldChar w:fldCharType="begin"/>
        </w:r>
        <w:r w:rsidR="00CE5406">
          <w:rPr>
            <w:noProof/>
            <w:webHidden/>
          </w:rPr>
          <w:instrText xml:space="preserve"> PAGEREF _Toc493753561 \h </w:instrText>
        </w:r>
        <w:r w:rsidR="00CE5406">
          <w:rPr>
            <w:noProof/>
            <w:webHidden/>
          </w:rPr>
        </w:r>
        <w:r w:rsidR="00CE5406">
          <w:rPr>
            <w:noProof/>
            <w:webHidden/>
          </w:rPr>
          <w:fldChar w:fldCharType="separate"/>
        </w:r>
        <w:r w:rsidR="00CE5406">
          <w:rPr>
            <w:noProof/>
            <w:webHidden/>
          </w:rPr>
          <w:t>23</w:t>
        </w:r>
        <w:r w:rsidR="00CE5406">
          <w:rPr>
            <w:noProof/>
            <w:webHidden/>
          </w:rPr>
          <w:fldChar w:fldCharType="end"/>
        </w:r>
      </w:hyperlink>
    </w:p>
    <w:p w14:paraId="38B408F9" w14:textId="77777777" w:rsidR="00CE5406" w:rsidRDefault="008D084E">
      <w:pPr>
        <w:pStyle w:val="TM3"/>
        <w:tabs>
          <w:tab w:val="left" w:pos="1200"/>
          <w:tab w:val="right" w:leader="dot" w:pos="9628"/>
        </w:tabs>
        <w:rPr>
          <w:rFonts w:asciiTheme="minorHAnsi" w:eastAsiaTheme="minorEastAsia" w:hAnsiTheme="minorHAnsi" w:cstheme="minorBidi"/>
          <w:i w:val="0"/>
          <w:iCs w:val="0"/>
          <w:noProof/>
          <w:sz w:val="22"/>
          <w:szCs w:val="22"/>
          <w:lang w:eastAsia="fr-FR"/>
        </w:rPr>
      </w:pPr>
      <w:hyperlink w:anchor="_Toc493753562" w:history="1">
        <w:r w:rsidR="00CE5406" w:rsidRPr="00C76FF0">
          <w:rPr>
            <w:rStyle w:val="Lienhypertexte"/>
            <w:noProof/>
            <w:snapToGrid w:val="0"/>
            <w:w w:val="0"/>
          </w:rPr>
          <w:t>6.7.3</w:t>
        </w:r>
        <w:r w:rsidR="00CE5406">
          <w:rPr>
            <w:rFonts w:asciiTheme="minorHAnsi" w:eastAsiaTheme="minorEastAsia" w:hAnsiTheme="minorHAnsi" w:cstheme="minorBidi"/>
            <w:i w:val="0"/>
            <w:iCs w:val="0"/>
            <w:noProof/>
            <w:sz w:val="22"/>
            <w:szCs w:val="22"/>
            <w:lang w:eastAsia="fr-FR"/>
          </w:rPr>
          <w:tab/>
        </w:r>
        <w:r w:rsidR="00CE5406" w:rsidRPr="00C76FF0">
          <w:rPr>
            <w:rStyle w:val="Lienhypertexte"/>
            <w:noProof/>
          </w:rPr>
          <w:t>Modalités et calendrier de recueil pour ces données</w:t>
        </w:r>
        <w:r w:rsidR="00CE5406">
          <w:rPr>
            <w:noProof/>
            <w:webHidden/>
          </w:rPr>
          <w:tab/>
        </w:r>
        <w:r w:rsidR="00CE5406">
          <w:rPr>
            <w:noProof/>
            <w:webHidden/>
          </w:rPr>
          <w:fldChar w:fldCharType="begin"/>
        </w:r>
        <w:r w:rsidR="00CE5406">
          <w:rPr>
            <w:noProof/>
            <w:webHidden/>
          </w:rPr>
          <w:instrText xml:space="preserve"> PAGEREF _Toc493753562 \h </w:instrText>
        </w:r>
        <w:r w:rsidR="00CE5406">
          <w:rPr>
            <w:noProof/>
            <w:webHidden/>
          </w:rPr>
        </w:r>
        <w:r w:rsidR="00CE5406">
          <w:rPr>
            <w:noProof/>
            <w:webHidden/>
          </w:rPr>
          <w:fldChar w:fldCharType="separate"/>
        </w:r>
        <w:r w:rsidR="00CE5406">
          <w:rPr>
            <w:noProof/>
            <w:webHidden/>
          </w:rPr>
          <w:t>24</w:t>
        </w:r>
        <w:r w:rsidR="00CE5406">
          <w:rPr>
            <w:noProof/>
            <w:webHidden/>
          </w:rPr>
          <w:fldChar w:fldCharType="end"/>
        </w:r>
      </w:hyperlink>
    </w:p>
    <w:p w14:paraId="6DC8FD04" w14:textId="77777777" w:rsidR="00CE5406" w:rsidRDefault="008D084E">
      <w:pPr>
        <w:pStyle w:val="TM3"/>
        <w:tabs>
          <w:tab w:val="left" w:pos="1200"/>
          <w:tab w:val="right" w:leader="dot" w:pos="9628"/>
        </w:tabs>
        <w:rPr>
          <w:rFonts w:asciiTheme="minorHAnsi" w:eastAsiaTheme="minorEastAsia" w:hAnsiTheme="minorHAnsi" w:cstheme="minorBidi"/>
          <w:i w:val="0"/>
          <w:iCs w:val="0"/>
          <w:noProof/>
          <w:sz w:val="22"/>
          <w:szCs w:val="22"/>
          <w:lang w:eastAsia="fr-FR"/>
        </w:rPr>
      </w:pPr>
      <w:hyperlink w:anchor="_Toc493753563" w:history="1">
        <w:r w:rsidR="00CE5406" w:rsidRPr="00C76FF0">
          <w:rPr>
            <w:rStyle w:val="Lienhypertexte"/>
            <w:noProof/>
            <w:snapToGrid w:val="0"/>
            <w:w w:val="0"/>
          </w:rPr>
          <w:t>6.7.4</w:t>
        </w:r>
        <w:r w:rsidR="00CE5406">
          <w:rPr>
            <w:rFonts w:asciiTheme="minorHAnsi" w:eastAsiaTheme="minorEastAsia" w:hAnsiTheme="minorHAnsi" w:cstheme="minorBidi"/>
            <w:i w:val="0"/>
            <w:iCs w:val="0"/>
            <w:noProof/>
            <w:sz w:val="22"/>
            <w:szCs w:val="22"/>
            <w:lang w:eastAsia="fr-FR"/>
          </w:rPr>
          <w:tab/>
        </w:r>
        <w:r w:rsidR="00CE5406" w:rsidRPr="00C76FF0">
          <w:rPr>
            <w:rStyle w:val="Lienhypertexte"/>
            <w:noProof/>
          </w:rPr>
          <w:t>Modalités de suivi de ces personnes</w:t>
        </w:r>
        <w:r w:rsidR="00CE5406">
          <w:rPr>
            <w:noProof/>
            <w:webHidden/>
          </w:rPr>
          <w:tab/>
        </w:r>
        <w:r w:rsidR="00CE5406">
          <w:rPr>
            <w:noProof/>
            <w:webHidden/>
          </w:rPr>
          <w:fldChar w:fldCharType="begin"/>
        </w:r>
        <w:r w:rsidR="00CE5406">
          <w:rPr>
            <w:noProof/>
            <w:webHidden/>
          </w:rPr>
          <w:instrText xml:space="preserve"> PAGEREF _Toc493753563 \h </w:instrText>
        </w:r>
        <w:r w:rsidR="00CE5406">
          <w:rPr>
            <w:noProof/>
            <w:webHidden/>
          </w:rPr>
        </w:r>
        <w:r w:rsidR="00CE5406">
          <w:rPr>
            <w:noProof/>
            <w:webHidden/>
          </w:rPr>
          <w:fldChar w:fldCharType="separate"/>
        </w:r>
        <w:r w:rsidR="00CE5406">
          <w:rPr>
            <w:noProof/>
            <w:webHidden/>
          </w:rPr>
          <w:t>24</w:t>
        </w:r>
        <w:r w:rsidR="00CE5406">
          <w:rPr>
            <w:noProof/>
            <w:webHidden/>
          </w:rPr>
          <w:fldChar w:fldCharType="end"/>
        </w:r>
      </w:hyperlink>
    </w:p>
    <w:p w14:paraId="529F6402" w14:textId="77777777" w:rsidR="00CE5406" w:rsidRDefault="008D084E">
      <w:pPr>
        <w:pStyle w:val="TM2"/>
        <w:tabs>
          <w:tab w:val="left" w:pos="960"/>
          <w:tab w:val="right" w:leader="dot" w:pos="9628"/>
        </w:tabs>
        <w:rPr>
          <w:rFonts w:asciiTheme="minorHAnsi" w:eastAsiaTheme="minorEastAsia" w:hAnsiTheme="minorHAnsi" w:cstheme="minorBidi"/>
          <w:noProof/>
          <w:szCs w:val="22"/>
          <w:lang w:eastAsia="fr-FR"/>
        </w:rPr>
      </w:pPr>
      <w:hyperlink w:anchor="_Toc493753564" w:history="1">
        <w:r w:rsidR="00CE5406" w:rsidRPr="00C76FF0">
          <w:rPr>
            <w:rStyle w:val="Lienhypertexte"/>
            <w:noProof/>
          </w:rPr>
          <w:t>6.8</w:t>
        </w:r>
        <w:r w:rsidR="00CE5406">
          <w:rPr>
            <w:rFonts w:asciiTheme="minorHAnsi" w:eastAsiaTheme="minorEastAsia" w:hAnsiTheme="minorHAnsi" w:cstheme="minorBidi"/>
            <w:noProof/>
            <w:szCs w:val="22"/>
            <w:lang w:eastAsia="fr-FR"/>
          </w:rPr>
          <w:tab/>
        </w:r>
        <w:r w:rsidR="00CE5406" w:rsidRPr="00C76FF0">
          <w:rPr>
            <w:rStyle w:val="Lienhypertexte"/>
            <w:noProof/>
          </w:rPr>
          <w:t>Contraintes liées à la recherche et indemnisation éventuelle des participants</w:t>
        </w:r>
        <w:r w:rsidR="00CE5406">
          <w:rPr>
            <w:noProof/>
            <w:webHidden/>
          </w:rPr>
          <w:tab/>
        </w:r>
        <w:r w:rsidR="00CE5406">
          <w:rPr>
            <w:noProof/>
            <w:webHidden/>
          </w:rPr>
          <w:fldChar w:fldCharType="begin"/>
        </w:r>
        <w:r w:rsidR="00CE5406">
          <w:rPr>
            <w:noProof/>
            <w:webHidden/>
          </w:rPr>
          <w:instrText xml:space="preserve"> PAGEREF _Toc493753564 \h </w:instrText>
        </w:r>
        <w:r w:rsidR="00CE5406">
          <w:rPr>
            <w:noProof/>
            <w:webHidden/>
          </w:rPr>
        </w:r>
        <w:r w:rsidR="00CE5406">
          <w:rPr>
            <w:noProof/>
            <w:webHidden/>
          </w:rPr>
          <w:fldChar w:fldCharType="separate"/>
        </w:r>
        <w:r w:rsidR="00CE5406">
          <w:rPr>
            <w:noProof/>
            <w:webHidden/>
          </w:rPr>
          <w:t>24</w:t>
        </w:r>
        <w:r w:rsidR="00CE5406">
          <w:rPr>
            <w:noProof/>
            <w:webHidden/>
          </w:rPr>
          <w:fldChar w:fldCharType="end"/>
        </w:r>
      </w:hyperlink>
    </w:p>
    <w:p w14:paraId="47CC8DBF" w14:textId="77777777" w:rsidR="00CE5406" w:rsidRDefault="008D084E">
      <w:pPr>
        <w:pStyle w:val="TM2"/>
        <w:tabs>
          <w:tab w:val="left" w:pos="960"/>
          <w:tab w:val="right" w:leader="dot" w:pos="9628"/>
        </w:tabs>
        <w:rPr>
          <w:rFonts w:asciiTheme="minorHAnsi" w:eastAsiaTheme="minorEastAsia" w:hAnsiTheme="minorHAnsi" w:cstheme="minorBidi"/>
          <w:noProof/>
          <w:szCs w:val="22"/>
          <w:lang w:eastAsia="fr-FR"/>
        </w:rPr>
      </w:pPr>
      <w:hyperlink w:anchor="_Toc493753565" w:history="1">
        <w:r w:rsidR="00CE5406" w:rsidRPr="00C76FF0">
          <w:rPr>
            <w:rStyle w:val="Lienhypertexte"/>
            <w:noProof/>
          </w:rPr>
          <w:t>6.9</w:t>
        </w:r>
        <w:r w:rsidR="00CE5406">
          <w:rPr>
            <w:rFonts w:asciiTheme="minorHAnsi" w:eastAsiaTheme="minorEastAsia" w:hAnsiTheme="minorHAnsi" w:cstheme="minorBidi"/>
            <w:noProof/>
            <w:szCs w:val="22"/>
            <w:lang w:eastAsia="fr-FR"/>
          </w:rPr>
          <w:tab/>
        </w:r>
        <w:r w:rsidR="00CE5406" w:rsidRPr="00C76FF0">
          <w:rPr>
            <w:rStyle w:val="Lienhypertexte"/>
            <w:noProof/>
          </w:rPr>
          <w:t>Collection d’échantillons biologiques</w:t>
        </w:r>
        <w:r w:rsidR="00CE5406">
          <w:rPr>
            <w:noProof/>
            <w:webHidden/>
          </w:rPr>
          <w:tab/>
        </w:r>
        <w:r w:rsidR="00CE5406">
          <w:rPr>
            <w:noProof/>
            <w:webHidden/>
          </w:rPr>
          <w:fldChar w:fldCharType="begin"/>
        </w:r>
        <w:r w:rsidR="00CE5406">
          <w:rPr>
            <w:noProof/>
            <w:webHidden/>
          </w:rPr>
          <w:instrText xml:space="preserve"> PAGEREF _Toc493753565 \h </w:instrText>
        </w:r>
        <w:r w:rsidR="00CE5406">
          <w:rPr>
            <w:noProof/>
            <w:webHidden/>
          </w:rPr>
        </w:r>
        <w:r w:rsidR="00CE5406">
          <w:rPr>
            <w:noProof/>
            <w:webHidden/>
          </w:rPr>
          <w:fldChar w:fldCharType="separate"/>
        </w:r>
        <w:r w:rsidR="00CE5406">
          <w:rPr>
            <w:noProof/>
            <w:webHidden/>
          </w:rPr>
          <w:t>24</w:t>
        </w:r>
        <w:r w:rsidR="00CE5406">
          <w:rPr>
            <w:noProof/>
            <w:webHidden/>
          </w:rPr>
          <w:fldChar w:fldCharType="end"/>
        </w:r>
      </w:hyperlink>
    </w:p>
    <w:p w14:paraId="0D66BD3E" w14:textId="77777777" w:rsidR="00CE5406" w:rsidRDefault="008D084E">
      <w:pPr>
        <w:pStyle w:val="TM3"/>
        <w:tabs>
          <w:tab w:val="left" w:pos="1200"/>
          <w:tab w:val="right" w:leader="dot" w:pos="9628"/>
        </w:tabs>
        <w:rPr>
          <w:rFonts w:asciiTheme="minorHAnsi" w:eastAsiaTheme="minorEastAsia" w:hAnsiTheme="minorHAnsi" w:cstheme="minorBidi"/>
          <w:i w:val="0"/>
          <w:iCs w:val="0"/>
          <w:noProof/>
          <w:sz w:val="22"/>
          <w:szCs w:val="22"/>
          <w:lang w:eastAsia="fr-FR"/>
        </w:rPr>
      </w:pPr>
      <w:hyperlink w:anchor="_Toc493753566" w:history="1">
        <w:r w:rsidR="00CE5406" w:rsidRPr="00C76FF0">
          <w:rPr>
            <w:rStyle w:val="Lienhypertexte"/>
            <w:noProof/>
            <w:snapToGrid w:val="0"/>
            <w:w w:val="0"/>
          </w:rPr>
          <w:t>6.9.1</w:t>
        </w:r>
        <w:r w:rsidR="00CE5406">
          <w:rPr>
            <w:rFonts w:asciiTheme="minorHAnsi" w:eastAsiaTheme="minorEastAsia" w:hAnsiTheme="minorHAnsi" w:cstheme="minorBidi"/>
            <w:i w:val="0"/>
            <w:iCs w:val="0"/>
            <w:noProof/>
            <w:sz w:val="22"/>
            <w:szCs w:val="22"/>
            <w:lang w:eastAsia="fr-FR"/>
          </w:rPr>
          <w:tab/>
        </w:r>
        <w:r w:rsidR="00CE5406" w:rsidRPr="00C76FF0">
          <w:rPr>
            <w:rStyle w:val="Lienhypertexte"/>
            <w:noProof/>
          </w:rPr>
          <w:t>Objectifs</w:t>
        </w:r>
        <w:r w:rsidR="00CE5406">
          <w:rPr>
            <w:noProof/>
            <w:webHidden/>
          </w:rPr>
          <w:tab/>
        </w:r>
        <w:r w:rsidR="00CE5406">
          <w:rPr>
            <w:noProof/>
            <w:webHidden/>
          </w:rPr>
          <w:fldChar w:fldCharType="begin"/>
        </w:r>
        <w:r w:rsidR="00CE5406">
          <w:rPr>
            <w:noProof/>
            <w:webHidden/>
          </w:rPr>
          <w:instrText xml:space="preserve"> PAGEREF _Toc493753566 \h </w:instrText>
        </w:r>
        <w:r w:rsidR="00CE5406">
          <w:rPr>
            <w:noProof/>
            <w:webHidden/>
          </w:rPr>
        </w:r>
        <w:r w:rsidR="00CE5406">
          <w:rPr>
            <w:noProof/>
            <w:webHidden/>
          </w:rPr>
          <w:fldChar w:fldCharType="separate"/>
        </w:r>
        <w:r w:rsidR="00CE5406">
          <w:rPr>
            <w:noProof/>
            <w:webHidden/>
          </w:rPr>
          <w:t>25</w:t>
        </w:r>
        <w:r w:rsidR="00CE5406">
          <w:rPr>
            <w:noProof/>
            <w:webHidden/>
          </w:rPr>
          <w:fldChar w:fldCharType="end"/>
        </w:r>
      </w:hyperlink>
    </w:p>
    <w:p w14:paraId="3976B9BB" w14:textId="77777777" w:rsidR="00CE5406" w:rsidRDefault="008D084E">
      <w:pPr>
        <w:pStyle w:val="TM3"/>
        <w:tabs>
          <w:tab w:val="left" w:pos="1200"/>
          <w:tab w:val="right" w:leader="dot" w:pos="9628"/>
        </w:tabs>
        <w:rPr>
          <w:rFonts w:asciiTheme="minorHAnsi" w:eastAsiaTheme="minorEastAsia" w:hAnsiTheme="minorHAnsi" w:cstheme="minorBidi"/>
          <w:i w:val="0"/>
          <w:iCs w:val="0"/>
          <w:noProof/>
          <w:sz w:val="22"/>
          <w:szCs w:val="22"/>
          <w:lang w:eastAsia="fr-FR"/>
        </w:rPr>
      </w:pPr>
      <w:hyperlink w:anchor="_Toc493753567" w:history="1">
        <w:r w:rsidR="00CE5406" w:rsidRPr="00C76FF0">
          <w:rPr>
            <w:rStyle w:val="Lienhypertexte"/>
            <w:noProof/>
            <w:snapToGrid w:val="0"/>
            <w:w w:val="0"/>
          </w:rPr>
          <w:t>6.9.2</w:t>
        </w:r>
        <w:r w:rsidR="00CE5406">
          <w:rPr>
            <w:rFonts w:asciiTheme="minorHAnsi" w:eastAsiaTheme="minorEastAsia" w:hAnsiTheme="minorHAnsi" w:cstheme="minorBidi"/>
            <w:i w:val="0"/>
            <w:iCs w:val="0"/>
            <w:noProof/>
            <w:sz w:val="22"/>
            <w:szCs w:val="22"/>
            <w:lang w:eastAsia="fr-FR"/>
          </w:rPr>
          <w:tab/>
        </w:r>
        <w:r w:rsidR="00CE5406" w:rsidRPr="00C76FF0">
          <w:rPr>
            <w:rStyle w:val="Lienhypertexte"/>
            <w:noProof/>
          </w:rPr>
          <w:t>Description de(s) (la) collection(s)</w:t>
        </w:r>
        <w:r w:rsidR="00CE5406">
          <w:rPr>
            <w:noProof/>
            <w:webHidden/>
          </w:rPr>
          <w:tab/>
        </w:r>
        <w:r w:rsidR="00CE5406">
          <w:rPr>
            <w:noProof/>
            <w:webHidden/>
          </w:rPr>
          <w:fldChar w:fldCharType="begin"/>
        </w:r>
        <w:r w:rsidR="00CE5406">
          <w:rPr>
            <w:noProof/>
            <w:webHidden/>
          </w:rPr>
          <w:instrText xml:space="preserve"> PAGEREF _Toc493753567 \h </w:instrText>
        </w:r>
        <w:r w:rsidR="00CE5406">
          <w:rPr>
            <w:noProof/>
            <w:webHidden/>
          </w:rPr>
        </w:r>
        <w:r w:rsidR="00CE5406">
          <w:rPr>
            <w:noProof/>
            <w:webHidden/>
          </w:rPr>
          <w:fldChar w:fldCharType="separate"/>
        </w:r>
        <w:r w:rsidR="00CE5406">
          <w:rPr>
            <w:noProof/>
            <w:webHidden/>
          </w:rPr>
          <w:t>25</w:t>
        </w:r>
        <w:r w:rsidR="00CE5406">
          <w:rPr>
            <w:noProof/>
            <w:webHidden/>
          </w:rPr>
          <w:fldChar w:fldCharType="end"/>
        </w:r>
      </w:hyperlink>
    </w:p>
    <w:p w14:paraId="1AC01C58" w14:textId="77777777" w:rsidR="00CE5406" w:rsidRDefault="008D084E">
      <w:pPr>
        <w:pStyle w:val="TM3"/>
        <w:tabs>
          <w:tab w:val="left" w:pos="1200"/>
          <w:tab w:val="right" w:leader="dot" w:pos="9628"/>
        </w:tabs>
        <w:rPr>
          <w:rFonts w:asciiTheme="minorHAnsi" w:eastAsiaTheme="minorEastAsia" w:hAnsiTheme="minorHAnsi" w:cstheme="minorBidi"/>
          <w:i w:val="0"/>
          <w:iCs w:val="0"/>
          <w:noProof/>
          <w:sz w:val="22"/>
          <w:szCs w:val="22"/>
          <w:lang w:eastAsia="fr-FR"/>
        </w:rPr>
      </w:pPr>
      <w:hyperlink w:anchor="_Toc493753568" w:history="1">
        <w:r w:rsidR="00CE5406" w:rsidRPr="00C76FF0">
          <w:rPr>
            <w:rStyle w:val="Lienhypertexte"/>
            <w:noProof/>
            <w:snapToGrid w:val="0"/>
            <w:w w:val="0"/>
            <w:lang w:eastAsia="fr-FR"/>
          </w:rPr>
          <w:t>6.9.3</w:t>
        </w:r>
        <w:r w:rsidR="00CE5406">
          <w:rPr>
            <w:rFonts w:asciiTheme="minorHAnsi" w:eastAsiaTheme="minorEastAsia" w:hAnsiTheme="minorHAnsi" w:cstheme="minorBidi"/>
            <w:i w:val="0"/>
            <w:iCs w:val="0"/>
            <w:noProof/>
            <w:sz w:val="22"/>
            <w:szCs w:val="22"/>
            <w:lang w:eastAsia="fr-FR"/>
          </w:rPr>
          <w:tab/>
        </w:r>
        <w:r w:rsidR="00CE5406" w:rsidRPr="00C76FF0">
          <w:rPr>
            <w:rStyle w:val="Lienhypertexte"/>
            <w:noProof/>
            <w:lang w:eastAsia="fr-FR"/>
          </w:rPr>
          <w:t>Conservation</w:t>
        </w:r>
        <w:r w:rsidR="00CE5406">
          <w:rPr>
            <w:noProof/>
            <w:webHidden/>
          </w:rPr>
          <w:tab/>
        </w:r>
        <w:r w:rsidR="00CE5406">
          <w:rPr>
            <w:noProof/>
            <w:webHidden/>
          </w:rPr>
          <w:fldChar w:fldCharType="begin"/>
        </w:r>
        <w:r w:rsidR="00CE5406">
          <w:rPr>
            <w:noProof/>
            <w:webHidden/>
          </w:rPr>
          <w:instrText xml:space="preserve"> PAGEREF _Toc493753568 \h </w:instrText>
        </w:r>
        <w:r w:rsidR="00CE5406">
          <w:rPr>
            <w:noProof/>
            <w:webHidden/>
          </w:rPr>
        </w:r>
        <w:r w:rsidR="00CE5406">
          <w:rPr>
            <w:noProof/>
            <w:webHidden/>
          </w:rPr>
          <w:fldChar w:fldCharType="separate"/>
        </w:r>
        <w:r w:rsidR="00CE5406">
          <w:rPr>
            <w:noProof/>
            <w:webHidden/>
          </w:rPr>
          <w:t>25</w:t>
        </w:r>
        <w:r w:rsidR="00CE5406">
          <w:rPr>
            <w:noProof/>
            <w:webHidden/>
          </w:rPr>
          <w:fldChar w:fldCharType="end"/>
        </w:r>
      </w:hyperlink>
    </w:p>
    <w:p w14:paraId="570C148A" w14:textId="77777777" w:rsidR="00CE5406" w:rsidRDefault="008D084E">
      <w:pPr>
        <w:pStyle w:val="TM3"/>
        <w:tabs>
          <w:tab w:val="left" w:pos="1200"/>
          <w:tab w:val="right" w:leader="dot" w:pos="9628"/>
        </w:tabs>
        <w:rPr>
          <w:rFonts w:asciiTheme="minorHAnsi" w:eastAsiaTheme="minorEastAsia" w:hAnsiTheme="minorHAnsi" w:cstheme="minorBidi"/>
          <w:i w:val="0"/>
          <w:iCs w:val="0"/>
          <w:noProof/>
          <w:sz w:val="22"/>
          <w:szCs w:val="22"/>
          <w:lang w:eastAsia="fr-FR"/>
        </w:rPr>
      </w:pPr>
      <w:hyperlink w:anchor="_Toc493753569" w:history="1">
        <w:r w:rsidR="00CE5406" w:rsidRPr="00C76FF0">
          <w:rPr>
            <w:rStyle w:val="Lienhypertexte"/>
            <w:noProof/>
            <w:snapToGrid w:val="0"/>
            <w:w w:val="0"/>
          </w:rPr>
          <w:t>6.9.4</w:t>
        </w:r>
        <w:r w:rsidR="00CE5406">
          <w:rPr>
            <w:rFonts w:asciiTheme="minorHAnsi" w:eastAsiaTheme="minorEastAsia" w:hAnsiTheme="minorHAnsi" w:cstheme="minorBidi"/>
            <w:i w:val="0"/>
            <w:iCs w:val="0"/>
            <w:noProof/>
            <w:sz w:val="22"/>
            <w:szCs w:val="22"/>
            <w:lang w:eastAsia="fr-FR"/>
          </w:rPr>
          <w:tab/>
        </w:r>
        <w:r w:rsidR="00CE5406" w:rsidRPr="00C76FF0">
          <w:rPr>
            <w:rStyle w:val="Lienhypertexte"/>
            <w:noProof/>
          </w:rPr>
          <w:t>Devenir de la collection</w:t>
        </w:r>
        <w:r w:rsidR="00CE5406">
          <w:rPr>
            <w:noProof/>
            <w:webHidden/>
          </w:rPr>
          <w:tab/>
        </w:r>
        <w:r w:rsidR="00CE5406">
          <w:rPr>
            <w:noProof/>
            <w:webHidden/>
          </w:rPr>
          <w:fldChar w:fldCharType="begin"/>
        </w:r>
        <w:r w:rsidR="00CE5406">
          <w:rPr>
            <w:noProof/>
            <w:webHidden/>
          </w:rPr>
          <w:instrText xml:space="preserve"> PAGEREF _Toc493753569 \h </w:instrText>
        </w:r>
        <w:r w:rsidR="00CE5406">
          <w:rPr>
            <w:noProof/>
            <w:webHidden/>
          </w:rPr>
        </w:r>
        <w:r w:rsidR="00CE5406">
          <w:rPr>
            <w:noProof/>
            <w:webHidden/>
          </w:rPr>
          <w:fldChar w:fldCharType="separate"/>
        </w:r>
        <w:r w:rsidR="00CE5406">
          <w:rPr>
            <w:noProof/>
            <w:webHidden/>
          </w:rPr>
          <w:t>25</w:t>
        </w:r>
        <w:r w:rsidR="00CE5406">
          <w:rPr>
            <w:noProof/>
            <w:webHidden/>
          </w:rPr>
          <w:fldChar w:fldCharType="end"/>
        </w:r>
      </w:hyperlink>
    </w:p>
    <w:p w14:paraId="057CD14C" w14:textId="77777777" w:rsidR="00CE5406" w:rsidRDefault="008D084E">
      <w:pPr>
        <w:pStyle w:val="TM2"/>
        <w:tabs>
          <w:tab w:val="left" w:pos="960"/>
          <w:tab w:val="right" w:leader="dot" w:pos="9628"/>
        </w:tabs>
        <w:rPr>
          <w:rFonts w:asciiTheme="minorHAnsi" w:eastAsiaTheme="minorEastAsia" w:hAnsiTheme="minorHAnsi" w:cstheme="minorBidi"/>
          <w:noProof/>
          <w:szCs w:val="22"/>
          <w:lang w:eastAsia="fr-FR"/>
        </w:rPr>
      </w:pPr>
      <w:hyperlink w:anchor="_Toc493753570" w:history="1">
        <w:r w:rsidR="00CE5406" w:rsidRPr="00C76FF0">
          <w:rPr>
            <w:rStyle w:val="Lienhypertexte"/>
            <w:noProof/>
          </w:rPr>
          <w:t>6.10</w:t>
        </w:r>
        <w:r w:rsidR="00CE5406">
          <w:rPr>
            <w:rFonts w:asciiTheme="minorHAnsi" w:eastAsiaTheme="minorEastAsia" w:hAnsiTheme="minorHAnsi" w:cstheme="minorBidi"/>
            <w:noProof/>
            <w:szCs w:val="22"/>
            <w:lang w:eastAsia="fr-FR"/>
          </w:rPr>
          <w:tab/>
        </w:r>
        <w:r w:rsidR="00CE5406" w:rsidRPr="00C76FF0">
          <w:rPr>
            <w:rStyle w:val="Lienhypertexte"/>
            <w:noProof/>
          </w:rPr>
          <w:t>Arrêt d’une partie ou de la totalité de la recherche</w:t>
        </w:r>
        <w:r w:rsidR="00CE5406">
          <w:rPr>
            <w:noProof/>
            <w:webHidden/>
          </w:rPr>
          <w:tab/>
        </w:r>
        <w:r w:rsidR="00CE5406">
          <w:rPr>
            <w:noProof/>
            <w:webHidden/>
          </w:rPr>
          <w:fldChar w:fldCharType="begin"/>
        </w:r>
        <w:r w:rsidR="00CE5406">
          <w:rPr>
            <w:noProof/>
            <w:webHidden/>
          </w:rPr>
          <w:instrText xml:space="preserve"> PAGEREF _Toc493753570 \h </w:instrText>
        </w:r>
        <w:r w:rsidR="00CE5406">
          <w:rPr>
            <w:noProof/>
            <w:webHidden/>
          </w:rPr>
        </w:r>
        <w:r w:rsidR="00CE5406">
          <w:rPr>
            <w:noProof/>
            <w:webHidden/>
          </w:rPr>
          <w:fldChar w:fldCharType="separate"/>
        </w:r>
        <w:r w:rsidR="00CE5406">
          <w:rPr>
            <w:noProof/>
            <w:webHidden/>
          </w:rPr>
          <w:t>25</w:t>
        </w:r>
        <w:r w:rsidR="00CE5406">
          <w:rPr>
            <w:noProof/>
            <w:webHidden/>
          </w:rPr>
          <w:fldChar w:fldCharType="end"/>
        </w:r>
      </w:hyperlink>
    </w:p>
    <w:p w14:paraId="2075F7F3" w14:textId="77777777" w:rsidR="00CE5406" w:rsidRDefault="008D084E">
      <w:pPr>
        <w:pStyle w:val="TM1"/>
        <w:tabs>
          <w:tab w:val="left" w:pos="480"/>
          <w:tab w:val="right" w:leader="dot" w:pos="9628"/>
        </w:tabs>
        <w:rPr>
          <w:rFonts w:asciiTheme="minorHAnsi" w:eastAsiaTheme="minorEastAsia" w:hAnsiTheme="minorHAnsi" w:cstheme="minorBidi"/>
          <w:b w:val="0"/>
          <w:bCs w:val="0"/>
          <w:caps w:val="0"/>
          <w:noProof/>
          <w:sz w:val="22"/>
          <w:szCs w:val="22"/>
          <w:lang w:eastAsia="fr-FR"/>
        </w:rPr>
      </w:pPr>
      <w:hyperlink w:anchor="_Toc493753571" w:history="1">
        <w:r w:rsidR="00CE5406" w:rsidRPr="00C76FF0">
          <w:rPr>
            <w:rStyle w:val="Lienhypertexte"/>
            <w:noProof/>
          </w:rPr>
          <w:t>7</w:t>
        </w:r>
        <w:r w:rsidR="00CE5406">
          <w:rPr>
            <w:rFonts w:asciiTheme="minorHAnsi" w:eastAsiaTheme="minorEastAsia" w:hAnsiTheme="minorHAnsi" w:cstheme="minorBidi"/>
            <w:b w:val="0"/>
            <w:bCs w:val="0"/>
            <w:caps w:val="0"/>
            <w:noProof/>
            <w:sz w:val="22"/>
            <w:szCs w:val="22"/>
            <w:lang w:eastAsia="fr-FR"/>
          </w:rPr>
          <w:tab/>
        </w:r>
        <w:r w:rsidR="00CE5406" w:rsidRPr="00C76FF0">
          <w:rPr>
            <w:rStyle w:val="Lienhypertexte"/>
            <w:noProof/>
          </w:rPr>
          <w:t>Stratégie(s) / Procédures de la recherche</w:t>
        </w:r>
        <w:r w:rsidR="00CE5406">
          <w:rPr>
            <w:noProof/>
            <w:webHidden/>
          </w:rPr>
          <w:tab/>
        </w:r>
        <w:r w:rsidR="00CE5406">
          <w:rPr>
            <w:noProof/>
            <w:webHidden/>
          </w:rPr>
          <w:fldChar w:fldCharType="begin"/>
        </w:r>
        <w:r w:rsidR="00CE5406">
          <w:rPr>
            <w:noProof/>
            <w:webHidden/>
          </w:rPr>
          <w:instrText xml:space="preserve"> PAGEREF _Toc493753571 \h </w:instrText>
        </w:r>
        <w:r w:rsidR="00CE5406">
          <w:rPr>
            <w:noProof/>
            <w:webHidden/>
          </w:rPr>
        </w:r>
        <w:r w:rsidR="00CE5406">
          <w:rPr>
            <w:noProof/>
            <w:webHidden/>
          </w:rPr>
          <w:fldChar w:fldCharType="separate"/>
        </w:r>
        <w:r w:rsidR="00CE5406">
          <w:rPr>
            <w:noProof/>
            <w:webHidden/>
          </w:rPr>
          <w:t>26</w:t>
        </w:r>
        <w:r w:rsidR="00CE5406">
          <w:rPr>
            <w:noProof/>
            <w:webHidden/>
          </w:rPr>
          <w:fldChar w:fldCharType="end"/>
        </w:r>
      </w:hyperlink>
    </w:p>
    <w:p w14:paraId="68B5E69D" w14:textId="77777777" w:rsidR="00CE5406" w:rsidRDefault="008D084E">
      <w:pPr>
        <w:pStyle w:val="TM2"/>
        <w:tabs>
          <w:tab w:val="left" w:pos="960"/>
          <w:tab w:val="right" w:leader="dot" w:pos="9628"/>
        </w:tabs>
        <w:rPr>
          <w:rFonts w:asciiTheme="minorHAnsi" w:eastAsiaTheme="minorEastAsia" w:hAnsiTheme="minorHAnsi" w:cstheme="minorBidi"/>
          <w:noProof/>
          <w:szCs w:val="22"/>
          <w:lang w:eastAsia="fr-FR"/>
        </w:rPr>
      </w:pPr>
      <w:hyperlink w:anchor="_Toc493753572" w:history="1">
        <w:r w:rsidR="00CE5406" w:rsidRPr="00C76FF0">
          <w:rPr>
            <w:rStyle w:val="Lienhypertexte"/>
            <w:noProof/>
          </w:rPr>
          <w:t>7.1</w:t>
        </w:r>
        <w:r w:rsidR="00CE5406">
          <w:rPr>
            <w:rFonts w:asciiTheme="minorHAnsi" w:eastAsiaTheme="minorEastAsia" w:hAnsiTheme="minorHAnsi" w:cstheme="minorBidi"/>
            <w:noProof/>
            <w:szCs w:val="22"/>
            <w:lang w:eastAsia="fr-FR"/>
          </w:rPr>
          <w:tab/>
        </w:r>
        <w:r w:rsidR="00CE5406" w:rsidRPr="00C76FF0">
          <w:rPr>
            <w:rStyle w:val="Lienhypertexte"/>
            <w:noProof/>
          </w:rPr>
          <w:t>Stratégie / procédure expérimental(e)</w:t>
        </w:r>
        <w:r w:rsidR="00CE5406">
          <w:rPr>
            <w:noProof/>
            <w:webHidden/>
          </w:rPr>
          <w:tab/>
        </w:r>
        <w:r w:rsidR="00CE5406">
          <w:rPr>
            <w:noProof/>
            <w:webHidden/>
          </w:rPr>
          <w:fldChar w:fldCharType="begin"/>
        </w:r>
        <w:r w:rsidR="00CE5406">
          <w:rPr>
            <w:noProof/>
            <w:webHidden/>
          </w:rPr>
          <w:instrText xml:space="preserve"> PAGEREF _Toc493753572 \h </w:instrText>
        </w:r>
        <w:r w:rsidR="00CE5406">
          <w:rPr>
            <w:noProof/>
            <w:webHidden/>
          </w:rPr>
        </w:r>
        <w:r w:rsidR="00CE5406">
          <w:rPr>
            <w:noProof/>
            <w:webHidden/>
          </w:rPr>
          <w:fldChar w:fldCharType="separate"/>
        </w:r>
        <w:r w:rsidR="00CE5406">
          <w:rPr>
            <w:noProof/>
            <w:webHidden/>
          </w:rPr>
          <w:t>26</w:t>
        </w:r>
        <w:r w:rsidR="00CE5406">
          <w:rPr>
            <w:noProof/>
            <w:webHidden/>
          </w:rPr>
          <w:fldChar w:fldCharType="end"/>
        </w:r>
      </w:hyperlink>
    </w:p>
    <w:p w14:paraId="255CFDDD" w14:textId="77777777" w:rsidR="00CE5406" w:rsidRDefault="008D084E">
      <w:pPr>
        <w:pStyle w:val="TM2"/>
        <w:tabs>
          <w:tab w:val="left" w:pos="960"/>
          <w:tab w:val="right" w:leader="dot" w:pos="9628"/>
        </w:tabs>
        <w:rPr>
          <w:rFonts w:asciiTheme="minorHAnsi" w:eastAsiaTheme="minorEastAsia" w:hAnsiTheme="minorHAnsi" w:cstheme="minorBidi"/>
          <w:noProof/>
          <w:szCs w:val="22"/>
          <w:lang w:eastAsia="fr-FR"/>
        </w:rPr>
      </w:pPr>
      <w:hyperlink w:anchor="_Toc493753573" w:history="1">
        <w:r w:rsidR="00CE5406" w:rsidRPr="00C76FF0">
          <w:rPr>
            <w:rStyle w:val="Lienhypertexte"/>
            <w:noProof/>
          </w:rPr>
          <w:t>7.2</w:t>
        </w:r>
        <w:r w:rsidR="00CE5406">
          <w:rPr>
            <w:rFonts w:asciiTheme="minorHAnsi" w:eastAsiaTheme="minorEastAsia" w:hAnsiTheme="minorHAnsi" w:cstheme="minorBidi"/>
            <w:noProof/>
            <w:szCs w:val="22"/>
            <w:lang w:eastAsia="fr-FR"/>
          </w:rPr>
          <w:tab/>
        </w:r>
        <w:r w:rsidR="00CE5406" w:rsidRPr="00C76FF0">
          <w:rPr>
            <w:rStyle w:val="Lienhypertexte"/>
            <w:noProof/>
          </w:rPr>
          <w:t>Stratégie / Procédure de comparaison</w:t>
        </w:r>
        <w:r w:rsidR="00CE5406">
          <w:rPr>
            <w:noProof/>
            <w:webHidden/>
          </w:rPr>
          <w:tab/>
        </w:r>
        <w:r w:rsidR="00CE5406">
          <w:rPr>
            <w:noProof/>
            <w:webHidden/>
          </w:rPr>
          <w:fldChar w:fldCharType="begin"/>
        </w:r>
        <w:r w:rsidR="00CE5406">
          <w:rPr>
            <w:noProof/>
            <w:webHidden/>
          </w:rPr>
          <w:instrText xml:space="preserve"> PAGEREF _Toc493753573 \h </w:instrText>
        </w:r>
        <w:r w:rsidR="00CE5406">
          <w:rPr>
            <w:noProof/>
            <w:webHidden/>
          </w:rPr>
        </w:r>
        <w:r w:rsidR="00CE5406">
          <w:rPr>
            <w:noProof/>
            <w:webHidden/>
          </w:rPr>
          <w:fldChar w:fldCharType="separate"/>
        </w:r>
        <w:r w:rsidR="00CE5406">
          <w:rPr>
            <w:noProof/>
            <w:webHidden/>
          </w:rPr>
          <w:t>26</w:t>
        </w:r>
        <w:r w:rsidR="00CE5406">
          <w:rPr>
            <w:noProof/>
            <w:webHidden/>
          </w:rPr>
          <w:fldChar w:fldCharType="end"/>
        </w:r>
      </w:hyperlink>
    </w:p>
    <w:p w14:paraId="7B83BF2E" w14:textId="77777777" w:rsidR="00CE5406" w:rsidRDefault="008D084E">
      <w:pPr>
        <w:pStyle w:val="TM1"/>
        <w:tabs>
          <w:tab w:val="left" w:pos="480"/>
          <w:tab w:val="right" w:leader="dot" w:pos="9628"/>
        </w:tabs>
        <w:rPr>
          <w:rFonts w:asciiTheme="minorHAnsi" w:eastAsiaTheme="minorEastAsia" w:hAnsiTheme="minorHAnsi" w:cstheme="minorBidi"/>
          <w:b w:val="0"/>
          <w:bCs w:val="0"/>
          <w:caps w:val="0"/>
          <w:noProof/>
          <w:sz w:val="22"/>
          <w:szCs w:val="22"/>
          <w:lang w:eastAsia="fr-FR"/>
        </w:rPr>
      </w:pPr>
      <w:hyperlink w:anchor="_Toc493753574" w:history="1">
        <w:r w:rsidR="00CE5406" w:rsidRPr="00C76FF0">
          <w:rPr>
            <w:rStyle w:val="Lienhypertexte"/>
            <w:noProof/>
          </w:rPr>
          <w:t>8</w:t>
        </w:r>
        <w:r w:rsidR="00CE5406">
          <w:rPr>
            <w:rFonts w:asciiTheme="minorHAnsi" w:eastAsiaTheme="minorEastAsia" w:hAnsiTheme="minorHAnsi" w:cstheme="minorBidi"/>
            <w:b w:val="0"/>
            <w:bCs w:val="0"/>
            <w:caps w:val="0"/>
            <w:noProof/>
            <w:sz w:val="22"/>
            <w:szCs w:val="22"/>
            <w:lang w:eastAsia="fr-FR"/>
          </w:rPr>
          <w:tab/>
        </w:r>
        <w:r w:rsidR="00CE5406" w:rsidRPr="00C76FF0">
          <w:rPr>
            <w:rStyle w:val="Lienhypertexte"/>
            <w:noProof/>
          </w:rPr>
          <w:t>Traitements et procédures associé(e)s</w:t>
        </w:r>
        <w:r w:rsidR="00CE5406">
          <w:rPr>
            <w:noProof/>
            <w:webHidden/>
          </w:rPr>
          <w:tab/>
        </w:r>
        <w:r w:rsidR="00CE5406">
          <w:rPr>
            <w:noProof/>
            <w:webHidden/>
          </w:rPr>
          <w:fldChar w:fldCharType="begin"/>
        </w:r>
        <w:r w:rsidR="00CE5406">
          <w:rPr>
            <w:noProof/>
            <w:webHidden/>
          </w:rPr>
          <w:instrText xml:space="preserve"> PAGEREF _Toc493753574 \h </w:instrText>
        </w:r>
        <w:r w:rsidR="00CE5406">
          <w:rPr>
            <w:noProof/>
            <w:webHidden/>
          </w:rPr>
        </w:r>
        <w:r w:rsidR="00CE5406">
          <w:rPr>
            <w:noProof/>
            <w:webHidden/>
          </w:rPr>
          <w:fldChar w:fldCharType="separate"/>
        </w:r>
        <w:r w:rsidR="00CE5406">
          <w:rPr>
            <w:noProof/>
            <w:webHidden/>
          </w:rPr>
          <w:t>27</w:t>
        </w:r>
        <w:r w:rsidR="00CE5406">
          <w:rPr>
            <w:noProof/>
            <w:webHidden/>
          </w:rPr>
          <w:fldChar w:fldCharType="end"/>
        </w:r>
      </w:hyperlink>
    </w:p>
    <w:p w14:paraId="084A34E3" w14:textId="77777777" w:rsidR="00CE5406" w:rsidRDefault="008D084E">
      <w:pPr>
        <w:pStyle w:val="TM2"/>
        <w:tabs>
          <w:tab w:val="left" w:pos="960"/>
          <w:tab w:val="right" w:leader="dot" w:pos="9628"/>
        </w:tabs>
        <w:rPr>
          <w:rFonts w:asciiTheme="minorHAnsi" w:eastAsiaTheme="minorEastAsia" w:hAnsiTheme="minorHAnsi" w:cstheme="minorBidi"/>
          <w:noProof/>
          <w:szCs w:val="22"/>
          <w:lang w:eastAsia="fr-FR"/>
        </w:rPr>
      </w:pPr>
      <w:hyperlink w:anchor="_Toc493753575" w:history="1">
        <w:r w:rsidR="00CE5406" w:rsidRPr="00C76FF0">
          <w:rPr>
            <w:rStyle w:val="Lienhypertexte"/>
            <w:noProof/>
          </w:rPr>
          <w:t>8.1</w:t>
        </w:r>
        <w:r w:rsidR="00CE5406">
          <w:rPr>
            <w:rFonts w:asciiTheme="minorHAnsi" w:eastAsiaTheme="minorEastAsia" w:hAnsiTheme="minorHAnsi" w:cstheme="minorBidi"/>
            <w:noProof/>
            <w:szCs w:val="22"/>
            <w:lang w:eastAsia="fr-FR"/>
          </w:rPr>
          <w:tab/>
        </w:r>
        <w:r w:rsidR="00CE5406" w:rsidRPr="00C76FF0">
          <w:rPr>
            <w:rStyle w:val="Lienhypertexte"/>
            <w:noProof/>
          </w:rPr>
          <w:t>Traitements / procédures associé(e)s autorisés</w:t>
        </w:r>
        <w:r w:rsidR="00CE5406">
          <w:rPr>
            <w:noProof/>
            <w:webHidden/>
          </w:rPr>
          <w:tab/>
        </w:r>
        <w:r w:rsidR="00CE5406">
          <w:rPr>
            <w:noProof/>
            <w:webHidden/>
          </w:rPr>
          <w:fldChar w:fldCharType="begin"/>
        </w:r>
        <w:r w:rsidR="00CE5406">
          <w:rPr>
            <w:noProof/>
            <w:webHidden/>
          </w:rPr>
          <w:instrText xml:space="preserve"> PAGEREF _Toc493753575 \h </w:instrText>
        </w:r>
        <w:r w:rsidR="00CE5406">
          <w:rPr>
            <w:noProof/>
            <w:webHidden/>
          </w:rPr>
        </w:r>
        <w:r w:rsidR="00CE5406">
          <w:rPr>
            <w:noProof/>
            <w:webHidden/>
          </w:rPr>
          <w:fldChar w:fldCharType="separate"/>
        </w:r>
        <w:r w:rsidR="00CE5406">
          <w:rPr>
            <w:noProof/>
            <w:webHidden/>
          </w:rPr>
          <w:t>27</w:t>
        </w:r>
        <w:r w:rsidR="00CE5406">
          <w:rPr>
            <w:noProof/>
            <w:webHidden/>
          </w:rPr>
          <w:fldChar w:fldCharType="end"/>
        </w:r>
      </w:hyperlink>
    </w:p>
    <w:p w14:paraId="21DB8E9B" w14:textId="77777777" w:rsidR="00CE5406" w:rsidRDefault="008D084E">
      <w:pPr>
        <w:pStyle w:val="TM3"/>
        <w:tabs>
          <w:tab w:val="left" w:pos="1200"/>
          <w:tab w:val="right" w:leader="dot" w:pos="9628"/>
        </w:tabs>
        <w:rPr>
          <w:rFonts w:asciiTheme="minorHAnsi" w:eastAsiaTheme="minorEastAsia" w:hAnsiTheme="minorHAnsi" w:cstheme="minorBidi"/>
          <w:i w:val="0"/>
          <w:iCs w:val="0"/>
          <w:noProof/>
          <w:sz w:val="22"/>
          <w:szCs w:val="22"/>
          <w:lang w:eastAsia="fr-FR"/>
        </w:rPr>
      </w:pPr>
      <w:hyperlink w:anchor="_Toc493753576" w:history="1">
        <w:r w:rsidR="00CE5406" w:rsidRPr="00C76FF0">
          <w:rPr>
            <w:rStyle w:val="Lienhypertexte"/>
            <w:noProof/>
            <w:snapToGrid w:val="0"/>
            <w:w w:val="0"/>
          </w:rPr>
          <w:t>8.1.1</w:t>
        </w:r>
        <w:r w:rsidR="00CE5406">
          <w:rPr>
            <w:rFonts w:asciiTheme="minorHAnsi" w:eastAsiaTheme="minorEastAsia" w:hAnsiTheme="minorHAnsi" w:cstheme="minorBidi"/>
            <w:i w:val="0"/>
            <w:iCs w:val="0"/>
            <w:noProof/>
            <w:sz w:val="22"/>
            <w:szCs w:val="22"/>
            <w:lang w:eastAsia="fr-FR"/>
          </w:rPr>
          <w:tab/>
        </w:r>
        <w:r w:rsidR="00CE5406" w:rsidRPr="00C76FF0">
          <w:rPr>
            <w:rStyle w:val="Lienhypertexte"/>
            <w:noProof/>
          </w:rPr>
          <w:t>Médicaments auxiliaires</w:t>
        </w:r>
        <w:r w:rsidR="00CE5406">
          <w:rPr>
            <w:noProof/>
            <w:webHidden/>
          </w:rPr>
          <w:tab/>
        </w:r>
        <w:r w:rsidR="00CE5406">
          <w:rPr>
            <w:noProof/>
            <w:webHidden/>
          </w:rPr>
          <w:fldChar w:fldCharType="begin"/>
        </w:r>
        <w:r w:rsidR="00CE5406">
          <w:rPr>
            <w:noProof/>
            <w:webHidden/>
          </w:rPr>
          <w:instrText xml:space="preserve"> PAGEREF _Toc493753576 \h </w:instrText>
        </w:r>
        <w:r w:rsidR="00CE5406">
          <w:rPr>
            <w:noProof/>
            <w:webHidden/>
          </w:rPr>
        </w:r>
        <w:r w:rsidR="00CE5406">
          <w:rPr>
            <w:noProof/>
            <w:webHidden/>
          </w:rPr>
          <w:fldChar w:fldCharType="separate"/>
        </w:r>
        <w:r w:rsidR="00CE5406">
          <w:rPr>
            <w:noProof/>
            <w:webHidden/>
          </w:rPr>
          <w:t>27</w:t>
        </w:r>
        <w:r w:rsidR="00CE5406">
          <w:rPr>
            <w:noProof/>
            <w:webHidden/>
          </w:rPr>
          <w:fldChar w:fldCharType="end"/>
        </w:r>
      </w:hyperlink>
    </w:p>
    <w:p w14:paraId="7EFA953D" w14:textId="77777777" w:rsidR="00CE5406" w:rsidRDefault="008D084E">
      <w:pPr>
        <w:pStyle w:val="TM3"/>
        <w:tabs>
          <w:tab w:val="left" w:pos="1200"/>
          <w:tab w:val="right" w:leader="dot" w:pos="9628"/>
        </w:tabs>
        <w:rPr>
          <w:rFonts w:asciiTheme="minorHAnsi" w:eastAsiaTheme="minorEastAsia" w:hAnsiTheme="minorHAnsi" w:cstheme="minorBidi"/>
          <w:i w:val="0"/>
          <w:iCs w:val="0"/>
          <w:noProof/>
          <w:sz w:val="22"/>
          <w:szCs w:val="22"/>
          <w:lang w:eastAsia="fr-FR"/>
        </w:rPr>
      </w:pPr>
      <w:hyperlink w:anchor="_Toc493753577" w:history="1">
        <w:r w:rsidR="00CE5406" w:rsidRPr="00C76FF0">
          <w:rPr>
            <w:rStyle w:val="Lienhypertexte"/>
            <w:noProof/>
            <w:snapToGrid w:val="0"/>
            <w:w w:val="0"/>
            <w:lang w:eastAsia="fr-FR"/>
          </w:rPr>
          <w:t>8.1.2</w:t>
        </w:r>
        <w:r w:rsidR="00CE5406">
          <w:rPr>
            <w:rFonts w:asciiTheme="minorHAnsi" w:eastAsiaTheme="minorEastAsia" w:hAnsiTheme="minorHAnsi" w:cstheme="minorBidi"/>
            <w:i w:val="0"/>
            <w:iCs w:val="0"/>
            <w:noProof/>
            <w:sz w:val="22"/>
            <w:szCs w:val="22"/>
            <w:lang w:eastAsia="fr-FR"/>
          </w:rPr>
          <w:tab/>
        </w:r>
        <w:r w:rsidR="00CE5406" w:rsidRPr="00C76FF0">
          <w:rPr>
            <w:rStyle w:val="Lienhypertexte"/>
            <w:noProof/>
            <w:lang w:eastAsia="fr-FR"/>
          </w:rPr>
          <w:t>Autres traitements / procédures</w:t>
        </w:r>
        <w:r w:rsidR="00CE5406">
          <w:rPr>
            <w:noProof/>
            <w:webHidden/>
          </w:rPr>
          <w:tab/>
        </w:r>
        <w:r w:rsidR="00CE5406">
          <w:rPr>
            <w:noProof/>
            <w:webHidden/>
          </w:rPr>
          <w:fldChar w:fldCharType="begin"/>
        </w:r>
        <w:r w:rsidR="00CE5406">
          <w:rPr>
            <w:noProof/>
            <w:webHidden/>
          </w:rPr>
          <w:instrText xml:space="preserve"> PAGEREF _Toc493753577 \h </w:instrText>
        </w:r>
        <w:r w:rsidR="00CE5406">
          <w:rPr>
            <w:noProof/>
            <w:webHidden/>
          </w:rPr>
        </w:r>
        <w:r w:rsidR="00CE5406">
          <w:rPr>
            <w:noProof/>
            <w:webHidden/>
          </w:rPr>
          <w:fldChar w:fldCharType="separate"/>
        </w:r>
        <w:r w:rsidR="00CE5406">
          <w:rPr>
            <w:noProof/>
            <w:webHidden/>
          </w:rPr>
          <w:t>27</w:t>
        </w:r>
        <w:r w:rsidR="00CE5406">
          <w:rPr>
            <w:noProof/>
            <w:webHidden/>
          </w:rPr>
          <w:fldChar w:fldCharType="end"/>
        </w:r>
      </w:hyperlink>
    </w:p>
    <w:p w14:paraId="6E3C498E" w14:textId="77777777" w:rsidR="00CE5406" w:rsidRDefault="008D084E">
      <w:pPr>
        <w:pStyle w:val="TM2"/>
        <w:tabs>
          <w:tab w:val="left" w:pos="960"/>
          <w:tab w:val="right" w:leader="dot" w:pos="9628"/>
        </w:tabs>
        <w:rPr>
          <w:rFonts w:asciiTheme="minorHAnsi" w:eastAsiaTheme="minorEastAsia" w:hAnsiTheme="minorHAnsi" w:cstheme="minorBidi"/>
          <w:noProof/>
          <w:szCs w:val="22"/>
          <w:lang w:eastAsia="fr-FR"/>
        </w:rPr>
      </w:pPr>
      <w:hyperlink w:anchor="_Toc493753578" w:history="1">
        <w:r w:rsidR="00CE5406" w:rsidRPr="00C76FF0">
          <w:rPr>
            <w:rStyle w:val="Lienhypertexte"/>
            <w:noProof/>
            <w:lang w:eastAsia="fr-FR"/>
          </w:rPr>
          <w:t>8.2</w:t>
        </w:r>
        <w:r w:rsidR="00CE5406">
          <w:rPr>
            <w:rFonts w:asciiTheme="minorHAnsi" w:eastAsiaTheme="minorEastAsia" w:hAnsiTheme="minorHAnsi" w:cstheme="minorBidi"/>
            <w:noProof/>
            <w:szCs w:val="22"/>
            <w:lang w:eastAsia="fr-FR"/>
          </w:rPr>
          <w:tab/>
        </w:r>
        <w:r w:rsidR="00CE5406" w:rsidRPr="00C76FF0">
          <w:rPr>
            <w:rStyle w:val="Lienhypertexte"/>
            <w:noProof/>
            <w:lang w:eastAsia="fr-FR"/>
          </w:rPr>
          <w:t>Traitements / Procédures associé(e)s interdit(e)s</w:t>
        </w:r>
        <w:r w:rsidR="00CE5406">
          <w:rPr>
            <w:noProof/>
            <w:webHidden/>
          </w:rPr>
          <w:tab/>
        </w:r>
        <w:r w:rsidR="00CE5406">
          <w:rPr>
            <w:noProof/>
            <w:webHidden/>
          </w:rPr>
          <w:fldChar w:fldCharType="begin"/>
        </w:r>
        <w:r w:rsidR="00CE5406">
          <w:rPr>
            <w:noProof/>
            <w:webHidden/>
          </w:rPr>
          <w:instrText xml:space="preserve"> PAGEREF _Toc493753578 \h </w:instrText>
        </w:r>
        <w:r w:rsidR="00CE5406">
          <w:rPr>
            <w:noProof/>
            <w:webHidden/>
          </w:rPr>
        </w:r>
        <w:r w:rsidR="00CE5406">
          <w:rPr>
            <w:noProof/>
            <w:webHidden/>
          </w:rPr>
          <w:fldChar w:fldCharType="separate"/>
        </w:r>
        <w:r w:rsidR="00CE5406">
          <w:rPr>
            <w:noProof/>
            <w:webHidden/>
          </w:rPr>
          <w:t>27</w:t>
        </w:r>
        <w:r w:rsidR="00CE5406">
          <w:rPr>
            <w:noProof/>
            <w:webHidden/>
          </w:rPr>
          <w:fldChar w:fldCharType="end"/>
        </w:r>
      </w:hyperlink>
    </w:p>
    <w:p w14:paraId="19DECB4B" w14:textId="77777777" w:rsidR="00CE5406" w:rsidRDefault="008D084E">
      <w:pPr>
        <w:pStyle w:val="TM2"/>
        <w:tabs>
          <w:tab w:val="left" w:pos="960"/>
          <w:tab w:val="right" w:leader="dot" w:pos="9628"/>
        </w:tabs>
        <w:rPr>
          <w:rFonts w:asciiTheme="minorHAnsi" w:eastAsiaTheme="minorEastAsia" w:hAnsiTheme="minorHAnsi" w:cstheme="minorBidi"/>
          <w:noProof/>
          <w:szCs w:val="22"/>
          <w:lang w:eastAsia="fr-FR"/>
        </w:rPr>
      </w:pPr>
      <w:hyperlink w:anchor="_Toc493753579" w:history="1">
        <w:r w:rsidR="00CE5406" w:rsidRPr="00C76FF0">
          <w:rPr>
            <w:rStyle w:val="Lienhypertexte"/>
            <w:noProof/>
          </w:rPr>
          <w:t>8.3</w:t>
        </w:r>
        <w:r w:rsidR="00CE5406">
          <w:rPr>
            <w:rFonts w:asciiTheme="minorHAnsi" w:eastAsiaTheme="minorEastAsia" w:hAnsiTheme="minorHAnsi" w:cstheme="minorBidi"/>
            <w:noProof/>
            <w:szCs w:val="22"/>
            <w:lang w:eastAsia="fr-FR"/>
          </w:rPr>
          <w:tab/>
        </w:r>
        <w:r w:rsidR="00CE5406" w:rsidRPr="00C76FF0">
          <w:rPr>
            <w:rStyle w:val="Lienhypertexte"/>
            <w:noProof/>
          </w:rPr>
          <w:t>Interactions médicamenteuses</w:t>
        </w:r>
        <w:r w:rsidR="00CE5406">
          <w:rPr>
            <w:noProof/>
            <w:webHidden/>
          </w:rPr>
          <w:tab/>
        </w:r>
        <w:r w:rsidR="00CE5406">
          <w:rPr>
            <w:noProof/>
            <w:webHidden/>
          </w:rPr>
          <w:fldChar w:fldCharType="begin"/>
        </w:r>
        <w:r w:rsidR="00CE5406">
          <w:rPr>
            <w:noProof/>
            <w:webHidden/>
          </w:rPr>
          <w:instrText xml:space="preserve"> PAGEREF _Toc493753579 \h </w:instrText>
        </w:r>
        <w:r w:rsidR="00CE5406">
          <w:rPr>
            <w:noProof/>
            <w:webHidden/>
          </w:rPr>
        </w:r>
        <w:r w:rsidR="00CE5406">
          <w:rPr>
            <w:noProof/>
            <w:webHidden/>
          </w:rPr>
          <w:fldChar w:fldCharType="separate"/>
        </w:r>
        <w:r w:rsidR="00CE5406">
          <w:rPr>
            <w:noProof/>
            <w:webHidden/>
          </w:rPr>
          <w:t>27</w:t>
        </w:r>
        <w:r w:rsidR="00CE5406">
          <w:rPr>
            <w:noProof/>
            <w:webHidden/>
          </w:rPr>
          <w:fldChar w:fldCharType="end"/>
        </w:r>
      </w:hyperlink>
    </w:p>
    <w:p w14:paraId="1329B5B8" w14:textId="77777777" w:rsidR="00CE5406" w:rsidRDefault="008D084E">
      <w:pPr>
        <w:pStyle w:val="TM1"/>
        <w:tabs>
          <w:tab w:val="left" w:pos="480"/>
          <w:tab w:val="right" w:leader="dot" w:pos="9628"/>
        </w:tabs>
        <w:rPr>
          <w:rFonts w:asciiTheme="minorHAnsi" w:eastAsiaTheme="minorEastAsia" w:hAnsiTheme="minorHAnsi" w:cstheme="minorBidi"/>
          <w:b w:val="0"/>
          <w:bCs w:val="0"/>
          <w:caps w:val="0"/>
          <w:noProof/>
          <w:sz w:val="22"/>
          <w:szCs w:val="22"/>
          <w:lang w:eastAsia="fr-FR"/>
        </w:rPr>
      </w:pPr>
      <w:hyperlink w:anchor="_Toc493753580" w:history="1">
        <w:r w:rsidR="00CE5406" w:rsidRPr="00C76FF0">
          <w:rPr>
            <w:rStyle w:val="Lienhypertexte"/>
            <w:noProof/>
          </w:rPr>
          <w:t>9</w:t>
        </w:r>
        <w:r w:rsidR="00CE5406">
          <w:rPr>
            <w:rFonts w:asciiTheme="minorHAnsi" w:eastAsiaTheme="minorEastAsia" w:hAnsiTheme="minorHAnsi" w:cstheme="minorBidi"/>
            <w:b w:val="0"/>
            <w:bCs w:val="0"/>
            <w:caps w:val="0"/>
            <w:noProof/>
            <w:sz w:val="22"/>
            <w:szCs w:val="22"/>
            <w:lang w:eastAsia="fr-FR"/>
          </w:rPr>
          <w:tab/>
        </w:r>
        <w:r w:rsidR="00CE5406" w:rsidRPr="00C76FF0">
          <w:rPr>
            <w:rStyle w:val="Lienhypertexte"/>
            <w:noProof/>
          </w:rPr>
          <w:t>GESTION DES ÉVÉNEMENTS INDÉSIRABLES / EFFETS INDESIRABLES / INCIDENTS</w:t>
        </w:r>
        <w:r w:rsidR="00CE5406">
          <w:rPr>
            <w:noProof/>
            <w:webHidden/>
          </w:rPr>
          <w:tab/>
        </w:r>
        <w:r w:rsidR="00CE5406">
          <w:rPr>
            <w:noProof/>
            <w:webHidden/>
          </w:rPr>
          <w:fldChar w:fldCharType="begin"/>
        </w:r>
        <w:r w:rsidR="00CE5406">
          <w:rPr>
            <w:noProof/>
            <w:webHidden/>
          </w:rPr>
          <w:instrText xml:space="preserve"> PAGEREF _Toc493753580 \h </w:instrText>
        </w:r>
        <w:r w:rsidR="00CE5406">
          <w:rPr>
            <w:noProof/>
            <w:webHidden/>
          </w:rPr>
        </w:r>
        <w:r w:rsidR="00CE5406">
          <w:rPr>
            <w:noProof/>
            <w:webHidden/>
          </w:rPr>
          <w:fldChar w:fldCharType="separate"/>
        </w:r>
        <w:r w:rsidR="00CE5406">
          <w:rPr>
            <w:noProof/>
            <w:webHidden/>
          </w:rPr>
          <w:t>28</w:t>
        </w:r>
        <w:r w:rsidR="00CE5406">
          <w:rPr>
            <w:noProof/>
            <w:webHidden/>
          </w:rPr>
          <w:fldChar w:fldCharType="end"/>
        </w:r>
      </w:hyperlink>
    </w:p>
    <w:p w14:paraId="422D1388" w14:textId="77777777" w:rsidR="00CE5406" w:rsidRDefault="008D084E">
      <w:pPr>
        <w:pStyle w:val="TM1"/>
        <w:tabs>
          <w:tab w:val="left" w:pos="480"/>
          <w:tab w:val="right" w:leader="dot" w:pos="9628"/>
        </w:tabs>
        <w:rPr>
          <w:rFonts w:asciiTheme="minorHAnsi" w:eastAsiaTheme="minorEastAsia" w:hAnsiTheme="minorHAnsi" w:cstheme="minorBidi"/>
          <w:b w:val="0"/>
          <w:bCs w:val="0"/>
          <w:caps w:val="0"/>
          <w:noProof/>
          <w:sz w:val="22"/>
          <w:szCs w:val="22"/>
          <w:lang w:eastAsia="fr-FR"/>
        </w:rPr>
      </w:pPr>
      <w:hyperlink w:anchor="_Toc493753581" w:history="1">
        <w:r w:rsidR="00CE5406" w:rsidRPr="00C76FF0">
          <w:rPr>
            <w:rStyle w:val="Lienhypertexte"/>
            <w:noProof/>
          </w:rPr>
          <w:t>10</w:t>
        </w:r>
        <w:r w:rsidR="00CE5406">
          <w:rPr>
            <w:rFonts w:asciiTheme="minorHAnsi" w:eastAsiaTheme="minorEastAsia" w:hAnsiTheme="minorHAnsi" w:cstheme="minorBidi"/>
            <w:b w:val="0"/>
            <w:bCs w:val="0"/>
            <w:caps w:val="0"/>
            <w:noProof/>
            <w:sz w:val="22"/>
            <w:szCs w:val="22"/>
            <w:lang w:eastAsia="fr-FR"/>
          </w:rPr>
          <w:tab/>
        </w:r>
        <w:r w:rsidR="00CE5406" w:rsidRPr="00C76FF0">
          <w:rPr>
            <w:rStyle w:val="Lienhypertexte"/>
            <w:noProof/>
          </w:rPr>
          <w:t>Aspects STATISTIQUES</w:t>
        </w:r>
        <w:r w:rsidR="00CE5406">
          <w:rPr>
            <w:noProof/>
            <w:webHidden/>
          </w:rPr>
          <w:tab/>
        </w:r>
        <w:r w:rsidR="00CE5406">
          <w:rPr>
            <w:noProof/>
            <w:webHidden/>
          </w:rPr>
          <w:fldChar w:fldCharType="begin"/>
        </w:r>
        <w:r w:rsidR="00CE5406">
          <w:rPr>
            <w:noProof/>
            <w:webHidden/>
          </w:rPr>
          <w:instrText xml:space="preserve"> PAGEREF _Toc493753581 \h </w:instrText>
        </w:r>
        <w:r w:rsidR="00CE5406">
          <w:rPr>
            <w:noProof/>
            <w:webHidden/>
          </w:rPr>
        </w:r>
        <w:r w:rsidR="00CE5406">
          <w:rPr>
            <w:noProof/>
            <w:webHidden/>
          </w:rPr>
          <w:fldChar w:fldCharType="separate"/>
        </w:r>
        <w:r w:rsidR="00CE5406">
          <w:rPr>
            <w:noProof/>
            <w:webHidden/>
          </w:rPr>
          <w:t>29</w:t>
        </w:r>
        <w:r w:rsidR="00CE5406">
          <w:rPr>
            <w:noProof/>
            <w:webHidden/>
          </w:rPr>
          <w:fldChar w:fldCharType="end"/>
        </w:r>
      </w:hyperlink>
    </w:p>
    <w:p w14:paraId="56533161" w14:textId="77777777" w:rsidR="00CE5406" w:rsidRDefault="008D084E">
      <w:pPr>
        <w:pStyle w:val="TM2"/>
        <w:tabs>
          <w:tab w:val="left" w:pos="960"/>
          <w:tab w:val="right" w:leader="dot" w:pos="9628"/>
        </w:tabs>
        <w:rPr>
          <w:rFonts w:asciiTheme="minorHAnsi" w:eastAsiaTheme="minorEastAsia" w:hAnsiTheme="minorHAnsi" w:cstheme="minorBidi"/>
          <w:noProof/>
          <w:szCs w:val="22"/>
          <w:lang w:eastAsia="fr-FR"/>
        </w:rPr>
      </w:pPr>
      <w:hyperlink w:anchor="_Toc493753582" w:history="1">
        <w:r w:rsidR="00CE5406" w:rsidRPr="00C76FF0">
          <w:rPr>
            <w:rStyle w:val="Lienhypertexte"/>
            <w:noProof/>
          </w:rPr>
          <w:t>10.1</w:t>
        </w:r>
        <w:r w:rsidR="00CE5406">
          <w:rPr>
            <w:rFonts w:asciiTheme="minorHAnsi" w:eastAsiaTheme="minorEastAsia" w:hAnsiTheme="minorHAnsi" w:cstheme="minorBidi"/>
            <w:noProof/>
            <w:szCs w:val="22"/>
            <w:lang w:eastAsia="fr-FR"/>
          </w:rPr>
          <w:tab/>
        </w:r>
        <w:r w:rsidR="00CE5406" w:rsidRPr="00C76FF0">
          <w:rPr>
            <w:rStyle w:val="Lienhypertexte"/>
            <w:noProof/>
          </w:rPr>
          <w:t>Calcul de la taille d’étude</w:t>
        </w:r>
        <w:r w:rsidR="00CE5406">
          <w:rPr>
            <w:noProof/>
            <w:webHidden/>
          </w:rPr>
          <w:tab/>
        </w:r>
        <w:r w:rsidR="00CE5406">
          <w:rPr>
            <w:noProof/>
            <w:webHidden/>
          </w:rPr>
          <w:fldChar w:fldCharType="begin"/>
        </w:r>
        <w:r w:rsidR="00CE5406">
          <w:rPr>
            <w:noProof/>
            <w:webHidden/>
          </w:rPr>
          <w:instrText xml:space="preserve"> PAGEREF _Toc493753582 \h </w:instrText>
        </w:r>
        <w:r w:rsidR="00CE5406">
          <w:rPr>
            <w:noProof/>
            <w:webHidden/>
          </w:rPr>
        </w:r>
        <w:r w:rsidR="00CE5406">
          <w:rPr>
            <w:noProof/>
            <w:webHidden/>
          </w:rPr>
          <w:fldChar w:fldCharType="separate"/>
        </w:r>
        <w:r w:rsidR="00CE5406">
          <w:rPr>
            <w:noProof/>
            <w:webHidden/>
          </w:rPr>
          <w:t>29</w:t>
        </w:r>
        <w:r w:rsidR="00CE5406">
          <w:rPr>
            <w:noProof/>
            <w:webHidden/>
          </w:rPr>
          <w:fldChar w:fldCharType="end"/>
        </w:r>
      </w:hyperlink>
    </w:p>
    <w:p w14:paraId="509A426F" w14:textId="77777777" w:rsidR="00CE5406" w:rsidRDefault="008D084E">
      <w:pPr>
        <w:pStyle w:val="TM2"/>
        <w:tabs>
          <w:tab w:val="left" w:pos="960"/>
          <w:tab w:val="right" w:leader="dot" w:pos="9628"/>
        </w:tabs>
        <w:rPr>
          <w:rFonts w:asciiTheme="minorHAnsi" w:eastAsiaTheme="minorEastAsia" w:hAnsiTheme="minorHAnsi" w:cstheme="minorBidi"/>
          <w:noProof/>
          <w:szCs w:val="22"/>
          <w:lang w:eastAsia="fr-FR"/>
        </w:rPr>
      </w:pPr>
      <w:hyperlink w:anchor="_Toc493753583" w:history="1">
        <w:r w:rsidR="00CE5406" w:rsidRPr="00C76FF0">
          <w:rPr>
            <w:rStyle w:val="Lienhypertexte"/>
            <w:noProof/>
          </w:rPr>
          <w:t>10.2</w:t>
        </w:r>
        <w:r w:rsidR="00CE5406">
          <w:rPr>
            <w:rFonts w:asciiTheme="minorHAnsi" w:eastAsiaTheme="minorEastAsia" w:hAnsiTheme="minorHAnsi" w:cstheme="minorBidi"/>
            <w:noProof/>
            <w:szCs w:val="22"/>
            <w:lang w:eastAsia="fr-FR"/>
          </w:rPr>
          <w:tab/>
        </w:r>
        <w:r w:rsidR="00CE5406" w:rsidRPr="00C76FF0">
          <w:rPr>
            <w:rStyle w:val="Lienhypertexte"/>
            <w:noProof/>
          </w:rPr>
          <w:t>Méthodes statistiques employées</w:t>
        </w:r>
        <w:r w:rsidR="00CE5406">
          <w:rPr>
            <w:noProof/>
            <w:webHidden/>
          </w:rPr>
          <w:tab/>
        </w:r>
        <w:r w:rsidR="00CE5406">
          <w:rPr>
            <w:noProof/>
            <w:webHidden/>
          </w:rPr>
          <w:fldChar w:fldCharType="begin"/>
        </w:r>
        <w:r w:rsidR="00CE5406">
          <w:rPr>
            <w:noProof/>
            <w:webHidden/>
          </w:rPr>
          <w:instrText xml:space="preserve"> PAGEREF _Toc493753583 \h </w:instrText>
        </w:r>
        <w:r w:rsidR="00CE5406">
          <w:rPr>
            <w:noProof/>
            <w:webHidden/>
          </w:rPr>
        </w:r>
        <w:r w:rsidR="00CE5406">
          <w:rPr>
            <w:noProof/>
            <w:webHidden/>
          </w:rPr>
          <w:fldChar w:fldCharType="separate"/>
        </w:r>
        <w:r w:rsidR="00CE5406">
          <w:rPr>
            <w:noProof/>
            <w:webHidden/>
          </w:rPr>
          <w:t>29</w:t>
        </w:r>
        <w:r w:rsidR="00CE5406">
          <w:rPr>
            <w:noProof/>
            <w:webHidden/>
          </w:rPr>
          <w:fldChar w:fldCharType="end"/>
        </w:r>
      </w:hyperlink>
    </w:p>
    <w:p w14:paraId="48F38141" w14:textId="77777777" w:rsidR="00CE5406" w:rsidRDefault="008D084E">
      <w:pPr>
        <w:pStyle w:val="TM2"/>
        <w:tabs>
          <w:tab w:val="left" w:pos="960"/>
          <w:tab w:val="right" w:leader="dot" w:pos="9628"/>
        </w:tabs>
        <w:rPr>
          <w:rFonts w:asciiTheme="minorHAnsi" w:eastAsiaTheme="minorEastAsia" w:hAnsiTheme="minorHAnsi" w:cstheme="minorBidi"/>
          <w:noProof/>
          <w:szCs w:val="22"/>
          <w:lang w:eastAsia="fr-FR"/>
        </w:rPr>
      </w:pPr>
      <w:hyperlink w:anchor="_Toc493753584" w:history="1">
        <w:r w:rsidR="00CE5406" w:rsidRPr="00C76FF0">
          <w:rPr>
            <w:rStyle w:val="Lienhypertexte"/>
            <w:noProof/>
          </w:rPr>
          <w:t>10.3</w:t>
        </w:r>
        <w:r w:rsidR="00CE5406">
          <w:rPr>
            <w:rFonts w:asciiTheme="minorHAnsi" w:eastAsiaTheme="minorEastAsia" w:hAnsiTheme="minorHAnsi" w:cstheme="minorBidi"/>
            <w:noProof/>
            <w:szCs w:val="22"/>
            <w:lang w:eastAsia="fr-FR"/>
          </w:rPr>
          <w:tab/>
        </w:r>
        <w:r w:rsidR="00CE5406" w:rsidRPr="00C76FF0">
          <w:rPr>
            <w:rStyle w:val="Lienhypertexte"/>
            <w:noProof/>
          </w:rPr>
          <w:t>Analyse de la sécurité</w:t>
        </w:r>
        <w:r w:rsidR="00CE5406">
          <w:rPr>
            <w:noProof/>
            <w:webHidden/>
          </w:rPr>
          <w:tab/>
        </w:r>
        <w:r w:rsidR="00CE5406">
          <w:rPr>
            <w:noProof/>
            <w:webHidden/>
          </w:rPr>
          <w:fldChar w:fldCharType="begin"/>
        </w:r>
        <w:r w:rsidR="00CE5406">
          <w:rPr>
            <w:noProof/>
            <w:webHidden/>
          </w:rPr>
          <w:instrText xml:space="preserve"> PAGEREF _Toc493753584 \h </w:instrText>
        </w:r>
        <w:r w:rsidR="00CE5406">
          <w:rPr>
            <w:noProof/>
            <w:webHidden/>
          </w:rPr>
        </w:r>
        <w:r w:rsidR="00CE5406">
          <w:rPr>
            <w:noProof/>
            <w:webHidden/>
          </w:rPr>
          <w:fldChar w:fldCharType="separate"/>
        </w:r>
        <w:r w:rsidR="00CE5406">
          <w:rPr>
            <w:noProof/>
            <w:webHidden/>
          </w:rPr>
          <w:t>29</w:t>
        </w:r>
        <w:r w:rsidR="00CE5406">
          <w:rPr>
            <w:noProof/>
            <w:webHidden/>
          </w:rPr>
          <w:fldChar w:fldCharType="end"/>
        </w:r>
      </w:hyperlink>
    </w:p>
    <w:p w14:paraId="40B267CA" w14:textId="77777777" w:rsidR="00CE5406" w:rsidRDefault="008D084E">
      <w:pPr>
        <w:pStyle w:val="TM1"/>
        <w:tabs>
          <w:tab w:val="left" w:pos="480"/>
          <w:tab w:val="right" w:leader="dot" w:pos="9628"/>
        </w:tabs>
        <w:rPr>
          <w:rFonts w:asciiTheme="minorHAnsi" w:eastAsiaTheme="minorEastAsia" w:hAnsiTheme="minorHAnsi" w:cstheme="minorBidi"/>
          <w:b w:val="0"/>
          <w:bCs w:val="0"/>
          <w:caps w:val="0"/>
          <w:noProof/>
          <w:sz w:val="22"/>
          <w:szCs w:val="22"/>
          <w:lang w:eastAsia="fr-FR"/>
        </w:rPr>
      </w:pPr>
      <w:hyperlink w:anchor="_Toc493753585" w:history="1">
        <w:r w:rsidR="00CE5406" w:rsidRPr="00C76FF0">
          <w:rPr>
            <w:rStyle w:val="Lienhypertexte"/>
            <w:noProof/>
          </w:rPr>
          <w:t>11</w:t>
        </w:r>
        <w:r w:rsidR="00CE5406">
          <w:rPr>
            <w:rFonts w:asciiTheme="minorHAnsi" w:eastAsiaTheme="minorEastAsia" w:hAnsiTheme="minorHAnsi" w:cstheme="minorBidi"/>
            <w:b w:val="0"/>
            <w:bCs w:val="0"/>
            <w:caps w:val="0"/>
            <w:noProof/>
            <w:sz w:val="22"/>
            <w:szCs w:val="22"/>
            <w:lang w:eastAsia="fr-FR"/>
          </w:rPr>
          <w:tab/>
        </w:r>
        <w:r w:rsidR="00CE5406" w:rsidRPr="00C76FF0">
          <w:rPr>
            <w:rStyle w:val="Lienhypertexte"/>
            <w:noProof/>
          </w:rPr>
          <w:t>Surveillance de la recherche</w:t>
        </w:r>
        <w:r w:rsidR="00CE5406">
          <w:rPr>
            <w:noProof/>
            <w:webHidden/>
          </w:rPr>
          <w:tab/>
        </w:r>
        <w:r w:rsidR="00CE5406">
          <w:rPr>
            <w:noProof/>
            <w:webHidden/>
          </w:rPr>
          <w:fldChar w:fldCharType="begin"/>
        </w:r>
        <w:r w:rsidR="00CE5406">
          <w:rPr>
            <w:noProof/>
            <w:webHidden/>
          </w:rPr>
          <w:instrText xml:space="preserve"> PAGEREF _Toc493753585 \h </w:instrText>
        </w:r>
        <w:r w:rsidR="00CE5406">
          <w:rPr>
            <w:noProof/>
            <w:webHidden/>
          </w:rPr>
        </w:r>
        <w:r w:rsidR="00CE5406">
          <w:rPr>
            <w:noProof/>
            <w:webHidden/>
          </w:rPr>
          <w:fldChar w:fldCharType="separate"/>
        </w:r>
        <w:r w:rsidR="00CE5406">
          <w:rPr>
            <w:noProof/>
            <w:webHidden/>
          </w:rPr>
          <w:t>30</w:t>
        </w:r>
        <w:r w:rsidR="00CE5406">
          <w:rPr>
            <w:noProof/>
            <w:webHidden/>
          </w:rPr>
          <w:fldChar w:fldCharType="end"/>
        </w:r>
      </w:hyperlink>
    </w:p>
    <w:p w14:paraId="17448DAC" w14:textId="77777777" w:rsidR="00CE5406" w:rsidRDefault="008D084E">
      <w:pPr>
        <w:pStyle w:val="TM1"/>
        <w:tabs>
          <w:tab w:val="left" w:pos="480"/>
          <w:tab w:val="right" w:leader="dot" w:pos="9628"/>
        </w:tabs>
        <w:rPr>
          <w:rFonts w:asciiTheme="minorHAnsi" w:eastAsiaTheme="minorEastAsia" w:hAnsiTheme="minorHAnsi" w:cstheme="minorBidi"/>
          <w:b w:val="0"/>
          <w:bCs w:val="0"/>
          <w:caps w:val="0"/>
          <w:noProof/>
          <w:sz w:val="22"/>
          <w:szCs w:val="22"/>
          <w:lang w:eastAsia="fr-FR"/>
        </w:rPr>
      </w:pPr>
      <w:hyperlink w:anchor="_Toc493753586" w:history="1">
        <w:r w:rsidR="00CE5406" w:rsidRPr="00C76FF0">
          <w:rPr>
            <w:rStyle w:val="Lienhypertexte"/>
            <w:noProof/>
          </w:rPr>
          <w:t>12</w:t>
        </w:r>
        <w:r w:rsidR="00CE5406">
          <w:rPr>
            <w:rFonts w:asciiTheme="minorHAnsi" w:eastAsiaTheme="minorEastAsia" w:hAnsiTheme="minorHAnsi" w:cstheme="minorBidi"/>
            <w:b w:val="0"/>
            <w:bCs w:val="0"/>
            <w:caps w:val="0"/>
            <w:noProof/>
            <w:sz w:val="22"/>
            <w:szCs w:val="22"/>
            <w:lang w:eastAsia="fr-FR"/>
          </w:rPr>
          <w:tab/>
        </w:r>
        <w:r w:rsidR="00CE5406" w:rsidRPr="00C76FF0">
          <w:rPr>
            <w:rStyle w:val="Lienhypertexte"/>
            <w:noProof/>
          </w:rPr>
          <w:t>DROIT D’ACCES AUX DONNEeS ET DOCUMENTS SOURCE</w:t>
        </w:r>
        <w:r w:rsidR="00CE5406">
          <w:rPr>
            <w:noProof/>
            <w:webHidden/>
          </w:rPr>
          <w:tab/>
        </w:r>
        <w:r w:rsidR="00CE5406">
          <w:rPr>
            <w:noProof/>
            <w:webHidden/>
          </w:rPr>
          <w:fldChar w:fldCharType="begin"/>
        </w:r>
        <w:r w:rsidR="00CE5406">
          <w:rPr>
            <w:noProof/>
            <w:webHidden/>
          </w:rPr>
          <w:instrText xml:space="preserve"> PAGEREF _Toc493753586 \h </w:instrText>
        </w:r>
        <w:r w:rsidR="00CE5406">
          <w:rPr>
            <w:noProof/>
            <w:webHidden/>
          </w:rPr>
        </w:r>
        <w:r w:rsidR="00CE5406">
          <w:rPr>
            <w:noProof/>
            <w:webHidden/>
          </w:rPr>
          <w:fldChar w:fldCharType="separate"/>
        </w:r>
        <w:r w:rsidR="00CE5406">
          <w:rPr>
            <w:noProof/>
            <w:webHidden/>
          </w:rPr>
          <w:t>31</w:t>
        </w:r>
        <w:r w:rsidR="00CE5406">
          <w:rPr>
            <w:noProof/>
            <w:webHidden/>
          </w:rPr>
          <w:fldChar w:fldCharType="end"/>
        </w:r>
      </w:hyperlink>
    </w:p>
    <w:p w14:paraId="3BFBB86E" w14:textId="77777777" w:rsidR="00CE5406" w:rsidRDefault="008D084E">
      <w:pPr>
        <w:pStyle w:val="TM2"/>
        <w:tabs>
          <w:tab w:val="left" w:pos="960"/>
          <w:tab w:val="right" w:leader="dot" w:pos="9628"/>
        </w:tabs>
        <w:rPr>
          <w:rFonts w:asciiTheme="minorHAnsi" w:eastAsiaTheme="minorEastAsia" w:hAnsiTheme="minorHAnsi" w:cstheme="minorBidi"/>
          <w:noProof/>
          <w:szCs w:val="22"/>
          <w:lang w:eastAsia="fr-FR"/>
        </w:rPr>
      </w:pPr>
      <w:hyperlink w:anchor="_Toc493753587" w:history="1">
        <w:r w:rsidR="00CE5406" w:rsidRPr="00C76FF0">
          <w:rPr>
            <w:rStyle w:val="Lienhypertexte"/>
            <w:noProof/>
          </w:rPr>
          <w:t>12.1</w:t>
        </w:r>
        <w:r w:rsidR="00CE5406">
          <w:rPr>
            <w:rFonts w:asciiTheme="minorHAnsi" w:eastAsiaTheme="minorEastAsia" w:hAnsiTheme="minorHAnsi" w:cstheme="minorBidi"/>
            <w:noProof/>
            <w:szCs w:val="22"/>
            <w:lang w:eastAsia="fr-FR"/>
          </w:rPr>
          <w:tab/>
        </w:r>
        <w:r w:rsidR="00CE5406" w:rsidRPr="00C76FF0">
          <w:rPr>
            <w:rStyle w:val="Lienhypertexte"/>
            <w:noProof/>
          </w:rPr>
          <w:t>Accès aux données</w:t>
        </w:r>
        <w:r w:rsidR="00CE5406">
          <w:rPr>
            <w:noProof/>
            <w:webHidden/>
          </w:rPr>
          <w:tab/>
        </w:r>
        <w:r w:rsidR="00CE5406">
          <w:rPr>
            <w:noProof/>
            <w:webHidden/>
          </w:rPr>
          <w:fldChar w:fldCharType="begin"/>
        </w:r>
        <w:r w:rsidR="00CE5406">
          <w:rPr>
            <w:noProof/>
            <w:webHidden/>
          </w:rPr>
          <w:instrText xml:space="preserve"> PAGEREF _Toc493753587 \h </w:instrText>
        </w:r>
        <w:r w:rsidR="00CE5406">
          <w:rPr>
            <w:noProof/>
            <w:webHidden/>
          </w:rPr>
        </w:r>
        <w:r w:rsidR="00CE5406">
          <w:rPr>
            <w:noProof/>
            <w:webHidden/>
          </w:rPr>
          <w:fldChar w:fldCharType="separate"/>
        </w:r>
        <w:r w:rsidR="00CE5406">
          <w:rPr>
            <w:noProof/>
            <w:webHidden/>
          </w:rPr>
          <w:t>31</w:t>
        </w:r>
        <w:r w:rsidR="00CE5406">
          <w:rPr>
            <w:noProof/>
            <w:webHidden/>
          </w:rPr>
          <w:fldChar w:fldCharType="end"/>
        </w:r>
      </w:hyperlink>
    </w:p>
    <w:p w14:paraId="42DF2F99" w14:textId="77777777" w:rsidR="00CE5406" w:rsidRDefault="008D084E">
      <w:pPr>
        <w:pStyle w:val="TM2"/>
        <w:tabs>
          <w:tab w:val="left" w:pos="960"/>
          <w:tab w:val="right" w:leader="dot" w:pos="9628"/>
        </w:tabs>
        <w:rPr>
          <w:rFonts w:asciiTheme="minorHAnsi" w:eastAsiaTheme="minorEastAsia" w:hAnsiTheme="minorHAnsi" w:cstheme="minorBidi"/>
          <w:noProof/>
          <w:szCs w:val="22"/>
          <w:lang w:eastAsia="fr-FR"/>
        </w:rPr>
      </w:pPr>
      <w:hyperlink w:anchor="_Toc493753588" w:history="1">
        <w:r w:rsidR="00CE5406" w:rsidRPr="00C76FF0">
          <w:rPr>
            <w:rStyle w:val="Lienhypertexte"/>
            <w:noProof/>
          </w:rPr>
          <w:t>12.2</w:t>
        </w:r>
        <w:r w:rsidR="00CE5406">
          <w:rPr>
            <w:rFonts w:asciiTheme="minorHAnsi" w:eastAsiaTheme="minorEastAsia" w:hAnsiTheme="minorHAnsi" w:cstheme="minorBidi"/>
            <w:noProof/>
            <w:szCs w:val="22"/>
            <w:lang w:eastAsia="fr-FR"/>
          </w:rPr>
          <w:tab/>
        </w:r>
        <w:r w:rsidR="00CE5406" w:rsidRPr="00C76FF0">
          <w:rPr>
            <w:rStyle w:val="Lienhypertexte"/>
            <w:noProof/>
          </w:rPr>
          <w:t>Données source</w:t>
        </w:r>
        <w:r w:rsidR="00CE5406">
          <w:rPr>
            <w:noProof/>
            <w:webHidden/>
          </w:rPr>
          <w:tab/>
        </w:r>
        <w:r w:rsidR="00CE5406">
          <w:rPr>
            <w:noProof/>
            <w:webHidden/>
          </w:rPr>
          <w:fldChar w:fldCharType="begin"/>
        </w:r>
        <w:r w:rsidR="00CE5406">
          <w:rPr>
            <w:noProof/>
            <w:webHidden/>
          </w:rPr>
          <w:instrText xml:space="preserve"> PAGEREF _Toc493753588 \h </w:instrText>
        </w:r>
        <w:r w:rsidR="00CE5406">
          <w:rPr>
            <w:noProof/>
            <w:webHidden/>
          </w:rPr>
        </w:r>
        <w:r w:rsidR="00CE5406">
          <w:rPr>
            <w:noProof/>
            <w:webHidden/>
          </w:rPr>
          <w:fldChar w:fldCharType="separate"/>
        </w:r>
        <w:r w:rsidR="00CE5406">
          <w:rPr>
            <w:noProof/>
            <w:webHidden/>
          </w:rPr>
          <w:t>31</w:t>
        </w:r>
        <w:r w:rsidR="00CE5406">
          <w:rPr>
            <w:noProof/>
            <w:webHidden/>
          </w:rPr>
          <w:fldChar w:fldCharType="end"/>
        </w:r>
      </w:hyperlink>
    </w:p>
    <w:p w14:paraId="0731E00B" w14:textId="77777777" w:rsidR="00CE5406" w:rsidRDefault="008D084E">
      <w:pPr>
        <w:pStyle w:val="TM2"/>
        <w:tabs>
          <w:tab w:val="left" w:pos="960"/>
          <w:tab w:val="right" w:leader="dot" w:pos="9628"/>
        </w:tabs>
        <w:rPr>
          <w:rFonts w:asciiTheme="minorHAnsi" w:eastAsiaTheme="minorEastAsia" w:hAnsiTheme="minorHAnsi" w:cstheme="minorBidi"/>
          <w:noProof/>
          <w:szCs w:val="22"/>
          <w:lang w:eastAsia="fr-FR"/>
        </w:rPr>
      </w:pPr>
      <w:hyperlink w:anchor="_Toc493753589" w:history="1">
        <w:r w:rsidR="00CE5406" w:rsidRPr="00C76FF0">
          <w:rPr>
            <w:rStyle w:val="Lienhypertexte"/>
            <w:noProof/>
          </w:rPr>
          <w:t>12.3</w:t>
        </w:r>
        <w:r w:rsidR="00CE5406">
          <w:rPr>
            <w:rFonts w:asciiTheme="minorHAnsi" w:eastAsiaTheme="minorEastAsia" w:hAnsiTheme="minorHAnsi" w:cstheme="minorBidi"/>
            <w:noProof/>
            <w:szCs w:val="22"/>
            <w:lang w:eastAsia="fr-FR"/>
          </w:rPr>
          <w:tab/>
        </w:r>
        <w:r w:rsidR="00CE5406" w:rsidRPr="00C76FF0">
          <w:rPr>
            <w:rStyle w:val="Lienhypertexte"/>
            <w:noProof/>
          </w:rPr>
          <w:t>Confidentialité des données</w:t>
        </w:r>
        <w:r w:rsidR="00CE5406">
          <w:rPr>
            <w:noProof/>
            <w:webHidden/>
          </w:rPr>
          <w:tab/>
        </w:r>
        <w:r w:rsidR="00CE5406">
          <w:rPr>
            <w:noProof/>
            <w:webHidden/>
          </w:rPr>
          <w:fldChar w:fldCharType="begin"/>
        </w:r>
        <w:r w:rsidR="00CE5406">
          <w:rPr>
            <w:noProof/>
            <w:webHidden/>
          </w:rPr>
          <w:instrText xml:space="preserve"> PAGEREF _Toc493753589 \h </w:instrText>
        </w:r>
        <w:r w:rsidR="00CE5406">
          <w:rPr>
            <w:noProof/>
            <w:webHidden/>
          </w:rPr>
        </w:r>
        <w:r w:rsidR="00CE5406">
          <w:rPr>
            <w:noProof/>
            <w:webHidden/>
          </w:rPr>
          <w:fldChar w:fldCharType="separate"/>
        </w:r>
        <w:r w:rsidR="00CE5406">
          <w:rPr>
            <w:noProof/>
            <w:webHidden/>
          </w:rPr>
          <w:t>31</w:t>
        </w:r>
        <w:r w:rsidR="00CE5406">
          <w:rPr>
            <w:noProof/>
            <w:webHidden/>
          </w:rPr>
          <w:fldChar w:fldCharType="end"/>
        </w:r>
      </w:hyperlink>
    </w:p>
    <w:p w14:paraId="1F6CC936" w14:textId="77777777" w:rsidR="00CE5406" w:rsidRDefault="008D084E">
      <w:pPr>
        <w:pStyle w:val="TM1"/>
        <w:tabs>
          <w:tab w:val="left" w:pos="480"/>
          <w:tab w:val="right" w:leader="dot" w:pos="9628"/>
        </w:tabs>
        <w:rPr>
          <w:rFonts w:asciiTheme="minorHAnsi" w:eastAsiaTheme="minorEastAsia" w:hAnsiTheme="minorHAnsi" w:cstheme="minorBidi"/>
          <w:b w:val="0"/>
          <w:bCs w:val="0"/>
          <w:caps w:val="0"/>
          <w:noProof/>
          <w:sz w:val="22"/>
          <w:szCs w:val="22"/>
          <w:lang w:eastAsia="fr-FR"/>
        </w:rPr>
      </w:pPr>
      <w:hyperlink w:anchor="_Toc493753590" w:history="1">
        <w:r w:rsidR="00CE5406" w:rsidRPr="00C76FF0">
          <w:rPr>
            <w:rStyle w:val="Lienhypertexte"/>
            <w:noProof/>
          </w:rPr>
          <w:t>13</w:t>
        </w:r>
        <w:r w:rsidR="00CE5406">
          <w:rPr>
            <w:rFonts w:asciiTheme="minorHAnsi" w:eastAsiaTheme="minorEastAsia" w:hAnsiTheme="minorHAnsi" w:cstheme="minorBidi"/>
            <w:b w:val="0"/>
            <w:bCs w:val="0"/>
            <w:caps w:val="0"/>
            <w:noProof/>
            <w:sz w:val="22"/>
            <w:szCs w:val="22"/>
            <w:lang w:eastAsia="fr-FR"/>
          </w:rPr>
          <w:tab/>
        </w:r>
        <w:r w:rsidR="00CE5406" w:rsidRPr="00C76FF0">
          <w:rPr>
            <w:rStyle w:val="Lienhypertexte"/>
            <w:noProof/>
          </w:rPr>
          <w:t>CONTROLE ET ASSURANCE DE LA QUALITE</w:t>
        </w:r>
        <w:r w:rsidR="00CE5406">
          <w:rPr>
            <w:noProof/>
            <w:webHidden/>
          </w:rPr>
          <w:tab/>
        </w:r>
        <w:r w:rsidR="00CE5406">
          <w:rPr>
            <w:noProof/>
            <w:webHidden/>
          </w:rPr>
          <w:fldChar w:fldCharType="begin"/>
        </w:r>
        <w:r w:rsidR="00CE5406">
          <w:rPr>
            <w:noProof/>
            <w:webHidden/>
          </w:rPr>
          <w:instrText xml:space="preserve"> PAGEREF _Toc493753590 \h </w:instrText>
        </w:r>
        <w:r w:rsidR="00CE5406">
          <w:rPr>
            <w:noProof/>
            <w:webHidden/>
          </w:rPr>
        </w:r>
        <w:r w:rsidR="00CE5406">
          <w:rPr>
            <w:noProof/>
            <w:webHidden/>
          </w:rPr>
          <w:fldChar w:fldCharType="separate"/>
        </w:r>
        <w:r w:rsidR="00CE5406">
          <w:rPr>
            <w:noProof/>
            <w:webHidden/>
          </w:rPr>
          <w:t>32</w:t>
        </w:r>
        <w:r w:rsidR="00CE5406">
          <w:rPr>
            <w:noProof/>
            <w:webHidden/>
          </w:rPr>
          <w:fldChar w:fldCharType="end"/>
        </w:r>
      </w:hyperlink>
    </w:p>
    <w:p w14:paraId="2B6FCD79" w14:textId="77777777" w:rsidR="00CE5406" w:rsidRDefault="008D084E">
      <w:pPr>
        <w:pStyle w:val="TM2"/>
        <w:tabs>
          <w:tab w:val="left" w:pos="960"/>
          <w:tab w:val="right" w:leader="dot" w:pos="9628"/>
        </w:tabs>
        <w:rPr>
          <w:rFonts w:asciiTheme="minorHAnsi" w:eastAsiaTheme="minorEastAsia" w:hAnsiTheme="minorHAnsi" w:cstheme="minorBidi"/>
          <w:noProof/>
          <w:szCs w:val="22"/>
          <w:lang w:eastAsia="fr-FR"/>
        </w:rPr>
      </w:pPr>
      <w:hyperlink w:anchor="_Toc493753591" w:history="1">
        <w:r w:rsidR="00CE5406" w:rsidRPr="00C76FF0">
          <w:rPr>
            <w:rStyle w:val="Lienhypertexte"/>
            <w:noProof/>
          </w:rPr>
          <w:t>13.1</w:t>
        </w:r>
        <w:r w:rsidR="00CE5406">
          <w:rPr>
            <w:rFonts w:asciiTheme="minorHAnsi" w:eastAsiaTheme="minorEastAsia" w:hAnsiTheme="minorHAnsi" w:cstheme="minorBidi"/>
            <w:noProof/>
            <w:szCs w:val="22"/>
            <w:lang w:eastAsia="fr-FR"/>
          </w:rPr>
          <w:tab/>
        </w:r>
        <w:r w:rsidR="00CE5406" w:rsidRPr="00C76FF0">
          <w:rPr>
            <w:rStyle w:val="Lienhypertexte"/>
            <w:noProof/>
          </w:rPr>
          <w:t>Consignes pour le recueil des données</w:t>
        </w:r>
        <w:r w:rsidR="00CE5406">
          <w:rPr>
            <w:noProof/>
            <w:webHidden/>
          </w:rPr>
          <w:tab/>
        </w:r>
        <w:r w:rsidR="00CE5406">
          <w:rPr>
            <w:noProof/>
            <w:webHidden/>
          </w:rPr>
          <w:fldChar w:fldCharType="begin"/>
        </w:r>
        <w:r w:rsidR="00CE5406">
          <w:rPr>
            <w:noProof/>
            <w:webHidden/>
          </w:rPr>
          <w:instrText xml:space="preserve"> PAGEREF _Toc493753591 \h </w:instrText>
        </w:r>
        <w:r w:rsidR="00CE5406">
          <w:rPr>
            <w:noProof/>
            <w:webHidden/>
          </w:rPr>
        </w:r>
        <w:r w:rsidR="00CE5406">
          <w:rPr>
            <w:noProof/>
            <w:webHidden/>
          </w:rPr>
          <w:fldChar w:fldCharType="separate"/>
        </w:r>
        <w:r w:rsidR="00CE5406">
          <w:rPr>
            <w:noProof/>
            <w:webHidden/>
          </w:rPr>
          <w:t>32</w:t>
        </w:r>
        <w:r w:rsidR="00CE5406">
          <w:rPr>
            <w:noProof/>
            <w:webHidden/>
          </w:rPr>
          <w:fldChar w:fldCharType="end"/>
        </w:r>
      </w:hyperlink>
    </w:p>
    <w:p w14:paraId="7B2A5EEA" w14:textId="77777777" w:rsidR="00CE5406" w:rsidRDefault="008D084E">
      <w:pPr>
        <w:pStyle w:val="TM2"/>
        <w:tabs>
          <w:tab w:val="left" w:pos="960"/>
          <w:tab w:val="right" w:leader="dot" w:pos="9628"/>
        </w:tabs>
        <w:rPr>
          <w:rFonts w:asciiTheme="minorHAnsi" w:eastAsiaTheme="minorEastAsia" w:hAnsiTheme="minorHAnsi" w:cstheme="minorBidi"/>
          <w:noProof/>
          <w:szCs w:val="22"/>
          <w:lang w:eastAsia="fr-FR"/>
        </w:rPr>
      </w:pPr>
      <w:hyperlink w:anchor="_Toc493753592" w:history="1">
        <w:r w:rsidR="00CE5406" w:rsidRPr="00C76FF0">
          <w:rPr>
            <w:rStyle w:val="Lienhypertexte"/>
            <w:noProof/>
          </w:rPr>
          <w:t>13.2</w:t>
        </w:r>
        <w:r w:rsidR="00CE5406">
          <w:rPr>
            <w:rFonts w:asciiTheme="minorHAnsi" w:eastAsiaTheme="minorEastAsia" w:hAnsiTheme="minorHAnsi" w:cstheme="minorBidi"/>
            <w:noProof/>
            <w:szCs w:val="22"/>
            <w:lang w:eastAsia="fr-FR"/>
          </w:rPr>
          <w:tab/>
        </w:r>
        <w:r w:rsidR="00CE5406" w:rsidRPr="00C76FF0">
          <w:rPr>
            <w:rStyle w:val="Lienhypertexte"/>
            <w:noProof/>
          </w:rPr>
          <w:t>Contrôle de la qualité</w:t>
        </w:r>
        <w:r w:rsidR="00CE5406">
          <w:rPr>
            <w:noProof/>
            <w:webHidden/>
          </w:rPr>
          <w:tab/>
        </w:r>
        <w:r w:rsidR="00CE5406">
          <w:rPr>
            <w:noProof/>
            <w:webHidden/>
          </w:rPr>
          <w:fldChar w:fldCharType="begin"/>
        </w:r>
        <w:r w:rsidR="00CE5406">
          <w:rPr>
            <w:noProof/>
            <w:webHidden/>
          </w:rPr>
          <w:instrText xml:space="preserve"> PAGEREF _Toc493753592 \h </w:instrText>
        </w:r>
        <w:r w:rsidR="00CE5406">
          <w:rPr>
            <w:noProof/>
            <w:webHidden/>
          </w:rPr>
        </w:r>
        <w:r w:rsidR="00CE5406">
          <w:rPr>
            <w:noProof/>
            <w:webHidden/>
          </w:rPr>
          <w:fldChar w:fldCharType="separate"/>
        </w:r>
        <w:r w:rsidR="00CE5406">
          <w:rPr>
            <w:noProof/>
            <w:webHidden/>
          </w:rPr>
          <w:t>32</w:t>
        </w:r>
        <w:r w:rsidR="00CE5406">
          <w:rPr>
            <w:noProof/>
            <w:webHidden/>
          </w:rPr>
          <w:fldChar w:fldCharType="end"/>
        </w:r>
      </w:hyperlink>
    </w:p>
    <w:p w14:paraId="23882D8C" w14:textId="77777777" w:rsidR="00CE5406" w:rsidRDefault="008D084E">
      <w:pPr>
        <w:pStyle w:val="TM2"/>
        <w:tabs>
          <w:tab w:val="left" w:pos="960"/>
          <w:tab w:val="right" w:leader="dot" w:pos="9628"/>
        </w:tabs>
        <w:rPr>
          <w:rFonts w:asciiTheme="minorHAnsi" w:eastAsiaTheme="minorEastAsia" w:hAnsiTheme="minorHAnsi" w:cstheme="minorBidi"/>
          <w:noProof/>
          <w:szCs w:val="22"/>
          <w:lang w:eastAsia="fr-FR"/>
        </w:rPr>
      </w:pPr>
      <w:hyperlink w:anchor="_Toc493753593" w:history="1">
        <w:r w:rsidR="00CE5406" w:rsidRPr="00C76FF0">
          <w:rPr>
            <w:rStyle w:val="Lienhypertexte"/>
            <w:noProof/>
          </w:rPr>
          <w:t>13.3</w:t>
        </w:r>
        <w:r w:rsidR="00CE5406">
          <w:rPr>
            <w:rFonts w:asciiTheme="minorHAnsi" w:eastAsiaTheme="minorEastAsia" w:hAnsiTheme="minorHAnsi" w:cstheme="minorBidi"/>
            <w:noProof/>
            <w:szCs w:val="22"/>
            <w:lang w:eastAsia="fr-FR"/>
          </w:rPr>
          <w:tab/>
        </w:r>
        <w:r w:rsidR="00CE5406" w:rsidRPr="00C76FF0">
          <w:rPr>
            <w:rStyle w:val="Lienhypertexte"/>
            <w:noProof/>
          </w:rPr>
          <w:t>Gestion des données</w:t>
        </w:r>
        <w:r w:rsidR="00CE5406">
          <w:rPr>
            <w:noProof/>
            <w:webHidden/>
          </w:rPr>
          <w:tab/>
        </w:r>
        <w:r w:rsidR="00CE5406">
          <w:rPr>
            <w:noProof/>
            <w:webHidden/>
          </w:rPr>
          <w:fldChar w:fldCharType="begin"/>
        </w:r>
        <w:r w:rsidR="00CE5406">
          <w:rPr>
            <w:noProof/>
            <w:webHidden/>
          </w:rPr>
          <w:instrText xml:space="preserve"> PAGEREF _Toc493753593 \h </w:instrText>
        </w:r>
        <w:r w:rsidR="00CE5406">
          <w:rPr>
            <w:noProof/>
            <w:webHidden/>
          </w:rPr>
        </w:r>
        <w:r w:rsidR="00CE5406">
          <w:rPr>
            <w:noProof/>
            <w:webHidden/>
          </w:rPr>
          <w:fldChar w:fldCharType="separate"/>
        </w:r>
        <w:r w:rsidR="00CE5406">
          <w:rPr>
            <w:noProof/>
            <w:webHidden/>
          </w:rPr>
          <w:t>32</w:t>
        </w:r>
        <w:r w:rsidR="00CE5406">
          <w:rPr>
            <w:noProof/>
            <w:webHidden/>
          </w:rPr>
          <w:fldChar w:fldCharType="end"/>
        </w:r>
      </w:hyperlink>
    </w:p>
    <w:p w14:paraId="3A48151F" w14:textId="77777777" w:rsidR="00CE5406" w:rsidRDefault="008D084E">
      <w:pPr>
        <w:pStyle w:val="TM2"/>
        <w:tabs>
          <w:tab w:val="left" w:pos="960"/>
          <w:tab w:val="right" w:leader="dot" w:pos="9628"/>
        </w:tabs>
        <w:rPr>
          <w:rFonts w:asciiTheme="minorHAnsi" w:eastAsiaTheme="minorEastAsia" w:hAnsiTheme="minorHAnsi" w:cstheme="minorBidi"/>
          <w:noProof/>
          <w:szCs w:val="22"/>
          <w:lang w:eastAsia="fr-FR"/>
        </w:rPr>
      </w:pPr>
      <w:hyperlink w:anchor="_Toc493753594" w:history="1">
        <w:r w:rsidR="00CE5406" w:rsidRPr="00C76FF0">
          <w:rPr>
            <w:rStyle w:val="Lienhypertexte"/>
            <w:noProof/>
          </w:rPr>
          <w:t>13.4</w:t>
        </w:r>
        <w:r w:rsidR="00CE5406">
          <w:rPr>
            <w:rFonts w:asciiTheme="minorHAnsi" w:eastAsiaTheme="minorEastAsia" w:hAnsiTheme="minorHAnsi" w:cstheme="minorBidi"/>
            <w:noProof/>
            <w:szCs w:val="22"/>
            <w:lang w:eastAsia="fr-FR"/>
          </w:rPr>
          <w:tab/>
        </w:r>
        <w:r w:rsidR="00CE5406" w:rsidRPr="00C76FF0">
          <w:rPr>
            <w:rStyle w:val="Lienhypertexte"/>
            <w:noProof/>
          </w:rPr>
          <w:t>Audits et inspections</w:t>
        </w:r>
        <w:r w:rsidR="00CE5406">
          <w:rPr>
            <w:noProof/>
            <w:webHidden/>
          </w:rPr>
          <w:tab/>
        </w:r>
        <w:r w:rsidR="00CE5406">
          <w:rPr>
            <w:noProof/>
            <w:webHidden/>
          </w:rPr>
          <w:fldChar w:fldCharType="begin"/>
        </w:r>
        <w:r w:rsidR="00CE5406">
          <w:rPr>
            <w:noProof/>
            <w:webHidden/>
          </w:rPr>
          <w:instrText xml:space="preserve"> PAGEREF _Toc493753594 \h </w:instrText>
        </w:r>
        <w:r w:rsidR="00CE5406">
          <w:rPr>
            <w:noProof/>
            <w:webHidden/>
          </w:rPr>
        </w:r>
        <w:r w:rsidR="00CE5406">
          <w:rPr>
            <w:noProof/>
            <w:webHidden/>
          </w:rPr>
          <w:fldChar w:fldCharType="separate"/>
        </w:r>
        <w:r w:rsidR="00CE5406">
          <w:rPr>
            <w:noProof/>
            <w:webHidden/>
          </w:rPr>
          <w:t>33</w:t>
        </w:r>
        <w:r w:rsidR="00CE5406">
          <w:rPr>
            <w:noProof/>
            <w:webHidden/>
          </w:rPr>
          <w:fldChar w:fldCharType="end"/>
        </w:r>
      </w:hyperlink>
    </w:p>
    <w:p w14:paraId="7A5F281D" w14:textId="77777777" w:rsidR="00CE5406" w:rsidRDefault="008D084E">
      <w:pPr>
        <w:pStyle w:val="TM1"/>
        <w:tabs>
          <w:tab w:val="left" w:pos="480"/>
          <w:tab w:val="right" w:leader="dot" w:pos="9628"/>
        </w:tabs>
        <w:rPr>
          <w:rFonts w:asciiTheme="minorHAnsi" w:eastAsiaTheme="minorEastAsia" w:hAnsiTheme="minorHAnsi" w:cstheme="minorBidi"/>
          <w:b w:val="0"/>
          <w:bCs w:val="0"/>
          <w:caps w:val="0"/>
          <w:noProof/>
          <w:sz w:val="22"/>
          <w:szCs w:val="22"/>
          <w:lang w:eastAsia="fr-FR"/>
        </w:rPr>
      </w:pPr>
      <w:hyperlink w:anchor="_Toc493753595" w:history="1">
        <w:r w:rsidR="00CE5406" w:rsidRPr="00C76FF0">
          <w:rPr>
            <w:rStyle w:val="Lienhypertexte"/>
            <w:noProof/>
          </w:rPr>
          <w:t>14</w:t>
        </w:r>
        <w:r w:rsidR="00CE5406">
          <w:rPr>
            <w:rFonts w:asciiTheme="minorHAnsi" w:eastAsiaTheme="minorEastAsia" w:hAnsiTheme="minorHAnsi" w:cstheme="minorBidi"/>
            <w:b w:val="0"/>
            <w:bCs w:val="0"/>
            <w:caps w:val="0"/>
            <w:noProof/>
            <w:sz w:val="22"/>
            <w:szCs w:val="22"/>
            <w:lang w:eastAsia="fr-FR"/>
          </w:rPr>
          <w:tab/>
        </w:r>
        <w:r w:rsidR="00CE5406" w:rsidRPr="00C76FF0">
          <w:rPr>
            <w:rStyle w:val="Lienhypertexte"/>
            <w:noProof/>
          </w:rPr>
          <w:t>CONSIDERATIONS ETHIQUES et réglementaires</w:t>
        </w:r>
        <w:r w:rsidR="00CE5406">
          <w:rPr>
            <w:noProof/>
            <w:webHidden/>
          </w:rPr>
          <w:tab/>
        </w:r>
        <w:r w:rsidR="00CE5406">
          <w:rPr>
            <w:noProof/>
            <w:webHidden/>
          </w:rPr>
          <w:fldChar w:fldCharType="begin"/>
        </w:r>
        <w:r w:rsidR="00CE5406">
          <w:rPr>
            <w:noProof/>
            <w:webHidden/>
          </w:rPr>
          <w:instrText xml:space="preserve"> PAGEREF _Toc493753595 \h </w:instrText>
        </w:r>
        <w:r w:rsidR="00CE5406">
          <w:rPr>
            <w:noProof/>
            <w:webHidden/>
          </w:rPr>
        </w:r>
        <w:r w:rsidR="00CE5406">
          <w:rPr>
            <w:noProof/>
            <w:webHidden/>
          </w:rPr>
          <w:fldChar w:fldCharType="separate"/>
        </w:r>
        <w:r w:rsidR="00CE5406">
          <w:rPr>
            <w:noProof/>
            <w:webHidden/>
          </w:rPr>
          <w:t>34</w:t>
        </w:r>
        <w:r w:rsidR="00CE5406">
          <w:rPr>
            <w:noProof/>
            <w:webHidden/>
          </w:rPr>
          <w:fldChar w:fldCharType="end"/>
        </w:r>
      </w:hyperlink>
    </w:p>
    <w:p w14:paraId="2F92E948" w14:textId="77777777" w:rsidR="00CE5406" w:rsidRDefault="008D084E">
      <w:pPr>
        <w:pStyle w:val="TM2"/>
        <w:tabs>
          <w:tab w:val="left" w:pos="960"/>
          <w:tab w:val="right" w:leader="dot" w:pos="9628"/>
        </w:tabs>
        <w:rPr>
          <w:rFonts w:asciiTheme="minorHAnsi" w:eastAsiaTheme="minorEastAsia" w:hAnsiTheme="minorHAnsi" w:cstheme="minorBidi"/>
          <w:noProof/>
          <w:szCs w:val="22"/>
          <w:lang w:eastAsia="fr-FR"/>
        </w:rPr>
      </w:pPr>
      <w:hyperlink w:anchor="_Toc493753596" w:history="1">
        <w:r w:rsidR="00CE5406" w:rsidRPr="00C76FF0">
          <w:rPr>
            <w:rStyle w:val="Lienhypertexte"/>
            <w:noProof/>
          </w:rPr>
          <w:t>14.1</w:t>
        </w:r>
        <w:r w:rsidR="00CE5406">
          <w:rPr>
            <w:rFonts w:asciiTheme="minorHAnsi" w:eastAsiaTheme="minorEastAsia" w:hAnsiTheme="minorHAnsi" w:cstheme="minorBidi"/>
            <w:noProof/>
            <w:szCs w:val="22"/>
            <w:lang w:eastAsia="fr-FR"/>
          </w:rPr>
          <w:tab/>
        </w:r>
        <w:r w:rsidR="00CE5406" w:rsidRPr="00C76FF0">
          <w:rPr>
            <w:rStyle w:val="Lienhypertexte"/>
            <w:noProof/>
          </w:rPr>
          <w:t>Approbation de la recherche</w:t>
        </w:r>
        <w:r w:rsidR="00CE5406">
          <w:rPr>
            <w:noProof/>
            <w:webHidden/>
          </w:rPr>
          <w:tab/>
        </w:r>
        <w:r w:rsidR="00CE5406">
          <w:rPr>
            <w:noProof/>
            <w:webHidden/>
          </w:rPr>
          <w:fldChar w:fldCharType="begin"/>
        </w:r>
        <w:r w:rsidR="00CE5406">
          <w:rPr>
            <w:noProof/>
            <w:webHidden/>
          </w:rPr>
          <w:instrText xml:space="preserve"> PAGEREF _Toc493753596 \h </w:instrText>
        </w:r>
        <w:r w:rsidR="00CE5406">
          <w:rPr>
            <w:noProof/>
            <w:webHidden/>
          </w:rPr>
        </w:r>
        <w:r w:rsidR="00CE5406">
          <w:rPr>
            <w:noProof/>
            <w:webHidden/>
          </w:rPr>
          <w:fldChar w:fldCharType="separate"/>
        </w:r>
        <w:r w:rsidR="00CE5406">
          <w:rPr>
            <w:noProof/>
            <w:webHidden/>
          </w:rPr>
          <w:t>34</w:t>
        </w:r>
        <w:r w:rsidR="00CE5406">
          <w:rPr>
            <w:noProof/>
            <w:webHidden/>
          </w:rPr>
          <w:fldChar w:fldCharType="end"/>
        </w:r>
      </w:hyperlink>
    </w:p>
    <w:p w14:paraId="320C35AA" w14:textId="77777777" w:rsidR="00CE5406" w:rsidRDefault="008D084E">
      <w:pPr>
        <w:pStyle w:val="TM2"/>
        <w:tabs>
          <w:tab w:val="left" w:pos="960"/>
          <w:tab w:val="right" w:leader="dot" w:pos="9628"/>
        </w:tabs>
        <w:rPr>
          <w:rFonts w:asciiTheme="minorHAnsi" w:eastAsiaTheme="minorEastAsia" w:hAnsiTheme="minorHAnsi" w:cstheme="minorBidi"/>
          <w:noProof/>
          <w:szCs w:val="22"/>
          <w:lang w:eastAsia="fr-FR"/>
        </w:rPr>
      </w:pPr>
      <w:hyperlink w:anchor="_Toc493753597" w:history="1">
        <w:r w:rsidR="00CE5406" w:rsidRPr="00C76FF0">
          <w:rPr>
            <w:rStyle w:val="Lienhypertexte"/>
            <w:noProof/>
          </w:rPr>
          <w:t>14.2</w:t>
        </w:r>
        <w:r w:rsidR="00CE5406">
          <w:rPr>
            <w:rFonts w:asciiTheme="minorHAnsi" w:eastAsiaTheme="minorEastAsia" w:hAnsiTheme="minorHAnsi" w:cstheme="minorBidi"/>
            <w:noProof/>
            <w:szCs w:val="22"/>
            <w:lang w:eastAsia="fr-FR"/>
          </w:rPr>
          <w:tab/>
        </w:r>
        <w:r w:rsidR="00CE5406" w:rsidRPr="00C76FF0">
          <w:rPr>
            <w:rStyle w:val="Lienhypertexte"/>
            <w:noProof/>
          </w:rPr>
          <w:t>Modifications au protocole</w:t>
        </w:r>
        <w:r w:rsidR="00CE5406">
          <w:rPr>
            <w:noProof/>
            <w:webHidden/>
          </w:rPr>
          <w:tab/>
        </w:r>
        <w:r w:rsidR="00CE5406">
          <w:rPr>
            <w:noProof/>
            <w:webHidden/>
          </w:rPr>
          <w:fldChar w:fldCharType="begin"/>
        </w:r>
        <w:r w:rsidR="00CE5406">
          <w:rPr>
            <w:noProof/>
            <w:webHidden/>
          </w:rPr>
          <w:instrText xml:space="preserve"> PAGEREF _Toc493753597 \h </w:instrText>
        </w:r>
        <w:r w:rsidR="00CE5406">
          <w:rPr>
            <w:noProof/>
            <w:webHidden/>
          </w:rPr>
        </w:r>
        <w:r w:rsidR="00CE5406">
          <w:rPr>
            <w:noProof/>
            <w:webHidden/>
          </w:rPr>
          <w:fldChar w:fldCharType="separate"/>
        </w:r>
        <w:r w:rsidR="00CE5406">
          <w:rPr>
            <w:noProof/>
            <w:webHidden/>
          </w:rPr>
          <w:t>34</w:t>
        </w:r>
        <w:r w:rsidR="00CE5406">
          <w:rPr>
            <w:noProof/>
            <w:webHidden/>
          </w:rPr>
          <w:fldChar w:fldCharType="end"/>
        </w:r>
      </w:hyperlink>
    </w:p>
    <w:p w14:paraId="197391AD" w14:textId="77777777" w:rsidR="00CE5406" w:rsidRDefault="008D084E">
      <w:pPr>
        <w:pStyle w:val="TM2"/>
        <w:tabs>
          <w:tab w:val="left" w:pos="960"/>
          <w:tab w:val="right" w:leader="dot" w:pos="9628"/>
        </w:tabs>
        <w:rPr>
          <w:rFonts w:asciiTheme="minorHAnsi" w:eastAsiaTheme="minorEastAsia" w:hAnsiTheme="minorHAnsi" w:cstheme="minorBidi"/>
          <w:noProof/>
          <w:szCs w:val="22"/>
          <w:lang w:eastAsia="fr-FR"/>
        </w:rPr>
      </w:pPr>
      <w:hyperlink w:anchor="_Toc493753598" w:history="1">
        <w:r w:rsidR="00CE5406" w:rsidRPr="00C76FF0">
          <w:rPr>
            <w:rStyle w:val="Lienhypertexte"/>
            <w:noProof/>
          </w:rPr>
          <w:t>14.3</w:t>
        </w:r>
        <w:r w:rsidR="00CE5406">
          <w:rPr>
            <w:rFonts w:asciiTheme="minorHAnsi" w:eastAsiaTheme="minorEastAsia" w:hAnsiTheme="minorHAnsi" w:cstheme="minorBidi"/>
            <w:noProof/>
            <w:szCs w:val="22"/>
            <w:lang w:eastAsia="fr-FR"/>
          </w:rPr>
          <w:tab/>
        </w:r>
        <w:r w:rsidR="00CE5406" w:rsidRPr="00C76FF0">
          <w:rPr>
            <w:rStyle w:val="Lienhypertexte"/>
            <w:noProof/>
          </w:rPr>
          <w:t>Information du patient et formulaire de consentement éclairé écrit</w:t>
        </w:r>
        <w:r w:rsidR="00CE5406">
          <w:rPr>
            <w:noProof/>
            <w:webHidden/>
          </w:rPr>
          <w:tab/>
        </w:r>
        <w:r w:rsidR="00CE5406">
          <w:rPr>
            <w:noProof/>
            <w:webHidden/>
          </w:rPr>
          <w:fldChar w:fldCharType="begin"/>
        </w:r>
        <w:r w:rsidR="00CE5406">
          <w:rPr>
            <w:noProof/>
            <w:webHidden/>
          </w:rPr>
          <w:instrText xml:space="preserve"> PAGEREF _Toc493753598 \h </w:instrText>
        </w:r>
        <w:r w:rsidR="00CE5406">
          <w:rPr>
            <w:noProof/>
            <w:webHidden/>
          </w:rPr>
        </w:r>
        <w:r w:rsidR="00CE5406">
          <w:rPr>
            <w:noProof/>
            <w:webHidden/>
          </w:rPr>
          <w:fldChar w:fldCharType="separate"/>
        </w:r>
        <w:r w:rsidR="00CE5406">
          <w:rPr>
            <w:noProof/>
            <w:webHidden/>
          </w:rPr>
          <w:t>35</w:t>
        </w:r>
        <w:r w:rsidR="00CE5406">
          <w:rPr>
            <w:noProof/>
            <w:webHidden/>
          </w:rPr>
          <w:fldChar w:fldCharType="end"/>
        </w:r>
      </w:hyperlink>
    </w:p>
    <w:p w14:paraId="01A8684D" w14:textId="77777777" w:rsidR="00CE5406" w:rsidRDefault="008D084E">
      <w:pPr>
        <w:pStyle w:val="TM2"/>
        <w:tabs>
          <w:tab w:val="left" w:pos="960"/>
          <w:tab w:val="right" w:leader="dot" w:pos="9628"/>
        </w:tabs>
        <w:rPr>
          <w:rFonts w:asciiTheme="minorHAnsi" w:eastAsiaTheme="minorEastAsia" w:hAnsiTheme="minorHAnsi" w:cstheme="minorBidi"/>
          <w:noProof/>
          <w:szCs w:val="22"/>
          <w:lang w:eastAsia="fr-FR"/>
        </w:rPr>
      </w:pPr>
      <w:hyperlink w:anchor="_Toc493753599" w:history="1">
        <w:r w:rsidR="00CE5406" w:rsidRPr="00C76FF0">
          <w:rPr>
            <w:rStyle w:val="Lienhypertexte"/>
            <w:noProof/>
          </w:rPr>
          <w:t>14.4</w:t>
        </w:r>
        <w:r w:rsidR="00CE5406">
          <w:rPr>
            <w:rFonts w:asciiTheme="minorHAnsi" w:eastAsiaTheme="minorEastAsia" w:hAnsiTheme="minorHAnsi" w:cstheme="minorBidi"/>
            <w:noProof/>
            <w:szCs w:val="22"/>
            <w:lang w:eastAsia="fr-FR"/>
          </w:rPr>
          <w:tab/>
        </w:r>
        <w:r w:rsidR="00CE5406" w:rsidRPr="00C76FF0">
          <w:rPr>
            <w:rStyle w:val="Lienhypertexte"/>
            <w:noProof/>
          </w:rPr>
          <w:t>Inscription au fichier national des personnes se prêtant à une recherche</w:t>
        </w:r>
        <w:r w:rsidR="00CE5406">
          <w:rPr>
            <w:noProof/>
            <w:webHidden/>
          </w:rPr>
          <w:tab/>
        </w:r>
        <w:r w:rsidR="00CE5406">
          <w:rPr>
            <w:noProof/>
            <w:webHidden/>
          </w:rPr>
          <w:fldChar w:fldCharType="begin"/>
        </w:r>
        <w:r w:rsidR="00CE5406">
          <w:rPr>
            <w:noProof/>
            <w:webHidden/>
          </w:rPr>
          <w:instrText xml:space="preserve"> PAGEREF _Toc493753599 \h </w:instrText>
        </w:r>
        <w:r w:rsidR="00CE5406">
          <w:rPr>
            <w:noProof/>
            <w:webHidden/>
          </w:rPr>
        </w:r>
        <w:r w:rsidR="00CE5406">
          <w:rPr>
            <w:noProof/>
            <w:webHidden/>
          </w:rPr>
          <w:fldChar w:fldCharType="separate"/>
        </w:r>
        <w:r w:rsidR="00CE5406">
          <w:rPr>
            <w:noProof/>
            <w:webHidden/>
          </w:rPr>
          <w:t>35</w:t>
        </w:r>
        <w:r w:rsidR="00CE5406">
          <w:rPr>
            <w:noProof/>
            <w:webHidden/>
          </w:rPr>
          <w:fldChar w:fldCharType="end"/>
        </w:r>
      </w:hyperlink>
    </w:p>
    <w:p w14:paraId="34B60C45" w14:textId="77777777" w:rsidR="00CE5406" w:rsidRDefault="008D084E">
      <w:pPr>
        <w:pStyle w:val="TM1"/>
        <w:tabs>
          <w:tab w:val="left" w:pos="480"/>
          <w:tab w:val="right" w:leader="dot" w:pos="9628"/>
        </w:tabs>
        <w:rPr>
          <w:rFonts w:asciiTheme="minorHAnsi" w:eastAsiaTheme="minorEastAsia" w:hAnsiTheme="minorHAnsi" w:cstheme="minorBidi"/>
          <w:b w:val="0"/>
          <w:bCs w:val="0"/>
          <w:caps w:val="0"/>
          <w:noProof/>
          <w:sz w:val="22"/>
          <w:szCs w:val="22"/>
          <w:lang w:eastAsia="fr-FR"/>
        </w:rPr>
      </w:pPr>
      <w:hyperlink w:anchor="_Toc493753600" w:history="1">
        <w:r w:rsidR="00CE5406" w:rsidRPr="00C76FF0">
          <w:rPr>
            <w:rStyle w:val="Lienhypertexte"/>
            <w:noProof/>
          </w:rPr>
          <w:t>15</w:t>
        </w:r>
        <w:r w:rsidR="00CE5406">
          <w:rPr>
            <w:rFonts w:asciiTheme="minorHAnsi" w:eastAsiaTheme="minorEastAsia" w:hAnsiTheme="minorHAnsi" w:cstheme="minorBidi"/>
            <w:b w:val="0"/>
            <w:bCs w:val="0"/>
            <w:caps w:val="0"/>
            <w:noProof/>
            <w:sz w:val="22"/>
            <w:szCs w:val="22"/>
            <w:lang w:eastAsia="fr-FR"/>
          </w:rPr>
          <w:tab/>
        </w:r>
        <w:r w:rsidR="00CE5406" w:rsidRPr="00C76FF0">
          <w:rPr>
            <w:rStyle w:val="Lienhypertexte"/>
            <w:noProof/>
          </w:rPr>
          <w:t>CONSERVATION DES DOCUMENTS ET des DONNEES relatifs à la recherche</w:t>
        </w:r>
        <w:r w:rsidR="00CE5406">
          <w:rPr>
            <w:noProof/>
            <w:webHidden/>
          </w:rPr>
          <w:tab/>
        </w:r>
        <w:r w:rsidR="00CE5406">
          <w:rPr>
            <w:noProof/>
            <w:webHidden/>
          </w:rPr>
          <w:fldChar w:fldCharType="begin"/>
        </w:r>
        <w:r w:rsidR="00CE5406">
          <w:rPr>
            <w:noProof/>
            <w:webHidden/>
          </w:rPr>
          <w:instrText xml:space="preserve"> PAGEREF _Toc493753600 \h </w:instrText>
        </w:r>
        <w:r w:rsidR="00CE5406">
          <w:rPr>
            <w:noProof/>
            <w:webHidden/>
          </w:rPr>
        </w:r>
        <w:r w:rsidR="00CE5406">
          <w:rPr>
            <w:noProof/>
            <w:webHidden/>
          </w:rPr>
          <w:fldChar w:fldCharType="separate"/>
        </w:r>
        <w:r w:rsidR="00CE5406">
          <w:rPr>
            <w:noProof/>
            <w:webHidden/>
          </w:rPr>
          <w:t>36</w:t>
        </w:r>
        <w:r w:rsidR="00CE5406">
          <w:rPr>
            <w:noProof/>
            <w:webHidden/>
          </w:rPr>
          <w:fldChar w:fldCharType="end"/>
        </w:r>
      </w:hyperlink>
    </w:p>
    <w:p w14:paraId="470172AE" w14:textId="77777777" w:rsidR="00CE5406" w:rsidRDefault="008D084E">
      <w:pPr>
        <w:pStyle w:val="TM1"/>
        <w:tabs>
          <w:tab w:val="left" w:pos="480"/>
          <w:tab w:val="right" w:leader="dot" w:pos="9628"/>
        </w:tabs>
        <w:rPr>
          <w:rFonts w:asciiTheme="minorHAnsi" w:eastAsiaTheme="minorEastAsia" w:hAnsiTheme="minorHAnsi" w:cstheme="minorBidi"/>
          <w:b w:val="0"/>
          <w:bCs w:val="0"/>
          <w:caps w:val="0"/>
          <w:noProof/>
          <w:sz w:val="22"/>
          <w:szCs w:val="22"/>
          <w:lang w:eastAsia="fr-FR"/>
        </w:rPr>
      </w:pPr>
      <w:hyperlink w:anchor="_Toc493753601" w:history="1">
        <w:r w:rsidR="00CE5406" w:rsidRPr="00C76FF0">
          <w:rPr>
            <w:rStyle w:val="Lienhypertexte"/>
            <w:noProof/>
          </w:rPr>
          <w:t>16</w:t>
        </w:r>
        <w:r w:rsidR="00CE5406">
          <w:rPr>
            <w:rFonts w:asciiTheme="minorHAnsi" w:eastAsiaTheme="minorEastAsia" w:hAnsiTheme="minorHAnsi" w:cstheme="minorBidi"/>
            <w:b w:val="0"/>
            <w:bCs w:val="0"/>
            <w:caps w:val="0"/>
            <w:noProof/>
            <w:sz w:val="22"/>
            <w:szCs w:val="22"/>
            <w:lang w:eastAsia="fr-FR"/>
          </w:rPr>
          <w:tab/>
        </w:r>
        <w:r w:rsidR="00CE5406" w:rsidRPr="00C76FF0">
          <w:rPr>
            <w:rStyle w:val="Lienhypertexte"/>
            <w:noProof/>
          </w:rPr>
          <w:t>Rapport final</w:t>
        </w:r>
        <w:r w:rsidR="00CE5406">
          <w:rPr>
            <w:noProof/>
            <w:webHidden/>
          </w:rPr>
          <w:tab/>
        </w:r>
        <w:r w:rsidR="00CE5406">
          <w:rPr>
            <w:noProof/>
            <w:webHidden/>
          </w:rPr>
          <w:fldChar w:fldCharType="begin"/>
        </w:r>
        <w:r w:rsidR="00CE5406">
          <w:rPr>
            <w:noProof/>
            <w:webHidden/>
          </w:rPr>
          <w:instrText xml:space="preserve"> PAGEREF _Toc493753601 \h </w:instrText>
        </w:r>
        <w:r w:rsidR="00CE5406">
          <w:rPr>
            <w:noProof/>
            <w:webHidden/>
          </w:rPr>
        </w:r>
        <w:r w:rsidR="00CE5406">
          <w:rPr>
            <w:noProof/>
            <w:webHidden/>
          </w:rPr>
          <w:fldChar w:fldCharType="separate"/>
        </w:r>
        <w:r w:rsidR="00CE5406">
          <w:rPr>
            <w:noProof/>
            <w:webHidden/>
          </w:rPr>
          <w:t>37</w:t>
        </w:r>
        <w:r w:rsidR="00CE5406">
          <w:rPr>
            <w:noProof/>
            <w:webHidden/>
          </w:rPr>
          <w:fldChar w:fldCharType="end"/>
        </w:r>
      </w:hyperlink>
    </w:p>
    <w:p w14:paraId="1D996AB9" w14:textId="77777777" w:rsidR="00CE5406" w:rsidRDefault="008D084E">
      <w:pPr>
        <w:pStyle w:val="TM1"/>
        <w:tabs>
          <w:tab w:val="left" w:pos="480"/>
          <w:tab w:val="right" w:leader="dot" w:pos="9628"/>
        </w:tabs>
        <w:rPr>
          <w:rFonts w:asciiTheme="minorHAnsi" w:eastAsiaTheme="minorEastAsia" w:hAnsiTheme="minorHAnsi" w:cstheme="minorBidi"/>
          <w:b w:val="0"/>
          <w:bCs w:val="0"/>
          <w:caps w:val="0"/>
          <w:noProof/>
          <w:sz w:val="22"/>
          <w:szCs w:val="22"/>
          <w:lang w:eastAsia="fr-FR"/>
        </w:rPr>
      </w:pPr>
      <w:hyperlink w:anchor="_Toc493753602" w:history="1">
        <w:r w:rsidR="00CE5406" w:rsidRPr="00C76FF0">
          <w:rPr>
            <w:rStyle w:val="Lienhypertexte"/>
            <w:noProof/>
          </w:rPr>
          <w:t>17</w:t>
        </w:r>
        <w:r w:rsidR="00CE5406">
          <w:rPr>
            <w:rFonts w:asciiTheme="minorHAnsi" w:eastAsiaTheme="minorEastAsia" w:hAnsiTheme="minorHAnsi" w:cstheme="minorBidi"/>
            <w:b w:val="0"/>
            <w:bCs w:val="0"/>
            <w:caps w:val="0"/>
            <w:noProof/>
            <w:sz w:val="22"/>
            <w:szCs w:val="22"/>
            <w:lang w:eastAsia="fr-FR"/>
          </w:rPr>
          <w:tab/>
        </w:r>
        <w:r w:rsidR="00CE5406" w:rsidRPr="00C76FF0">
          <w:rPr>
            <w:rStyle w:val="Lienhypertexte"/>
            <w:noProof/>
          </w:rPr>
          <w:t>Règles relatives à la publication</w:t>
        </w:r>
        <w:r w:rsidR="00CE5406">
          <w:rPr>
            <w:noProof/>
            <w:webHidden/>
          </w:rPr>
          <w:tab/>
        </w:r>
        <w:r w:rsidR="00CE5406">
          <w:rPr>
            <w:noProof/>
            <w:webHidden/>
          </w:rPr>
          <w:fldChar w:fldCharType="begin"/>
        </w:r>
        <w:r w:rsidR="00CE5406">
          <w:rPr>
            <w:noProof/>
            <w:webHidden/>
          </w:rPr>
          <w:instrText xml:space="preserve"> PAGEREF _Toc493753602 \h </w:instrText>
        </w:r>
        <w:r w:rsidR="00CE5406">
          <w:rPr>
            <w:noProof/>
            <w:webHidden/>
          </w:rPr>
        </w:r>
        <w:r w:rsidR="00CE5406">
          <w:rPr>
            <w:noProof/>
            <w:webHidden/>
          </w:rPr>
          <w:fldChar w:fldCharType="separate"/>
        </w:r>
        <w:r w:rsidR="00CE5406">
          <w:rPr>
            <w:noProof/>
            <w:webHidden/>
          </w:rPr>
          <w:t>38</w:t>
        </w:r>
        <w:r w:rsidR="00CE5406">
          <w:rPr>
            <w:noProof/>
            <w:webHidden/>
          </w:rPr>
          <w:fldChar w:fldCharType="end"/>
        </w:r>
      </w:hyperlink>
    </w:p>
    <w:p w14:paraId="219FED69" w14:textId="77777777" w:rsidR="00CE5406" w:rsidRDefault="008D084E">
      <w:pPr>
        <w:pStyle w:val="TM2"/>
        <w:tabs>
          <w:tab w:val="left" w:pos="960"/>
          <w:tab w:val="right" w:leader="dot" w:pos="9628"/>
        </w:tabs>
        <w:rPr>
          <w:rFonts w:asciiTheme="minorHAnsi" w:eastAsiaTheme="minorEastAsia" w:hAnsiTheme="minorHAnsi" w:cstheme="minorBidi"/>
          <w:noProof/>
          <w:szCs w:val="22"/>
          <w:lang w:eastAsia="fr-FR"/>
        </w:rPr>
      </w:pPr>
      <w:hyperlink w:anchor="_Toc493753603" w:history="1">
        <w:r w:rsidR="00CE5406" w:rsidRPr="00C76FF0">
          <w:rPr>
            <w:rStyle w:val="Lienhypertexte"/>
            <w:noProof/>
          </w:rPr>
          <w:t>17.1</w:t>
        </w:r>
        <w:r w:rsidR="00CE5406">
          <w:rPr>
            <w:rFonts w:asciiTheme="minorHAnsi" w:eastAsiaTheme="minorEastAsia" w:hAnsiTheme="minorHAnsi" w:cstheme="minorBidi"/>
            <w:noProof/>
            <w:szCs w:val="22"/>
            <w:lang w:eastAsia="fr-FR"/>
          </w:rPr>
          <w:tab/>
        </w:r>
        <w:r w:rsidR="00CE5406" w:rsidRPr="00C76FF0">
          <w:rPr>
            <w:rStyle w:val="Lienhypertexte"/>
            <w:noProof/>
          </w:rPr>
          <w:t>Communications scientifiques</w:t>
        </w:r>
        <w:r w:rsidR="00CE5406">
          <w:rPr>
            <w:noProof/>
            <w:webHidden/>
          </w:rPr>
          <w:tab/>
        </w:r>
        <w:r w:rsidR="00CE5406">
          <w:rPr>
            <w:noProof/>
            <w:webHidden/>
          </w:rPr>
          <w:fldChar w:fldCharType="begin"/>
        </w:r>
        <w:r w:rsidR="00CE5406">
          <w:rPr>
            <w:noProof/>
            <w:webHidden/>
          </w:rPr>
          <w:instrText xml:space="preserve"> PAGEREF _Toc493753603 \h </w:instrText>
        </w:r>
        <w:r w:rsidR="00CE5406">
          <w:rPr>
            <w:noProof/>
            <w:webHidden/>
          </w:rPr>
        </w:r>
        <w:r w:rsidR="00CE5406">
          <w:rPr>
            <w:noProof/>
            <w:webHidden/>
          </w:rPr>
          <w:fldChar w:fldCharType="separate"/>
        </w:r>
        <w:r w:rsidR="00CE5406">
          <w:rPr>
            <w:noProof/>
            <w:webHidden/>
          </w:rPr>
          <w:t>38</w:t>
        </w:r>
        <w:r w:rsidR="00CE5406">
          <w:rPr>
            <w:noProof/>
            <w:webHidden/>
          </w:rPr>
          <w:fldChar w:fldCharType="end"/>
        </w:r>
      </w:hyperlink>
    </w:p>
    <w:p w14:paraId="0F63A373" w14:textId="77777777" w:rsidR="00CE5406" w:rsidRDefault="008D084E">
      <w:pPr>
        <w:pStyle w:val="TM2"/>
        <w:tabs>
          <w:tab w:val="left" w:pos="960"/>
          <w:tab w:val="right" w:leader="dot" w:pos="9628"/>
        </w:tabs>
        <w:rPr>
          <w:rFonts w:asciiTheme="minorHAnsi" w:eastAsiaTheme="minorEastAsia" w:hAnsiTheme="minorHAnsi" w:cstheme="minorBidi"/>
          <w:noProof/>
          <w:szCs w:val="22"/>
          <w:lang w:eastAsia="fr-FR"/>
        </w:rPr>
      </w:pPr>
      <w:hyperlink w:anchor="_Toc493753604" w:history="1">
        <w:r w:rsidR="00CE5406" w:rsidRPr="00C76FF0">
          <w:rPr>
            <w:rStyle w:val="Lienhypertexte"/>
            <w:noProof/>
          </w:rPr>
          <w:t>17.2</w:t>
        </w:r>
        <w:r w:rsidR="00CE5406">
          <w:rPr>
            <w:rFonts w:asciiTheme="minorHAnsi" w:eastAsiaTheme="minorEastAsia" w:hAnsiTheme="minorHAnsi" w:cstheme="minorBidi"/>
            <w:noProof/>
            <w:szCs w:val="22"/>
            <w:lang w:eastAsia="fr-FR"/>
          </w:rPr>
          <w:tab/>
        </w:r>
        <w:r w:rsidR="00CE5406" w:rsidRPr="00C76FF0">
          <w:rPr>
            <w:rStyle w:val="Lienhypertexte"/>
            <w:noProof/>
          </w:rPr>
          <w:t>Communication des résultats aux participants</w:t>
        </w:r>
        <w:r w:rsidR="00CE5406">
          <w:rPr>
            <w:noProof/>
            <w:webHidden/>
          </w:rPr>
          <w:tab/>
        </w:r>
        <w:r w:rsidR="00CE5406">
          <w:rPr>
            <w:noProof/>
            <w:webHidden/>
          </w:rPr>
          <w:fldChar w:fldCharType="begin"/>
        </w:r>
        <w:r w:rsidR="00CE5406">
          <w:rPr>
            <w:noProof/>
            <w:webHidden/>
          </w:rPr>
          <w:instrText xml:space="preserve"> PAGEREF _Toc493753604 \h </w:instrText>
        </w:r>
        <w:r w:rsidR="00CE5406">
          <w:rPr>
            <w:noProof/>
            <w:webHidden/>
          </w:rPr>
        </w:r>
        <w:r w:rsidR="00CE5406">
          <w:rPr>
            <w:noProof/>
            <w:webHidden/>
          </w:rPr>
          <w:fldChar w:fldCharType="separate"/>
        </w:r>
        <w:r w:rsidR="00CE5406">
          <w:rPr>
            <w:noProof/>
            <w:webHidden/>
          </w:rPr>
          <w:t>38</w:t>
        </w:r>
        <w:r w:rsidR="00CE5406">
          <w:rPr>
            <w:noProof/>
            <w:webHidden/>
          </w:rPr>
          <w:fldChar w:fldCharType="end"/>
        </w:r>
      </w:hyperlink>
    </w:p>
    <w:p w14:paraId="7C821F22" w14:textId="77777777" w:rsidR="00CE5406" w:rsidRDefault="008D084E">
      <w:pPr>
        <w:pStyle w:val="TM2"/>
        <w:tabs>
          <w:tab w:val="left" w:pos="960"/>
          <w:tab w:val="right" w:leader="dot" w:pos="9628"/>
        </w:tabs>
        <w:rPr>
          <w:rFonts w:asciiTheme="minorHAnsi" w:eastAsiaTheme="minorEastAsia" w:hAnsiTheme="minorHAnsi" w:cstheme="minorBidi"/>
          <w:noProof/>
          <w:szCs w:val="22"/>
          <w:lang w:eastAsia="fr-FR"/>
        </w:rPr>
      </w:pPr>
      <w:hyperlink w:anchor="_Toc493753605" w:history="1">
        <w:r w:rsidR="00CE5406" w:rsidRPr="00C76FF0">
          <w:rPr>
            <w:rStyle w:val="Lienhypertexte"/>
            <w:noProof/>
          </w:rPr>
          <w:t>17.3</w:t>
        </w:r>
        <w:r w:rsidR="00CE5406">
          <w:rPr>
            <w:rFonts w:asciiTheme="minorHAnsi" w:eastAsiaTheme="minorEastAsia" w:hAnsiTheme="minorHAnsi" w:cstheme="minorBidi"/>
            <w:noProof/>
            <w:szCs w:val="22"/>
            <w:lang w:eastAsia="fr-FR"/>
          </w:rPr>
          <w:tab/>
        </w:r>
        <w:r w:rsidR="00CE5406" w:rsidRPr="00C76FF0">
          <w:rPr>
            <w:rStyle w:val="Lienhypertexte"/>
            <w:noProof/>
          </w:rPr>
          <w:t>Cession des données</w:t>
        </w:r>
        <w:r w:rsidR="00CE5406">
          <w:rPr>
            <w:noProof/>
            <w:webHidden/>
          </w:rPr>
          <w:tab/>
        </w:r>
        <w:r w:rsidR="00CE5406">
          <w:rPr>
            <w:noProof/>
            <w:webHidden/>
          </w:rPr>
          <w:fldChar w:fldCharType="begin"/>
        </w:r>
        <w:r w:rsidR="00CE5406">
          <w:rPr>
            <w:noProof/>
            <w:webHidden/>
          </w:rPr>
          <w:instrText xml:space="preserve"> PAGEREF _Toc493753605 \h </w:instrText>
        </w:r>
        <w:r w:rsidR="00CE5406">
          <w:rPr>
            <w:noProof/>
            <w:webHidden/>
          </w:rPr>
        </w:r>
        <w:r w:rsidR="00CE5406">
          <w:rPr>
            <w:noProof/>
            <w:webHidden/>
          </w:rPr>
          <w:fldChar w:fldCharType="separate"/>
        </w:r>
        <w:r w:rsidR="00CE5406">
          <w:rPr>
            <w:noProof/>
            <w:webHidden/>
          </w:rPr>
          <w:t>38</w:t>
        </w:r>
        <w:r w:rsidR="00CE5406">
          <w:rPr>
            <w:noProof/>
            <w:webHidden/>
          </w:rPr>
          <w:fldChar w:fldCharType="end"/>
        </w:r>
      </w:hyperlink>
    </w:p>
    <w:p w14:paraId="26F14993" w14:textId="77777777" w:rsidR="00CE5406" w:rsidRDefault="008D084E">
      <w:pPr>
        <w:pStyle w:val="TM1"/>
        <w:tabs>
          <w:tab w:val="left" w:pos="480"/>
          <w:tab w:val="right" w:leader="dot" w:pos="9628"/>
        </w:tabs>
        <w:rPr>
          <w:rFonts w:asciiTheme="minorHAnsi" w:eastAsiaTheme="minorEastAsia" w:hAnsiTheme="minorHAnsi" w:cstheme="minorBidi"/>
          <w:b w:val="0"/>
          <w:bCs w:val="0"/>
          <w:caps w:val="0"/>
          <w:noProof/>
          <w:sz w:val="22"/>
          <w:szCs w:val="22"/>
          <w:lang w:eastAsia="fr-FR"/>
        </w:rPr>
      </w:pPr>
      <w:hyperlink w:anchor="_Toc493753606" w:history="1">
        <w:r w:rsidR="00CE5406" w:rsidRPr="00C76FF0">
          <w:rPr>
            <w:rStyle w:val="Lienhypertexte"/>
            <w:noProof/>
          </w:rPr>
          <w:t>18</w:t>
        </w:r>
        <w:r w:rsidR="00CE5406">
          <w:rPr>
            <w:rFonts w:asciiTheme="minorHAnsi" w:eastAsiaTheme="minorEastAsia" w:hAnsiTheme="minorHAnsi" w:cstheme="minorBidi"/>
            <w:b w:val="0"/>
            <w:bCs w:val="0"/>
            <w:caps w:val="0"/>
            <w:noProof/>
            <w:sz w:val="22"/>
            <w:szCs w:val="22"/>
            <w:lang w:eastAsia="fr-FR"/>
          </w:rPr>
          <w:tab/>
        </w:r>
        <w:r w:rsidR="00CE5406" w:rsidRPr="00C76FF0">
          <w:rPr>
            <w:rStyle w:val="Lienhypertexte"/>
            <w:noProof/>
          </w:rPr>
          <w:t>FAISABILITE DE L’ETUDE</w:t>
        </w:r>
        <w:r w:rsidR="00CE5406">
          <w:rPr>
            <w:noProof/>
            <w:webHidden/>
          </w:rPr>
          <w:tab/>
        </w:r>
        <w:r w:rsidR="00CE5406">
          <w:rPr>
            <w:noProof/>
            <w:webHidden/>
          </w:rPr>
          <w:fldChar w:fldCharType="begin"/>
        </w:r>
        <w:r w:rsidR="00CE5406">
          <w:rPr>
            <w:noProof/>
            <w:webHidden/>
          </w:rPr>
          <w:instrText xml:space="preserve"> PAGEREF _Toc493753606 \h </w:instrText>
        </w:r>
        <w:r w:rsidR="00CE5406">
          <w:rPr>
            <w:noProof/>
            <w:webHidden/>
          </w:rPr>
        </w:r>
        <w:r w:rsidR="00CE5406">
          <w:rPr>
            <w:noProof/>
            <w:webHidden/>
          </w:rPr>
          <w:fldChar w:fldCharType="separate"/>
        </w:r>
        <w:r w:rsidR="00CE5406">
          <w:rPr>
            <w:noProof/>
            <w:webHidden/>
          </w:rPr>
          <w:t>39</w:t>
        </w:r>
        <w:r w:rsidR="00CE5406">
          <w:rPr>
            <w:noProof/>
            <w:webHidden/>
          </w:rPr>
          <w:fldChar w:fldCharType="end"/>
        </w:r>
      </w:hyperlink>
    </w:p>
    <w:p w14:paraId="11A04760" w14:textId="77777777" w:rsidR="00CE5406" w:rsidRDefault="008D084E">
      <w:pPr>
        <w:pStyle w:val="TM2"/>
        <w:tabs>
          <w:tab w:val="left" w:pos="960"/>
          <w:tab w:val="right" w:leader="dot" w:pos="9628"/>
        </w:tabs>
        <w:rPr>
          <w:rFonts w:asciiTheme="minorHAnsi" w:eastAsiaTheme="minorEastAsia" w:hAnsiTheme="minorHAnsi" w:cstheme="minorBidi"/>
          <w:noProof/>
          <w:szCs w:val="22"/>
          <w:lang w:eastAsia="fr-FR"/>
        </w:rPr>
      </w:pPr>
      <w:hyperlink w:anchor="_Toc493753607" w:history="1">
        <w:r w:rsidR="00CE5406" w:rsidRPr="00C76FF0">
          <w:rPr>
            <w:rStyle w:val="Lienhypertexte"/>
            <w:rFonts w:cs="Arial"/>
            <w:noProof/>
          </w:rPr>
          <w:t>18.1</w:t>
        </w:r>
        <w:r w:rsidR="00CE5406">
          <w:rPr>
            <w:rFonts w:asciiTheme="minorHAnsi" w:eastAsiaTheme="minorEastAsia" w:hAnsiTheme="minorHAnsi" w:cstheme="minorBidi"/>
            <w:noProof/>
            <w:szCs w:val="22"/>
            <w:lang w:eastAsia="fr-FR"/>
          </w:rPr>
          <w:tab/>
        </w:r>
        <w:r w:rsidR="00CE5406" w:rsidRPr="00C76FF0">
          <w:rPr>
            <w:rStyle w:val="Lienhypertexte"/>
            <w:noProof/>
          </w:rPr>
          <w:t>Expertise scientifique</w:t>
        </w:r>
        <w:r w:rsidR="00CE5406">
          <w:rPr>
            <w:noProof/>
            <w:webHidden/>
          </w:rPr>
          <w:tab/>
        </w:r>
        <w:r w:rsidR="00CE5406">
          <w:rPr>
            <w:noProof/>
            <w:webHidden/>
          </w:rPr>
          <w:fldChar w:fldCharType="begin"/>
        </w:r>
        <w:r w:rsidR="00CE5406">
          <w:rPr>
            <w:noProof/>
            <w:webHidden/>
          </w:rPr>
          <w:instrText xml:space="preserve"> PAGEREF _Toc493753607 \h </w:instrText>
        </w:r>
        <w:r w:rsidR="00CE5406">
          <w:rPr>
            <w:noProof/>
            <w:webHidden/>
          </w:rPr>
        </w:r>
        <w:r w:rsidR="00CE5406">
          <w:rPr>
            <w:noProof/>
            <w:webHidden/>
          </w:rPr>
          <w:fldChar w:fldCharType="separate"/>
        </w:r>
        <w:r w:rsidR="00CE5406">
          <w:rPr>
            <w:noProof/>
            <w:webHidden/>
          </w:rPr>
          <w:t>39</w:t>
        </w:r>
        <w:r w:rsidR="00CE5406">
          <w:rPr>
            <w:noProof/>
            <w:webHidden/>
          </w:rPr>
          <w:fldChar w:fldCharType="end"/>
        </w:r>
      </w:hyperlink>
    </w:p>
    <w:p w14:paraId="4CDEDF7A" w14:textId="77777777" w:rsidR="00CE5406" w:rsidRDefault="008D084E">
      <w:pPr>
        <w:pStyle w:val="TM2"/>
        <w:tabs>
          <w:tab w:val="left" w:pos="960"/>
          <w:tab w:val="right" w:leader="dot" w:pos="9628"/>
        </w:tabs>
        <w:rPr>
          <w:rFonts w:asciiTheme="minorHAnsi" w:eastAsiaTheme="minorEastAsia" w:hAnsiTheme="minorHAnsi" w:cstheme="minorBidi"/>
          <w:noProof/>
          <w:szCs w:val="22"/>
          <w:lang w:eastAsia="fr-FR"/>
        </w:rPr>
      </w:pPr>
      <w:hyperlink w:anchor="_Toc493753608" w:history="1">
        <w:r w:rsidR="00CE5406" w:rsidRPr="00C76FF0">
          <w:rPr>
            <w:rStyle w:val="Lienhypertexte"/>
            <w:rFonts w:cs="Arial"/>
            <w:noProof/>
          </w:rPr>
          <w:t>18.2</w:t>
        </w:r>
        <w:r w:rsidR="00CE5406">
          <w:rPr>
            <w:rFonts w:asciiTheme="minorHAnsi" w:eastAsiaTheme="minorEastAsia" w:hAnsiTheme="minorHAnsi" w:cstheme="minorBidi"/>
            <w:noProof/>
            <w:szCs w:val="22"/>
            <w:lang w:eastAsia="fr-FR"/>
          </w:rPr>
          <w:tab/>
        </w:r>
        <w:r w:rsidR="00CE5406" w:rsidRPr="00C76FF0">
          <w:rPr>
            <w:rStyle w:val="Lienhypertexte"/>
            <w:noProof/>
          </w:rPr>
          <w:t>Collaborations</w:t>
        </w:r>
        <w:r w:rsidR="00CE5406">
          <w:rPr>
            <w:noProof/>
            <w:webHidden/>
          </w:rPr>
          <w:tab/>
        </w:r>
        <w:r w:rsidR="00CE5406">
          <w:rPr>
            <w:noProof/>
            <w:webHidden/>
          </w:rPr>
          <w:fldChar w:fldCharType="begin"/>
        </w:r>
        <w:r w:rsidR="00CE5406">
          <w:rPr>
            <w:noProof/>
            <w:webHidden/>
          </w:rPr>
          <w:instrText xml:space="preserve"> PAGEREF _Toc493753608 \h </w:instrText>
        </w:r>
        <w:r w:rsidR="00CE5406">
          <w:rPr>
            <w:noProof/>
            <w:webHidden/>
          </w:rPr>
        </w:r>
        <w:r w:rsidR="00CE5406">
          <w:rPr>
            <w:noProof/>
            <w:webHidden/>
          </w:rPr>
          <w:fldChar w:fldCharType="separate"/>
        </w:r>
        <w:r w:rsidR="00CE5406">
          <w:rPr>
            <w:noProof/>
            <w:webHidden/>
          </w:rPr>
          <w:t>39</w:t>
        </w:r>
        <w:r w:rsidR="00CE5406">
          <w:rPr>
            <w:noProof/>
            <w:webHidden/>
          </w:rPr>
          <w:fldChar w:fldCharType="end"/>
        </w:r>
      </w:hyperlink>
    </w:p>
    <w:p w14:paraId="1D302E9A" w14:textId="77777777" w:rsidR="00CE5406" w:rsidRDefault="008D084E">
      <w:pPr>
        <w:pStyle w:val="TM2"/>
        <w:tabs>
          <w:tab w:val="left" w:pos="960"/>
          <w:tab w:val="right" w:leader="dot" w:pos="9628"/>
        </w:tabs>
        <w:rPr>
          <w:rFonts w:asciiTheme="minorHAnsi" w:eastAsiaTheme="minorEastAsia" w:hAnsiTheme="minorHAnsi" w:cstheme="minorBidi"/>
          <w:noProof/>
          <w:szCs w:val="22"/>
          <w:lang w:eastAsia="fr-FR"/>
        </w:rPr>
      </w:pPr>
      <w:hyperlink w:anchor="_Toc493753609" w:history="1">
        <w:r w:rsidR="00CE5406" w:rsidRPr="00C76FF0">
          <w:rPr>
            <w:rStyle w:val="Lienhypertexte"/>
            <w:noProof/>
          </w:rPr>
          <w:t>18.3</w:t>
        </w:r>
        <w:r w:rsidR="00CE5406">
          <w:rPr>
            <w:rFonts w:asciiTheme="minorHAnsi" w:eastAsiaTheme="minorEastAsia" w:hAnsiTheme="minorHAnsi" w:cstheme="minorBidi"/>
            <w:noProof/>
            <w:szCs w:val="22"/>
            <w:lang w:eastAsia="fr-FR"/>
          </w:rPr>
          <w:tab/>
        </w:r>
        <w:r w:rsidR="00CE5406" w:rsidRPr="00C76FF0">
          <w:rPr>
            <w:rStyle w:val="Lienhypertexte"/>
            <w:noProof/>
          </w:rPr>
          <w:t>Financement du projet (si ce point ne fait pas partie d’un document distinct) :</w:t>
        </w:r>
        <w:r w:rsidR="00CE5406">
          <w:rPr>
            <w:noProof/>
            <w:webHidden/>
          </w:rPr>
          <w:tab/>
        </w:r>
        <w:r w:rsidR="00CE5406">
          <w:rPr>
            <w:noProof/>
            <w:webHidden/>
          </w:rPr>
          <w:fldChar w:fldCharType="begin"/>
        </w:r>
        <w:r w:rsidR="00CE5406">
          <w:rPr>
            <w:noProof/>
            <w:webHidden/>
          </w:rPr>
          <w:instrText xml:space="preserve"> PAGEREF _Toc493753609 \h </w:instrText>
        </w:r>
        <w:r w:rsidR="00CE5406">
          <w:rPr>
            <w:noProof/>
            <w:webHidden/>
          </w:rPr>
        </w:r>
        <w:r w:rsidR="00CE5406">
          <w:rPr>
            <w:noProof/>
            <w:webHidden/>
          </w:rPr>
          <w:fldChar w:fldCharType="separate"/>
        </w:r>
        <w:r w:rsidR="00CE5406">
          <w:rPr>
            <w:noProof/>
            <w:webHidden/>
          </w:rPr>
          <w:t>39</w:t>
        </w:r>
        <w:r w:rsidR="00CE5406">
          <w:rPr>
            <w:noProof/>
            <w:webHidden/>
          </w:rPr>
          <w:fldChar w:fldCharType="end"/>
        </w:r>
      </w:hyperlink>
    </w:p>
    <w:p w14:paraId="5C789745" w14:textId="77777777" w:rsidR="00CE5406" w:rsidRDefault="008D084E">
      <w:pPr>
        <w:pStyle w:val="TM1"/>
        <w:tabs>
          <w:tab w:val="left" w:pos="480"/>
          <w:tab w:val="right" w:leader="dot" w:pos="9628"/>
        </w:tabs>
        <w:rPr>
          <w:rFonts w:asciiTheme="minorHAnsi" w:eastAsiaTheme="minorEastAsia" w:hAnsiTheme="minorHAnsi" w:cstheme="minorBidi"/>
          <w:b w:val="0"/>
          <w:bCs w:val="0"/>
          <w:caps w:val="0"/>
          <w:noProof/>
          <w:sz w:val="22"/>
          <w:szCs w:val="22"/>
          <w:lang w:eastAsia="fr-FR"/>
        </w:rPr>
      </w:pPr>
      <w:hyperlink w:anchor="_Toc493753610" w:history="1">
        <w:r w:rsidR="00CE5406" w:rsidRPr="00C76FF0">
          <w:rPr>
            <w:rStyle w:val="Lienhypertexte"/>
            <w:noProof/>
          </w:rPr>
          <w:t>19</w:t>
        </w:r>
        <w:r w:rsidR="00CE5406">
          <w:rPr>
            <w:rFonts w:asciiTheme="minorHAnsi" w:eastAsiaTheme="minorEastAsia" w:hAnsiTheme="minorHAnsi" w:cstheme="minorBidi"/>
            <w:b w:val="0"/>
            <w:bCs w:val="0"/>
            <w:caps w:val="0"/>
            <w:noProof/>
            <w:sz w:val="22"/>
            <w:szCs w:val="22"/>
            <w:lang w:eastAsia="fr-FR"/>
          </w:rPr>
          <w:tab/>
        </w:r>
        <w:r w:rsidR="00CE5406" w:rsidRPr="00C76FF0">
          <w:rPr>
            <w:rStyle w:val="Lienhypertexte"/>
            <w:noProof/>
          </w:rPr>
          <w:t>Bibliographie</w:t>
        </w:r>
        <w:r w:rsidR="00CE5406">
          <w:rPr>
            <w:noProof/>
            <w:webHidden/>
          </w:rPr>
          <w:tab/>
        </w:r>
        <w:r w:rsidR="00CE5406">
          <w:rPr>
            <w:noProof/>
            <w:webHidden/>
          </w:rPr>
          <w:fldChar w:fldCharType="begin"/>
        </w:r>
        <w:r w:rsidR="00CE5406">
          <w:rPr>
            <w:noProof/>
            <w:webHidden/>
          </w:rPr>
          <w:instrText xml:space="preserve"> PAGEREF _Toc493753610 \h </w:instrText>
        </w:r>
        <w:r w:rsidR="00CE5406">
          <w:rPr>
            <w:noProof/>
            <w:webHidden/>
          </w:rPr>
        </w:r>
        <w:r w:rsidR="00CE5406">
          <w:rPr>
            <w:noProof/>
            <w:webHidden/>
          </w:rPr>
          <w:fldChar w:fldCharType="separate"/>
        </w:r>
        <w:r w:rsidR="00CE5406">
          <w:rPr>
            <w:noProof/>
            <w:webHidden/>
          </w:rPr>
          <w:t>40</w:t>
        </w:r>
        <w:r w:rsidR="00CE5406">
          <w:rPr>
            <w:noProof/>
            <w:webHidden/>
          </w:rPr>
          <w:fldChar w:fldCharType="end"/>
        </w:r>
      </w:hyperlink>
    </w:p>
    <w:p w14:paraId="19501D4B" w14:textId="77777777" w:rsidR="00CE5406" w:rsidRDefault="008D084E">
      <w:pPr>
        <w:pStyle w:val="TM1"/>
        <w:tabs>
          <w:tab w:val="left" w:pos="480"/>
          <w:tab w:val="right" w:leader="dot" w:pos="9628"/>
        </w:tabs>
        <w:rPr>
          <w:rFonts w:asciiTheme="minorHAnsi" w:eastAsiaTheme="minorEastAsia" w:hAnsiTheme="minorHAnsi" w:cstheme="minorBidi"/>
          <w:b w:val="0"/>
          <w:bCs w:val="0"/>
          <w:caps w:val="0"/>
          <w:noProof/>
          <w:sz w:val="22"/>
          <w:szCs w:val="22"/>
          <w:lang w:eastAsia="fr-FR"/>
        </w:rPr>
      </w:pPr>
      <w:hyperlink w:anchor="_Toc493753611" w:history="1">
        <w:r w:rsidR="00CE5406" w:rsidRPr="00C76FF0">
          <w:rPr>
            <w:rStyle w:val="Lienhypertexte"/>
            <w:noProof/>
          </w:rPr>
          <w:t>20</w:t>
        </w:r>
        <w:r w:rsidR="00CE5406">
          <w:rPr>
            <w:rFonts w:asciiTheme="minorHAnsi" w:eastAsiaTheme="minorEastAsia" w:hAnsiTheme="minorHAnsi" w:cstheme="minorBidi"/>
            <w:b w:val="0"/>
            <w:bCs w:val="0"/>
            <w:caps w:val="0"/>
            <w:noProof/>
            <w:sz w:val="22"/>
            <w:szCs w:val="22"/>
            <w:lang w:eastAsia="fr-FR"/>
          </w:rPr>
          <w:tab/>
        </w:r>
        <w:r w:rsidR="00CE5406" w:rsidRPr="00C76FF0">
          <w:rPr>
            <w:rStyle w:val="Lienhypertexte"/>
            <w:noProof/>
          </w:rPr>
          <w:t>LISTE DES ANNEXES</w:t>
        </w:r>
        <w:r w:rsidR="00CE5406">
          <w:rPr>
            <w:noProof/>
            <w:webHidden/>
          </w:rPr>
          <w:tab/>
        </w:r>
        <w:r w:rsidR="00CE5406">
          <w:rPr>
            <w:noProof/>
            <w:webHidden/>
          </w:rPr>
          <w:fldChar w:fldCharType="begin"/>
        </w:r>
        <w:r w:rsidR="00CE5406">
          <w:rPr>
            <w:noProof/>
            <w:webHidden/>
          </w:rPr>
          <w:instrText xml:space="preserve"> PAGEREF _Toc493753611 \h </w:instrText>
        </w:r>
        <w:r w:rsidR="00CE5406">
          <w:rPr>
            <w:noProof/>
            <w:webHidden/>
          </w:rPr>
        </w:r>
        <w:r w:rsidR="00CE5406">
          <w:rPr>
            <w:noProof/>
            <w:webHidden/>
          </w:rPr>
          <w:fldChar w:fldCharType="separate"/>
        </w:r>
        <w:r w:rsidR="00CE5406">
          <w:rPr>
            <w:noProof/>
            <w:webHidden/>
          </w:rPr>
          <w:t>41</w:t>
        </w:r>
        <w:r w:rsidR="00CE5406">
          <w:rPr>
            <w:noProof/>
            <w:webHidden/>
          </w:rPr>
          <w:fldChar w:fldCharType="end"/>
        </w:r>
      </w:hyperlink>
    </w:p>
    <w:p w14:paraId="318076F3" w14:textId="77777777" w:rsidR="00CE5406" w:rsidRDefault="008D084E">
      <w:pPr>
        <w:pStyle w:val="TM1"/>
        <w:tabs>
          <w:tab w:val="left" w:pos="480"/>
          <w:tab w:val="right" w:leader="dot" w:pos="9628"/>
        </w:tabs>
        <w:rPr>
          <w:rFonts w:asciiTheme="minorHAnsi" w:eastAsiaTheme="minorEastAsia" w:hAnsiTheme="minorHAnsi" w:cstheme="minorBidi"/>
          <w:b w:val="0"/>
          <w:bCs w:val="0"/>
          <w:caps w:val="0"/>
          <w:noProof/>
          <w:sz w:val="22"/>
          <w:szCs w:val="22"/>
          <w:lang w:eastAsia="fr-FR"/>
        </w:rPr>
      </w:pPr>
      <w:hyperlink w:anchor="_Toc493753612" w:history="1">
        <w:r w:rsidR="00CE5406" w:rsidRPr="00C76FF0">
          <w:rPr>
            <w:rStyle w:val="Lienhypertexte"/>
            <w:noProof/>
          </w:rPr>
          <w:t>21</w:t>
        </w:r>
        <w:r w:rsidR="00CE5406">
          <w:rPr>
            <w:rFonts w:asciiTheme="minorHAnsi" w:eastAsiaTheme="minorEastAsia" w:hAnsiTheme="minorHAnsi" w:cstheme="minorBidi"/>
            <w:b w:val="0"/>
            <w:bCs w:val="0"/>
            <w:caps w:val="0"/>
            <w:noProof/>
            <w:sz w:val="22"/>
            <w:szCs w:val="22"/>
            <w:lang w:eastAsia="fr-FR"/>
          </w:rPr>
          <w:tab/>
        </w:r>
        <w:r w:rsidR="00CE5406" w:rsidRPr="00C76FF0">
          <w:rPr>
            <w:rStyle w:val="Lienhypertexte"/>
            <w:noProof/>
          </w:rPr>
          <w:t>AnnexeS</w:t>
        </w:r>
        <w:r w:rsidR="00CE5406">
          <w:rPr>
            <w:noProof/>
            <w:webHidden/>
          </w:rPr>
          <w:tab/>
        </w:r>
        <w:r w:rsidR="00CE5406">
          <w:rPr>
            <w:noProof/>
            <w:webHidden/>
          </w:rPr>
          <w:fldChar w:fldCharType="begin"/>
        </w:r>
        <w:r w:rsidR="00CE5406">
          <w:rPr>
            <w:noProof/>
            <w:webHidden/>
          </w:rPr>
          <w:instrText xml:space="preserve"> PAGEREF _Toc493753612 \h </w:instrText>
        </w:r>
        <w:r w:rsidR="00CE5406">
          <w:rPr>
            <w:noProof/>
            <w:webHidden/>
          </w:rPr>
        </w:r>
        <w:r w:rsidR="00CE5406">
          <w:rPr>
            <w:noProof/>
            <w:webHidden/>
          </w:rPr>
          <w:fldChar w:fldCharType="separate"/>
        </w:r>
        <w:r w:rsidR="00CE5406">
          <w:rPr>
            <w:noProof/>
            <w:webHidden/>
          </w:rPr>
          <w:t>42</w:t>
        </w:r>
        <w:r w:rsidR="00CE5406">
          <w:rPr>
            <w:noProof/>
            <w:webHidden/>
          </w:rPr>
          <w:fldChar w:fldCharType="end"/>
        </w:r>
      </w:hyperlink>
    </w:p>
    <w:p w14:paraId="286024AA" w14:textId="77777777" w:rsidR="00CE5406" w:rsidRDefault="008D084E">
      <w:pPr>
        <w:pStyle w:val="TM2"/>
        <w:tabs>
          <w:tab w:val="left" w:pos="960"/>
          <w:tab w:val="right" w:leader="dot" w:pos="9628"/>
        </w:tabs>
        <w:rPr>
          <w:rFonts w:asciiTheme="minorHAnsi" w:eastAsiaTheme="minorEastAsia" w:hAnsiTheme="minorHAnsi" w:cstheme="minorBidi"/>
          <w:noProof/>
          <w:szCs w:val="22"/>
          <w:lang w:eastAsia="fr-FR"/>
        </w:rPr>
      </w:pPr>
      <w:hyperlink w:anchor="_Toc493753613" w:history="1">
        <w:r w:rsidR="00CE5406" w:rsidRPr="00C76FF0">
          <w:rPr>
            <w:rStyle w:val="Lienhypertexte"/>
            <w:noProof/>
          </w:rPr>
          <w:t>21.1</w:t>
        </w:r>
        <w:r w:rsidR="00CE5406">
          <w:rPr>
            <w:rFonts w:asciiTheme="minorHAnsi" w:eastAsiaTheme="minorEastAsia" w:hAnsiTheme="minorHAnsi" w:cstheme="minorBidi"/>
            <w:noProof/>
            <w:szCs w:val="22"/>
            <w:lang w:eastAsia="fr-FR"/>
          </w:rPr>
          <w:tab/>
        </w:r>
        <w:r w:rsidR="00CE5406" w:rsidRPr="00C76FF0">
          <w:rPr>
            <w:rStyle w:val="Lienhypertexte"/>
            <w:noProof/>
          </w:rPr>
          <w:t>Annexe 1 : Déclaration d'Helsinki de L'AMM - Principes éthiques applicables à la recherche médicale impliquant des êtres humains</w:t>
        </w:r>
        <w:r w:rsidR="00CE5406">
          <w:rPr>
            <w:noProof/>
            <w:webHidden/>
          </w:rPr>
          <w:tab/>
        </w:r>
        <w:r w:rsidR="00CE5406">
          <w:rPr>
            <w:noProof/>
            <w:webHidden/>
          </w:rPr>
          <w:fldChar w:fldCharType="begin"/>
        </w:r>
        <w:r w:rsidR="00CE5406">
          <w:rPr>
            <w:noProof/>
            <w:webHidden/>
          </w:rPr>
          <w:instrText xml:space="preserve"> PAGEREF _Toc493753613 \h </w:instrText>
        </w:r>
        <w:r w:rsidR="00CE5406">
          <w:rPr>
            <w:noProof/>
            <w:webHidden/>
          </w:rPr>
        </w:r>
        <w:r w:rsidR="00CE5406">
          <w:rPr>
            <w:noProof/>
            <w:webHidden/>
          </w:rPr>
          <w:fldChar w:fldCharType="separate"/>
        </w:r>
        <w:r w:rsidR="00CE5406">
          <w:rPr>
            <w:noProof/>
            <w:webHidden/>
          </w:rPr>
          <w:t>42</w:t>
        </w:r>
        <w:r w:rsidR="00CE5406">
          <w:rPr>
            <w:noProof/>
            <w:webHidden/>
          </w:rPr>
          <w:fldChar w:fldCharType="end"/>
        </w:r>
      </w:hyperlink>
    </w:p>
    <w:p w14:paraId="0B6B662D" w14:textId="77777777" w:rsidR="00CE5406" w:rsidRDefault="008D084E">
      <w:pPr>
        <w:pStyle w:val="TM2"/>
        <w:tabs>
          <w:tab w:val="left" w:pos="960"/>
          <w:tab w:val="right" w:leader="dot" w:pos="9628"/>
        </w:tabs>
        <w:rPr>
          <w:rFonts w:asciiTheme="minorHAnsi" w:eastAsiaTheme="minorEastAsia" w:hAnsiTheme="minorHAnsi" w:cstheme="minorBidi"/>
          <w:noProof/>
          <w:szCs w:val="22"/>
          <w:lang w:eastAsia="fr-FR"/>
        </w:rPr>
      </w:pPr>
      <w:hyperlink w:anchor="_Toc493753614" w:history="1">
        <w:r w:rsidR="00CE5406" w:rsidRPr="00C76FF0">
          <w:rPr>
            <w:rStyle w:val="Lienhypertexte"/>
            <w:noProof/>
          </w:rPr>
          <w:t>21.2</w:t>
        </w:r>
        <w:r w:rsidR="00CE5406">
          <w:rPr>
            <w:rFonts w:asciiTheme="minorHAnsi" w:eastAsiaTheme="minorEastAsia" w:hAnsiTheme="minorHAnsi" w:cstheme="minorBidi"/>
            <w:noProof/>
            <w:szCs w:val="22"/>
            <w:lang w:eastAsia="fr-FR"/>
          </w:rPr>
          <w:tab/>
        </w:r>
        <w:r w:rsidR="00CE5406" w:rsidRPr="00C76FF0">
          <w:rPr>
            <w:rStyle w:val="Lienhypertexte"/>
            <w:noProof/>
          </w:rPr>
          <w:t>Annexe 2 : Etiquetage et Traçabilité des Produits expérimentaux</w:t>
        </w:r>
        <w:r w:rsidR="00CE5406">
          <w:rPr>
            <w:noProof/>
            <w:webHidden/>
          </w:rPr>
          <w:tab/>
        </w:r>
        <w:r w:rsidR="00CE5406">
          <w:rPr>
            <w:noProof/>
            <w:webHidden/>
          </w:rPr>
          <w:fldChar w:fldCharType="begin"/>
        </w:r>
        <w:r w:rsidR="00CE5406">
          <w:rPr>
            <w:noProof/>
            <w:webHidden/>
          </w:rPr>
          <w:instrText xml:space="preserve"> PAGEREF _Toc493753614 \h </w:instrText>
        </w:r>
        <w:r w:rsidR="00CE5406">
          <w:rPr>
            <w:noProof/>
            <w:webHidden/>
          </w:rPr>
        </w:r>
        <w:r w:rsidR="00CE5406">
          <w:rPr>
            <w:noProof/>
            <w:webHidden/>
          </w:rPr>
          <w:fldChar w:fldCharType="separate"/>
        </w:r>
        <w:r w:rsidR="00CE5406">
          <w:rPr>
            <w:noProof/>
            <w:webHidden/>
          </w:rPr>
          <w:t>46</w:t>
        </w:r>
        <w:r w:rsidR="00CE5406">
          <w:rPr>
            <w:noProof/>
            <w:webHidden/>
          </w:rPr>
          <w:fldChar w:fldCharType="end"/>
        </w:r>
      </w:hyperlink>
    </w:p>
    <w:p w14:paraId="323B8CB6" w14:textId="77777777" w:rsidR="00CE5406" w:rsidRDefault="008D084E">
      <w:pPr>
        <w:pStyle w:val="TM2"/>
        <w:tabs>
          <w:tab w:val="left" w:pos="960"/>
          <w:tab w:val="right" w:leader="dot" w:pos="9628"/>
        </w:tabs>
        <w:rPr>
          <w:rFonts w:asciiTheme="minorHAnsi" w:eastAsiaTheme="minorEastAsia" w:hAnsiTheme="minorHAnsi" w:cstheme="minorBidi"/>
          <w:noProof/>
          <w:szCs w:val="22"/>
          <w:lang w:eastAsia="fr-FR"/>
        </w:rPr>
      </w:pPr>
      <w:hyperlink w:anchor="_Toc493753615" w:history="1">
        <w:r w:rsidR="00CE5406" w:rsidRPr="00C76FF0">
          <w:rPr>
            <w:rStyle w:val="Lienhypertexte"/>
            <w:noProof/>
          </w:rPr>
          <w:t>21.3</w:t>
        </w:r>
        <w:r w:rsidR="00CE5406">
          <w:rPr>
            <w:rFonts w:asciiTheme="minorHAnsi" w:eastAsiaTheme="minorEastAsia" w:hAnsiTheme="minorHAnsi" w:cstheme="minorBidi"/>
            <w:noProof/>
            <w:szCs w:val="22"/>
            <w:lang w:eastAsia="fr-FR"/>
          </w:rPr>
          <w:tab/>
        </w:r>
        <w:r w:rsidR="00CE5406" w:rsidRPr="00C76FF0">
          <w:rPr>
            <w:rStyle w:val="Lienhypertexte"/>
            <w:noProof/>
          </w:rPr>
          <w:t>Annexe 3 : Carte patient</w:t>
        </w:r>
        <w:r w:rsidR="00CE5406">
          <w:rPr>
            <w:noProof/>
            <w:webHidden/>
          </w:rPr>
          <w:tab/>
        </w:r>
        <w:r w:rsidR="00CE5406">
          <w:rPr>
            <w:noProof/>
            <w:webHidden/>
          </w:rPr>
          <w:fldChar w:fldCharType="begin"/>
        </w:r>
        <w:r w:rsidR="00CE5406">
          <w:rPr>
            <w:noProof/>
            <w:webHidden/>
          </w:rPr>
          <w:instrText xml:space="preserve"> PAGEREF _Toc493753615 \h </w:instrText>
        </w:r>
        <w:r w:rsidR="00CE5406">
          <w:rPr>
            <w:noProof/>
            <w:webHidden/>
          </w:rPr>
        </w:r>
        <w:r w:rsidR="00CE5406">
          <w:rPr>
            <w:noProof/>
            <w:webHidden/>
          </w:rPr>
          <w:fldChar w:fldCharType="separate"/>
        </w:r>
        <w:r w:rsidR="00CE5406">
          <w:rPr>
            <w:noProof/>
            <w:webHidden/>
          </w:rPr>
          <w:t>47</w:t>
        </w:r>
        <w:r w:rsidR="00CE5406">
          <w:rPr>
            <w:noProof/>
            <w:webHidden/>
          </w:rPr>
          <w:fldChar w:fldCharType="end"/>
        </w:r>
      </w:hyperlink>
    </w:p>
    <w:p w14:paraId="2A0E0E6B" w14:textId="5DE63144" w:rsidR="00A80658" w:rsidRPr="005E6E0E" w:rsidRDefault="00273726" w:rsidP="002C0C92">
      <w:r>
        <w:rPr>
          <w:b/>
          <w:bCs/>
          <w:caps/>
          <w:sz w:val="20"/>
          <w:szCs w:val="20"/>
        </w:rPr>
        <w:fldChar w:fldCharType="end"/>
      </w:r>
      <w:r w:rsidR="006D0B24" w:rsidRPr="002C0C92">
        <w:br w:type="page"/>
      </w:r>
      <w:bookmarkStart w:id="9" w:name="__RefHeading__42_1060337055"/>
      <w:bookmarkStart w:id="10" w:name="__RefHeading__44_1060337055"/>
      <w:bookmarkStart w:id="11" w:name="_Toc307328513"/>
      <w:bookmarkEnd w:id="9"/>
      <w:bookmarkEnd w:id="10"/>
      <w:r w:rsidR="00C40212" w:rsidRPr="00953E24">
        <w:rPr>
          <w:b/>
          <w:sz w:val="32"/>
          <w:szCs w:val="32"/>
        </w:rPr>
        <w:lastRenderedPageBreak/>
        <w:t>L</w:t>
      </w:r>
      <w:r w:rsidR="00212831">
        <w:rPr>
          <w:b/>
          <w:sz w:val="32"/>
          <w:szCs w:val="32"/>
        </w:rPr>
        <w:t xml:space="preserve">ISTE DES </w:t>
      </w:r>
      <w:bookmarkEnd w:id="11"/>
      <w:r w:rsidR="00EF3C05">
        <w:rPr>
          <w:b/>
          <w:sz w:val="32"/>
          <w:szCs w:val="32"/>
        </w:rPr>
        <w:t>ABREVIATIONS</w:t>
      </w:r>
    </w:p>
    <w:p w14:paraId="784BF57C" w14:textId="77777777" w:rsidR="00A80658" w:rsidRDefault="00A80658" w:rsidP="00CD00C3"/>
    <w:p w14:paraId="1515955A" w14:textId="77777777" w:rsidR="00CA1D2E" w:rsidRPr="009C69DD" w:rsidRDefault="00CA1D2E" w:rsidP="00CA1D2E">
      <w:pPr>
        <w:outlineLvl w:val="0"/>
        <w:rPr>
          <w:i/>
          <w:szCs w:val="22"/>
        </w:rPr>
      </w:pPr>
      <w:r w:rsidRPr="004C3947">
        <w:rPr>
          <w:i/>
          <w:szCs w:val="22"/>
        </w:rPr>
        <w:t>Ce tableau</w:t>
      </w:r>
      <w:r w:rsidR="007448D1" w:rsidRPr="004C3947">
        <w:rPr>
          <w:i/>
          <w:szCs w:val="22"/>
        </w:rPr>
        <w:t xml:space="preserve"> est</w:t>
      </w:r>
      <w:r w:rsidRPr="004C3947">
        <w:rPr>
          <w:i/>
          <w:szCs w:val="22"/>
        </w:rPr>
        <w:t xml:space="preserve"> à compléter selon le contenu du protocole : supprimer les items non utilisés et en rajouter si besoin.</w:t>
      </w:r>
    </w:p>
    <w:p w14:paraId="780F688C" w14:textId="77777777" w:rsidR="00CA1D2E" w:rsidRDefault="00CA1D2E" w:rsidP="00CD00C3"/>
    <w:p w14:paraId="022AAE50" w14:textId="77777777" w:rsidR="00CA1D2E" w:rsidRPr="00B92171" w:rsidRDefault="00CA1D2E" w:rsidP="00CD00C3"/>
    <w:tbl>
      <w:tblPr>
        <w:tblW w:w="0" w:type="auto"/>
        <w:jc w:val="center"/>
        <w:tblLayout w:type="fixed"/>
        <w:tblLook w:val="0000" w:firstRow="0" w:lastRow="0" w:firstColumn="0" w:lastColumn="0" w:noHBand="0" w:noVBand="0"/>
      </w:tblPr>
      <w:tblGrid>
        <w:gridCol w:w="2320"/>
        <w:gridCol w:w="7229"/>
      </w:tblGrid>
      <w:tr w:rsidR="00A80658" w:rsidRPr="002F35AF" w14:paraId="1A91AD89" w14:textId="77777777" w:rsidTr="00B92171">
        <w:trPr>
          <w:trHeight w:val="170"/>
          <w:jc w:val="center"/>
        </w:trPr>
        <w:tc>
          <w:tcPr>
            <w:tcW w:w="2320" w:type="dxa"/>
            <w:vAlign w:val="center"/>
          </w:tcPr>
          <w:p w14:paraId="3A6DD275" w14:textId="77777777" w:rsidR="00A80658" w:rsidRPr="002F35AF" w:rsidRDefault="00D67054" w:rsidP="00CD00C3">
            <w:r w:rsidRPr="002F35AF">
              <w:t>ANSM</w:t>
            </w:r>
          </w:p>
        </w:tc>
        <w:tc>
          <w:tcPr>
            <w:tcW w:w="7229" w:type="dxa"/>
            <w:vAlign w:val="center"/>
          </w:tcPr>
          <w:p w14:paraId="222FB078" w14:textId="77777777" w:rsidR="00A80658" w:rsidRPr="002F35AF" w:rsidRDefault="00D67054" w:rsidP="00CD00C3">
            <w:r w:rsidRPr="002F35AF">
              <w:t>Agence Nationale de Sécurité du Médicaments et des produits de santé</w:t>
            </w:r>
          </w:p>
        </w:tc>
      </w:tr>
      <w:tr w:rsidR="00A80658" w:rsidRPr="002F35AF" w14:paraId="0FA9DE17" w14:textId="77777777" w:rsidTr="00B92171">
        <w:trPr>
          <w:trHeight w:val="170"/>
          <w:jc w:val="center"/>
        </w:trPr>
        <w:tc>
          <w:tcPr>
            <w:tcW w:w="2320" w:type="dxa"/>
            <w:vAlign w:val="center"/>
          </w:tcPr>
          <w:p w14:paraId="61BB0E40" w14:textId="77777777" w:rsidR="00A80658" w:rsidRPr="002F35AF" w:rsidRDefault="00A80658" w:rsidP="00CD00C3">
            <w:r w:rsidRPr="002F35AF">
              <w:t>AMM</w:t>
            </w:r>
          </w:p>
        </w:tc>
        <w:tc>
          <w:tcPr>
            <w:tcW w:w="7229" w:type="dxa"/>
            <w:vAlign w:val="center"/>
          </w:tcPr>
          <w:p w14:paraId="601E90E7" w14:textId="77777777" w:rsidR="00A80658" w:rsidRPr="002F35AF" w:rsidRDefault="00A80658" w:rsidP="00CD00C3">
            <w:r w:rsidRPr="002F35AF">
              <w:t>Autorisation de Mise sur le Marché</w:t>
            </w:r>
          </w:p>
        </w:tc>
      </w:tr>
      <w:tr w:rsidR="00A80658" w:rsidRPr="002F35AF" w14:paraId="5C490ED1" w14:textId="77777777" w:rsidTr="00B92171">
        <w:trPr>
          <w:trHeight w:val="170"/>
          <w:jc w:val="center"/>
        </w:trPr>
        <w:tc>
          <w:tcPr>
            <w:tcW w:w="2320" w:type="dxa"/>
            <w:vAlign w:val="center"/>
          </w:tcPr>
          <w:p w14:paraId="02B9C89D" w14:textId="77777777" w:rsidR="00A80658" w:rsidRPr="002F35AF" w:rsidRDefault="00A80658" w:rsidP="00CD00C3"/>
        </w:tc>
        <w:tc>
          <w:tcPr>
            <w:tcW w:w="7229" w:type="dxa"/>
            <w:vAlign w:val="center"/>
          </w:tcPr>
          <w:p w14:paraId="2C51E19D" w14:textId="77777777" w:rsidR="00A80658" w:rsidRPr="002F35AF" w:rsidRDefault="00A80658" w:rsidP="00CD00C3"/>
        </w:tc>
      </w:tr>
      <w:tr w:rsidR="006C6124" w:rsidRPr="002F35AF" w14:paraId="0A17D4BB" w14:textId="77777777" w:rsidTr="00B92171">
        <w:trPr>
          <w:trHeight w:val="170"/>
          <w:jc w:val="center"/>
        </w:trPr>
        <w:tc>
          <w:tcPr>
            <w:tcW w:w="2320" w:type="dxa"/>
            <w:vAlign w:val="center"/>
          </w:tcPr>
          <w:p w14:paraId="79CA3D0B" w14:textId="77777777" w:rsidR="006C6124" w:rsidRPr="002F35AF" w:rsidRDefault="006C6124" w:rsidP="00CD00C3">
            <w:r w:rsidRPr="002F35AF">
              <w:t>ARC</w:t>
            </w:r>
          </w:p>
        </w:tc>
        <w:tc>
          <w:tcPr>
            <w:tcW w:w="7229" w:type="dxa"/>
            <w:vAlign w:val="center"/>
          </w:tcPr>
          <w:p w14:paraId="5E94B605" w14:textId="77777777" w:rsidR="006C6124" w:rsidRPr="002F35AF" w:rsidRDefault="006C6124" w:rsidP="00CD00C3">
            <w:r w:rsidRPr="002F35AF">
              <w:t>Attaché de Recherche Clinique</w:t>
            </w:r>
          </w:p>
        </w:tc>
      </w:tr>
      <w:tr w:rsidR="006C6124" w:rsidRPr="002F35AF" w14:paraId="4F40A08E" w14:textId="77777777" w:rsidTr="00B92171">
        <w:trPr>
          <w:trHeight w:val="170"/>
          <w:jc w:val="center"/>
        </w:trPr>
        <w:tc>
          <w:tcPr>
            <w:tcW w:w="2320" w:type="dxa"/>
            <w:vAlign w:val="center"/>
          </w:tcPr>
          <w:p w14:paraId="4F48C786" w14:textId="77777777" w:rsidR="006C6124" w:rsidRPr="002F35AF" w:rsidRDefault="006C6124" w:rsidP="00CD00C3">
            <w:r w:rsidRPr="002F35AF">
              <w:t>BPC</w:t>
            </w:r>
          </w:p>
        </w:tc>
        <w:tc>
          <w:tcPr>
            <w:tcW w:w="7229" w:type="dxa"/>
            <w:vAlign w:val="center"/>
          </w:tcPr>
          <w:p w14:paraId="361B455C" w14:textId="77777777" w:rsidR="006C6124" w:rsidRPr="002F35AF" w:rsidRDefault="006C6124" w:rsidP="00CD00C3">
            <w:r w:rsidRPr="002F35AF">
              <w:t>Bonnes Pratiques Cliniques</w:t>
            </w:r>
          </w:p>
        </w:tc>
      </w:tr>
      <w:tr w:rsidR="006C6124" w:rsidRPr="002F35AF" w14:paraId="4317B3BB" w14:textId="77777777" w:rsidTr="00B92171">
        <w:trPr>
          <w:trHeight w:val="170"/>
          <w:jc w:val="center"/>
        </w:trPr>
        <w:tc>
          <w:tcPr>
            <w:tcW w:w="2320" w:type="dxa"/>
            <w:vAlign w:val="center"/>
          </w:tcPr>
          <w:p w14:paraId="7D5C4205" w14:textId="77777777" w:rsidR="006C6124" w:rsidRPr="002F35AF" w:rsidRDefault="006C6124" w:rsidP="00CD00C3"/>
        </w:tc>
        <w:tc>
          <w:tcPr>
            <w:tcW w:w="7229" w:type="dxa"/>
            <w:vAlign w:val="center"/>
          </w:tcPr>
          <w:p w14:paraId="575DC33C" w14:textId="77777777" w:rsidR="006C6124" w:rsidRPr="002F35AF" w:rsidRDefault="006C6124" w:rsidP="00CD00C3"/>
        </w:tc>
      </w:tr>
      <w:tr w:rsidR="00C40212" w:rsidRPr="002F35AF" w14:paraId="1AB14AA6" w14:textId="77777777" w:rsidTr="00B92171">
        <w:trPr>
          <w:trHeight w:val="170"/>
          <w:jc w:val="center"/>
        </w:trPr>
        <w:tc>
          <w:tcPr>
            <w:tcW w:w="2320" w:type="dxa"/>
            <w:vAlign w:val="center"/>
          </w:tcPr>
          <w:p w14:paraId="7F56EC17" w14:textId="77777777" w:rsidR="00C40212" w:rsidRPr="002F35AF" w:rsidRDefault="00C40212" w:rsidP="00CD00C3"/>
        </w:tc>
        <w:tc>
          <w:tcPr>
            <w:tcW w:w="7229" w:type="dxa"/>
            <w:vAlign w:val="center"/>
          </w:tcPr>
          <w:p w14:paraId="44AC226B" w14:textId="77777777" w:rsidR="00C40212" w:rsidRPr="002F35AF" w:rsidRDefault="00C40212" w:rsidP="00CD00C3"/>
        </w:tc>
      </w:tr>
      <w:tr w:rsidR="006C6124" w:rsidRPr="002F35AF" w14:paraId="4A85E0DE" w14:textId="77777777" w:rsidTr="00B92171">
        <w:trPr>
          <w:trHeight w:val="170"/>
          <w:jc w:val="center"/>
        </w:trPr>
        <w:tc>
          <w:tcPr>
            <w:tcW w:w="2320" w:type="dxa"/>
            <w:vAlign w:val="center"/>
          </w:tcPr>
          <w:p w14:paraId="1E898BBD" w14:textId="77777777" w:rsidR="006C6124" w:rsidRPr="002F35AF" w:rsidRDefault="006C6124" w:rsidP="00CD00C3">
            <w:r w:rsidRPr="002F35AF">
              <w:t>CNIL</w:t>
            </w:r>
          </w:p>
        </w:tc>
        <w:tc>
          <w:tcPr>
            <w:tcW w:w="7229" w:type="dxa"/>
            <w:vAlign w:val="center"/>
          </w:tcPr>
          <w:p w14:paraId="1DC28570" w14:textId="77777777" w:rsidR="006C6124" w:rsidRPr="002F35AF" w:rsidRDefault="006C6124" w:rsidP="00CD00C3">
            <w:r w:rsidRPr="002F35AF">
              <w:t>Commission Nationale de l’Informatique et des Libertés</w:t>
            </w:r>
          </w:p>
        </w:tc>
      </w:tr>
      <w:tr w:rsidR="006C6124" w:rsidRPr="002F35AF" w14:paraId="481772BF" w14:textId="77777777" w:rsidTr="00B92171">
        <w:trPr>
          <w:trHeight w:val="170"/>
          <w:jc w:val="center"/>
        </w:trPr>
        <w:tc>
          <w:tcPr>
            <w:tcW w:w="2320" w:type="dxa"/>
            <w:vAlign w:val="center"/>
          </w:tcPr>
          <w:p w14:paraId="0D1093EC" w14:textId="77777777" w:rsidR="006C6124" w:rsidRPr="002F35AF" w:rsidRDefault="006C6124" w:rsidP="00CD00C3">
            <w:r w:rsidRPr="002F35AF">
              <w:t>CPP</w:t>
            </w:r>
          </w:p>
        </w:tc>
        <w:tc>
          <w:tcPr>
            <w:tcW w:w="7229" w:type="dxa"/>
            <w:vAlign w:val="center"/>
          </w:tcPr>
          <w:p w14:paraId="50076E18" w14:textId="77777777" w:rsidR="006C6124" w:rsidRPr="002F35AF" w:rsidRDefault="006C6124" w:rsidP="00CD00C3">
            <w:r w:rsidRPr="002F35AF">
              <w:t>Comité de Protection des Personnes</w:t>
            </w:r>
          </w:p>
        </w:tc>
      </w:tr>
      <w:tr w:rsidR="006C6124" w:rsidRPr="008D084E" w14:paraId="2AB999F9" w14:textId="77777777" w:rsidTr="00B92171">
        <w:trPr>
          <w:trHeight w:val="170"/>
          <w:jc w:val="center"/>
        </w:trPr>
        <w:tc>
          <w:tcPr>
            <w:tcW w:w="2320" w:type="dxa"/>
            <w:vAlign w:val="center"/>
          </w:tcPr>
          <w:p w14:paraId="4699F608" w14:textId="77777777" w:rsidR="006C6124" w:rsidRPr="002F35AF" w:rsidRDefault="006C6124" w:rsidP="00CD00C3">
            <w:pPr>
              <w:rPr>
                <w:lang w:val="en-GB"/>
              </w:rPr>
            </w:pPr>
            <w:r w:rsidRPr="002F35AF">
              <w:rPr>
                <w:lang w:val="en-GB"/>
              </w:rPr>
              <w:t>CRF</w:t>
            </w:r>
          </w:p>
        </w:tc>
        <w:tc>
          <w:tcPr>
            <w:tcW w:w="7229" w:type="dxa"/>
            <w:vAlign w:val="center"/>
          </w:tcPr>
          <w:p w14:paraId="1B807949" w14:textId="77777777" w:rsidR="006C6124" w:rsidRPr="002F35AF" w:rsidRDefault="006C6124" w:rsidP="00CD00C3">
            <w:pPr>
              <w:rPr>
                <w:lang w:val="en-GB"/>
              </w:rPr>
            </w:pPr>
            <w:r w:rsidRPr="002F35AF">
              <w:rPr>
                <w:lang w:val="en-GB"/>
              </w:rPr>
              <w:t xml:space="preserve">Case Report Form (cahier </w:t>
            </w:r>
            <w:proofErr w:type="spellStart"/>
            <w:r w:rsidRPr="002F35AF">
              <w:rPr>
                <w:lang w:val="en-GB"/>
              </w:rPr>
              <w:t>d’observation</w:t>
            </w:r>
            <w:proofErr w:type="spellEnd"/>
            <w:r w:rsidRPr="002F35AF">
              <w:rPr>
                <w:lang w:val="en-GB"/>
              </w:rPr>
              <w:t>)</w:t>
            </w:r>
          </w:p>
        </w:tc>
      </w:tr>
      <w:tr w:rsidR="00CA1D2E" w:rsidRPr="002F35AF" w14:paraId="64618337" w14:textId="77777777" w:rsidTr="00B92171">
        <w:trPr>
          <w:trHeight w:val="170"/>
          <w:jc w:val="center"/>
        </w:trPr>
        <w:tc>
          <w:tcPr>
            <w:tcW w:w="2320" w:type="dxa"/>
            <w:vAlign w:val="center"/>
          </w:tcPr>
          <w:p w14:paraId="2D549EA1" w14:textId="77777777" w:rsidR="00CA1D2E" w:rsidRPr="002F35AF" w:rsidRDefault="00CA1D2E" w:rsidP="00CA1D2E">
            <w:pPr>
              <w:rPr>
                <w:lang w:val="en-US"/>
              </w:rPr>
            </w:pPr>
            <w:r>
              <w:rPr>
                <w:lang w:val="en-US"/>
              </w:rPr>
              <w:t>e-CRF</w:t>
            </w:r>
          </w:p>
        </w:tc>
        <w:tc>
          <w:tcPr>
            <w:tcW w:w="7229" w:type="dxa"/>
            <w:vAlign w:val="center"/>
          </w:tcPr>
          <w:p w14:paraId="225650AB" w14:textId="77777777" w:rsidR="00CA1D2E" w:rsidRPr="002F35AF" w:rsidRDefault="00CA1D2E" w:rsidP="00CA1D2E">
            <w:pPr>
              <w:rPr>
                <w:lang w:val="en-US"/>
              </w:rPr>
            </w:pPr>
            <w:r>
              <w:rPr>
                <w:lang w:val="en-US"/>
              </w:rPr>
              <w:t xml:space="preserve">Cahier </w:t>
            </w:r>
            <w:proofErr w:type="spellStart"/>
            <w:r>
              <w:rPr>
                <w:lang w:val="en-US"/>
              </w:rPr>
              <w:t>d’observation</w:t>
            </w:r>
            <w:proofErr w:type="spellEnd"/>
            <w:r>
              <w:rPr>
                <w:lang w:val="en-US"/>
              </w:rPr>
              <w:t xml:space="preserve"> </w:t>
            </w:r>
            <w:proofErr w:type="spellStart"/>
            <w:r>
              <w:rPr>
                <w:lang w:val="en-US"/>
              </w:rPr>
              <w:t>électronique</w:t>
            </w:r>
            <w:proofErr w:type="spellEnd"/>
          </w:p>
        </w:tc>
      </w:tr>
      <w:tr w:rsidR="00CA1D2E" w:rsidRPr="002F35AF" w14:paraId="14CAEB29" w14:textId="77777777" w:rsidTr="00B92171">
        <w:trPr>
          <w:trHeight w:val="170"/>
          <w:jc w:val="center"/>
        </w:trPr>
        <w:tc>
          <w:tcPr>
            <w:tcW w:w="2320" w:type="dxa"/>
            <w:vAlign w:val="center"/>
          </w:tcPr>
          <w:p w14:paraId="0BF3BFAF" w14:textId="77777777" w:rsidR="00CA1D2E" w:rsidRPr="002F35AF" w:rsidRDefault="00CA1D2E" w:rsidP="00CD00C3">
            <w:pPr>
              <w:rPr>
                <w:lang w:val="en-US"/>
              </w:rPr>
            </w:pPr>
          </w:p>
        </w:tc>
        <w:tc>
          <w:tcPr>
            <w:tcW w:w="7229" w:type="dxa"/>
            <w:vAlign w:val="center"/>
          </w:tcPr>
          <w:p w14:paraId="210D42DD" w14:textId="77777777" w:rsidR="00CA1D2E" w:rsidRPr="002F35AF" w:rsidRDefault="00CA1D2E" w:rsidP="00CD00C3">
            <w:pPr>
              <w:rPr>
                <w:lang w:val="en-US"/>
              </w:rPr>
            </w:pPr>
          </w:p>
        </w:tc>
      </w:tr>
      <w:tr w:rsidR="00CA1D2E" w:rsidRPr="002F35AF" w14:paraId="28F3D35F" w14:textId="77777777" w:rsidTr="00B92171">
        <w:trPr>
          <w:trHeight w:val="170"/>
          <w:jc w:val="center"/>
        </w:trPr>
        <w:tc>
          <w:tcPr>
            <w:tcW w:w="2320" w:type="dxa"/>
            <w:vAlign w:val="center"/>
          </w:tcPr>
          <w:p w14:paraId="47AC3353" w14:textId="77777777" w:rsidR="00CA1D2E" w:rsidRPr="002F35AF" w:rsidRDefault="00CA1D2E" w:rsidP="00CD00C3">
            <w:pPr>
              <w:rPr>
                <w:lang w:val="en-US"/>
              </w:rPr>
            </w:pPr>
          </w:p>
        </w:tc>
        <w:tc>
          <w:tcPr>
            <w:tcW w:w="7229" w:type="dxa"/>
            <w:vAlign w:val="center"/>
          </w:tcPr>
          <w:p w14:paraId="3439D02B" w14:textId="77777777" w:rsidR="00CA1D2E" w:rsidRPr="002F35AF" w:rsidRDefault="00CA1D2E" w:rsidP="00CD00C3">
            <w:pPr>
              <w:rPr>
                <w:lang w:val="en-US"/>
              </w:rPr>
            </w:pPr>
          </w:p>
        </w:tc>
      </w:tr>
      <w:tr w:rsidR="00CA1D2E" w:rsidRPr="002F35AF" w14:paraId="2C74DF02" w14:textId="77777777" w:rsidTr="00B92171">
        <w:trPr>
          <w:trHeight w:val="170"/>
          <w:jc w:val="center"/>
        </w:trPr>
        <w:tc>
          <w:tcPr>
            <w:tcW w:w="2320" w:type="dxa"/>
            <w:vAlign w:val="center"/>
          </w:tcPr>
          <w:p w14:paraId="2D009D82" w14:textId="77777777" w:rsidR="00CA1D2E" w:rsidRPr="0091649B" w:rsidRDefault="00CA1D2E" w:rsidP="00CD00C3">
            <w:pPr>
              <w:rPr>
                <w:strike/>
              </w:rPr>
            </w:pPr>
          </w:p>
        </w:tc>
        <w:tc>
          <w:tcPr>
            <w:tcW w:w="7229" w:type="dxa"/>
            <w:vAlign w:val="center"/>
          </w:tcPr>
          <w:p w14:paraId="0BA74E56" w14:textId="77777777" w:rsidR="00CA1D2E" w:rsidRPr="0091649B" w:rsidRDefault="00CA1D2E" w:rsidP="00CD00C3">
            <w:pPr>
              <w:rPr>
                <w:strike/>
              </w:rPr>
            </w:pPr>
          </w:p>
        </w:tc>
      </w:tr>
      <w:tr w:rsidR="00CA1D2E" w:rsidRPr="002F35AF" w14:paraId="6D804616" w14:textId="77777777" w:rsidTr="00B92171">
        <w:trPr>
          <w:trHeight w:val="170"/>
          <w:jc w:val="center"/>
        </w:trPr>
        <w:tc>
          <w:tcPr>
            <w:tcW w:w="2320" w:type="dxa"/>
            <w:vAlign w:val="center"/>
          </w:tcPr>
          <w:p w14:paraId="1A9C182F" w14:textId="77777777" w:rsidR="00CA1D2E" w:rsidRPr="002F35AF" w:rsidRDefault="00CA1D2E" w:rsidP="00CD00C3">
            <w:proofErr w:type="spellStart"/>
            <w:r w:rsidRPr="002F35AF">
              <w:t>EvI</w:t>
            </w:r>
            <w:proofErr w:type="spellEnd"/>
            <w:r w:rsidRPr="002F35AF">
              <w:t> </w:t>
            </w:r>
          </w:p>
        </w:tc>
        <w:tc>
          <w:tcPr>
            <w:tcW w:w="7229" w:type="dxa"/>
            <w:vAlign w:val="center"/>
          </w:tcPr>
          <w:p w14:paraId="71588F59" w14:textId="77777777" w:rsidR="00CA1D2E" w:rsidRPr="002F35AF" w:rsidRDefault="00CA1D2E" w:rsidP="00CD00C3">
            <w:r w:rsidRPr="002F35AF">
              <w:t>Evènement Indésirable</w:t>
            </w:r>
          </w:p>
        </w:tc>
      </w:tr>
      <w:tr w:rsidR="00CA1D2E" w:rsidRPr="002F35AF" w14:paraId="119F93CA" w14:textId="77777777" w:rsidTr="00B92171">
        <w:trPr>
          <w:trHeight w:val="170"/>
          <w:jc w:val="center"/>
        </w:trPr>
        <w:tc>
          <w:tcPr>
            <w:tcW w:w="2320" w:type="dxa"/>
            <w:vAlign w:val="center"/>
          </w:tcPr>
          <w:p w14:paraId="6D0DA476" w14:textId="77777777" w:rsidR="00CA1D2E" w:rsidRPr="002F35AF" w:rsidRDefault="00CA1D2E" w:rsidP="00CD00C3"/>
        </w:tc>
        <w:tc>
          <w:tcPr>
            <w:tcW w:w="7229" w:type="dxa"/>
            <w:vAlign w:val="center"/>
          </w:tcPr>
          <w:p w14:paraId="3F6B476A" w14:textId="77777777" w:rsidR="00CA1D2E" w:rsidRPr="002F35AF" w:rsidRDefault="00CA1D2E" w:rsidP="00CD00C3"/>
        </w:tc>
      </w:tr>
      <w:tr w:rsidR="00CA1D2E" w:rsidRPr="002F35AF" w14:paraId="2DDF6A00" w14:textId="77777777" w:rsidTr="00B92171">
        <w:trPr>
          <w:trHeight w:val="170"/>
          <w:jc w:val="center"/>
        </w:trPr>
        <w:tc>
          <w:tcPr>
            <w:tcW w:w="2320" w:type="dxa"/>
            <w:vAlign w:val="center"/>
          </w:tcPr>
          <w:p w14:paraId="31F55D89" w14:textId="77777777" w:rsidR="00CA1D2E" w:rsidRPr="002F35AF" w:rsidRDefault="00CA1D2E" w:rsidP="00CD00C3"/>
        </w:tc>
        <w:tc>
          <w:tcPr>
            <w:tcW w:w="7229" w:type="dxa"/>
            <w:vAlign w:val="center"/>
          </w:tcPr>
          <w:p w14:paraId="2D12309B" w14:textId="77777777" w:rsidR="00CA1D2E" w:rsidRPr="002F35AF" w:rsidRDefault="00CA1D2E" w:rsidP="00CD00C3"/>
        </w:tc>
      </w:tr>
      <w:tr w:rsidR="00CA1D2E" w:rsidRPr="002F35AF" w14:paraId="0F112995" w14:textId="77777777" w:rsidTr="00B92171">
        <w:trPr>
          <w:trHeight w:val="170"/>
          <w:jc w:val="center"/>
        </w:trPr>
        <w:tc>
          <w:tcPr>
            <w:tcW w:w="2320" w:type="dxa"/>
            <w:vAlign w:val="center"/>
          </w:tcPr>
          <w:p w14:paraId="6EF2449C" w14:textId="77777777" w:rsidR="00CA1D2E" w:rsidRPr="002F35AF" w:rsidRDefault="00CA1D2E" w:rsidP="00CD00C3"/>
        </w:tc>
        <w:tc>
          <w:tcPr>
            <w:tcW w:w="7229" w:type="dxa"/>
            <w:vAlign w:val="center"/>
          </w:tcPr>
          <w:p w14:paraId="5F3F00DE" w14:textId="77777777" w:rsidR="00CA1D2E" w:rsidRPr="002F35AF" w:rsidRDefault="00CA1D2E" w:rsidP="00CD00C3"/>
        </w:tc>
      </w:tr>
      <w:tr w:rsidR="00CA1D2E" w:rsidRPr="002F35AF" w14:paraId="6679DA0D" w14:textId="77777777" w:rsidTr="00B92171">
        <w:trPr>
          <w:trHeight w:val="170"/>
          <w:jc w:val="center"/>
        </w:trPr>
        <w:tc>
          <w:tcPr>
            <w:tcW w:w="2320" w:type="dxa"/>
            <w:vAlign w:val="center"/>
          </w:tcPr>
          <w:p w14:paraId="2074DFF2" w14:textId="77777777" w:rsidR="00CA1D2E" w:rsidRPr="002F35AF" w:rsidRDefault="00CA1D2E" w:rsidP="00CD00C3">
            <w:pPr>
              <w:rPr>
                <w:lang w:val="en-US"/>
              </w:rPr>
            </w:pPr>
          </w:p>
        </w:tc>
        <w:tc>
          <w:tcPr>
            <w:tcW w:w="7229" w:type="dxa"/>
            <w:vAlign w:val="center"/>
          </w:tcPr>
          <w:p w14:paraId="3EBFFDD6" w14:textId="77777777" w:rsidR="00CA1D2E" w:rsidRPr="002F35AF" w:rsidRDefault="00CA1D2E" w:rsidP="00CD00C3">
            <w:pPr>
              <w:rPr>
                <w:lang w:val="en-US"/>
              </w:rPr>
            </w:pPr>
          </w:p>
        </w:tc>
      </w:tr>
      <w:tr w:rsidR="00CA1D2E" w:rsidRPr="002F35AF" w14:paraId="2834A977" w14:textId="77777777" w:rsidTr="00B92171">
        <w:trPr>
          <w:trHeight w:val="170"/>
          <w:jc w:val="center"/>
        </w:trPr>
        <w:tc>
          <w:tcPr>
            <w:tcW w:w="2320" w:type="dxa"/>
            <w:vAlign w:val="center"/>
          </w:tcPr>
          <w:p w14:paraId="6BAF005C" w14:textId="77777777" w:rsidR="00CA1D2E" w:rsidRPr="002F35AF" w:rsidRDefault="00CA1D2E" w:rsidP="00CD00C3">
            <w:pPr>
              <w:rPr>
                <w:rFonts w:eastAsia="MS Mincho"/>
                <w:lang w:val="en-GB" w:eastAsia="ja-JP"/>
              </w:rPr>
            </w:pPr>
          </w:p>
        </w:tc>
        <w:tc>
          <w:tcPr>
            <w:tcW w:w="7229" w:type="dxa"/>
            <w:vAlign w:val="center"/>
          </w:tcPr>
          <w:p w14:paraId="33ADA8E2" w14:textId="77777777" w:rsidR="00CA1D2E" w:rsidRPr="002F35AF" w:rsidRDefault="00CA1D2E" w:rsidP="00CD00C3">
            <w:pPr>
              <w:rPr>
                <w:lang w:val="en-GB"/>
              </w:rPr>
            </w:pPr>
          </w:p>
        </w:tc>
      </w:tr>
      <w:tr w:rsidR="00CA1D2E" w:rsidRPr="002F35AF" w14:paraId="775E4679" w14:textId="77777777" w:rsidTr="00B92171">
        <w:trPr>
          <w:trHeight w:val="170"/>
          <w:jc w:val="center"/>
        </w:trPr>
        <w:tc>
          <w:tcPr>
            <w:tcW w:w="2320" w:type="dxa"/>
            <w:vAlign w:val="center"/>
          </w:tcPr>
          <w:p w14:paraId="0755F906" w14:textId="77777777" w:rsidR="00CA1D2E" w:rsidRPr="002F35AF" w:rsidRDefault="00CA1D2E" w:rsidP="00CD00C3"/>
        </w:tc>
        <w:tc>
          <w:tcPr>
            <w:tcW w:w="7229" w:type="dxa"/>
            <w:vAlign w:val="center"/>
          </w:tcPr>
          <w:p w14:paraId="083F16E7" w14:textId="77777777" w:rsidR="00CA1D2E" w:rsidRPr="002F35AF" w:rsidRDefault="00CA1D2E" w:rsidP="00CD00C3">
            <w:pPr>
              <w:rPr>
                <w:rFonts w:eastAsia="MS Mincho"/>
                <w:lang w:val="en-GB" w:eastAsia="ja-JP"/>
              </w:rPr>
            </w:pPr>
          </w:p>
        </w:tc>
      </w:tr>
      <w:tr w:rsidR="00CA1D2E" w:rsidRPr="002F35AF" w14:paraId="7CD44863" w14:textId="77777777" w:rsidTr="00B92171">
        <w:trPr>
          <w:trHeight w:val="170"/>
          <w:jc w:val="center"/>
        </w:trPr>
        <w:tc>
          <w:tcPr>
            <w:tcW w:w="2320" w:type="dxa"/>
            <w:vAlign w:val="center"/>
          </w:tcPr>
          <w:p w14:paraId="76C296C0" w14:textId="77777777" w:rsidR="00CA1D2E" w:rsidRPr="002F35AF" w:rsidRDefault="00CA1D2E" w:rsidP="00CD00C3">
            <w:r w:rsidRPr="002F35AF">
              <w:t>IDE</w:t>
            </w:r>
          </w:p>
        </w:tc>
        <w:tc>
          <w:tcPr>
            <w:tcW w:w="7229" w:type="dxa"/>
            <w:vAlign w:val="center"/>
          </w:tcPr>
          <w:p w14:paraId="221E3B43" w14:textId="77777777" w:rsidR="00CA1D2E" w:rsidRPr="002F35AF" w:rsidRDefault="00CA1D2E" w:rsidP="00CD00C3">
            <w:r w:rsidRPr="002F35AF">
              <w:t>Infirmi</w:t>
            </w:r>
            <w:r>
              <w:t>er (</w:t>
            </w:r>
            <w:r w:rsidRPr="002F35AF">
              <w:t>ère</w:t>
            </w:r>
            <w:r>
              <w:t>)</w:t>
            </w:r>
            <w:r w:rsidRPr="002F35AF">
              <w:t xml:space="preserve"> Diplômé</w:t>
            </w:r>
            <w:r>
              <w:t>(</w:t>
            </w:r>
            <w:r w:rsidRPr="002F35AF">
              <w:t>e</w:t>
            </w:r>
            <w:r>
              <w:t>)</w:t>
            </w:r>
            <w:r w:rsidRPr="002F35AF">
              <w:t xml:space="preserve"> d'Etat</w:t>
            </w:r>
          </w:p>
        </w:tc>
      </w:tr>
      <w:tr w:rsidR="00CA1D2E" w:rsidRPr="002F35AF" w14:paraId="03516E1F" w14:textId="77777777" w:rsidTr="00B92171">
        <w:trPr>
          <w:trHeight w:val="170"/>
          <w:jc w:val="center"/>
        </w:trPr>
        <w:tc>
          <w:tcPr>
            <w:tcW w:w="2320" w:type="dxa"/>
            <w:vAlign w:val="center"/>
          </w:tcPr>
          <w:p w14:paraId="76E9F001" w14:textId="77777777" w:rsidR="00CA1D2E" w:rsidRPr="002F35AF" w:rsidRDefault="00CA1D2E" w:rsidP="00CD00C3"/>
        </w:tc>
        <w:tc>
          <w:tcPr>
            <w:tcW w:w="7229" w:type="dxa"/>
            <w:vAlign w:val="center"/>
          </w:tcPr>
          <w:p w14:paraId="07A941E4" w14:textId="77777777" w:rsidR="00CA1D2E" w:rsidRPr="002F35AF" w:rsidRDefault="00CA1D2E" w:rsidP="00CD00C3"/>
        </w:tc>
      </w:tr>
      <w:tr w:rsidR="00CA1D2E" w:rsidRPr="002F35AF" w14:paraId="13EC8771" w14:textId="77777777" w:rsidTr="00B92171">
        <w:trPr>
          <w:trHeight w:val="170"/>
          <w:jc w:val="center"/>
        </w:trPr>
        <w:tc>
          <w:tcPr>
            <w:tcW w:w="2320" w:type="dxa"/>
            <w:vAlign w:val="center"/>
          </w:tcPr>
          <w:p w14:paraId="65FA47C4" w14:textId="77777777" w:rsidR="00CA1D2E" w:rsidRPr="002F35AF" w:rsidRDefault="00CA1D2E" w:rsidP="00CD00C3"/>
        </w:tc>
        <w:tc>
          <w:tcPr>
            <w:tcW w:w="7229" w:type="dxa"/>
            <w:vAlign w:val="center"/>
          </w:tcPr>
          <w:p w14:paraId="4DA0265C" w14:textId="77777777" w:rsidR="00CA1D2E" w:rsidRPr="002F35AF" w:rsidRDefault="00CA1D2E" w:rsidP="00CD00C3">
            <w:pPr>
              <w:rPr>
                <w:rFonts w:eastAsia="MS Mincho"/>
                <w:lang w:eastAsia="ja-JP"/>
              </w:rPr>
            </w:pPr>
          </w:p>
        </w:tc>
      </w:tr>
      <w:tr w:rsidR="00CA1D2E" w:rsidRPr="002F35AF" w14:paraId="40BD8601" w14:textId="77777777" w:rsidTr="00B92171">
        <w:trPr>
          <w:trHeight w:val="170"/>
          <w:jc w:val="center"/>
        </w:trPr>
        <w:tc>
          <w:tcPr>
            <w:tcW w:w="2320" w:type="dxa"/>
            <w:vAlign w:val="center"/>
          </w:tcPr>
          <w:p w14:paraId="7414C2BA" w14:textId="77777777" w:rsidR="00CA1D2E" w:rsidRPr="002F35AF" w:rsidRDefault="00CA1D2E" w:rsidP="00CD00C3">
            <w:r w:rsidRPr="002F35AF">
              <w:t>MR</w:t>
            </w:r>
          </w:p>
        </w:tc>
        <w:tc>
          <w:tcPr>
            <w:tcW w:w="7229" w:type="dxa"/>
            <w:vAlign w:val="center"/>
          </w:tcPr>
          <w:p w14:paraId="5B7F611D" w14:textId="77777777" w:rsidR="00CA1D2E" w:rsidRPr="002F35AF" w:rsidRDefault="00CA1D2E" w:rsidP="00CD00C3">
            <w:r w:rsidRPr="002F35AF">
              <w:t>Méthodologie de Référence</w:t>
            </w:r>
          </w:p>
        </w:tc>
      </w:tr>
      <w:tr w:rsidR="00CA1D2E" w:rsidRPr="002F35AF" w14:paraId="490A05B6" w14:textId="77777777" w:rsidTr="00B92171">
        <w:trPr>
          <w:trHeight w:val="170"/>
          <w:jc w:val="center"/>
        </w:trPr>
        <w:tc>
          <w:tcPr>
            <w:tcW w:w="2320" w:type="dxa"/>
            <w:vAlign w:val="center"/>
          </w:tcPr>
          <w:p w14:paraId="41CAA07E" w14:textId="77777777" w:rsidR="00CA1D2E" w:rsidRPr="002F35AF" w:rsidRDefault="00CA1D2E" w:rsidP="00CD00C3">
            <w:pPr>
              <w:rPr>
                <w:lang w:val="en-GB"/>
              </w:rPr>
            </w:pPr>
          </w:p>
        </w:tc>
        <w:tc>
          <w:tcPr>
            <w:tcW w:w="7229" w:type="dxa"/>
            <w:vAlign w:val="center"/>
          </w:tcPr>
          <w:p w14:paraId="157BCA3B" w14:textId="77777777" w:rsidR="00CA1D2E" w:rsidRPr="002F35AF" w:rsidRDefault="00CA1D2E" w:rsidP="00CD00C3">
            <w:pPr>
              <w:rPr>
                <w:lang w:val="en-GB"/>
              </w:rPr>
            </w:pPr>
          </w:p>
        </w:tc>
      </w:tr>
      <w:tr w:rsidR="00CA1D2E" w:rsidRPr="002F35AF" w14:paraId="782B9743" w14:textId="77777777" w:rsidTr="00B92171">
        <w:trPr>
          <w:trHeight w:val="170"/>
          <w:jc w:val="center"/>
        </w:trPr>
        <w:tc>
          <w:tcPr>
            <w:tcW w:w="2320" w:type="dxa"/>
            <w:vAlign w:val="center"/>
          </w:tcPr>
          <w:p w14:paraId="2089ED83" w14:textId="77777777" w:rsidR="00CA1D2E" w:rsidRPr="002F35AF" w:rsidRDefault="00CA1D2E" w:rsidP="00CD00C3">
            <w:pPr>
              <w:rPr>
                <w:lang w:val="en-GB"/>
              </w:rPr>
            </w:pPr>
          </w:p>
        </w:tc>
        <w:tc>
          <w:tcPr>
            <w:tcW w:w="7229" w:type="dxa"/>
            <w:vAlign w:val="center"/>
          </w:tcPr>
          <w:p w14:paraId="66697E9F" w14:textId="77777777" w:rsidR="00CA1D2E" w:rsidRPr="002F35AF" w:rsidRDefault="00CA1D2E" w:rsidP="00CD00C3">
            <w:pPr>
              <w:rPr>
                <w:lang w:val="en-GB"/>
              </w:rPr>
            </w:pPr>
          </w:p>
        </w:tc>
      </w:tr>
      <w:tr w:rsidR="00CA1D2E" w:rsidRPr="002F35AF" w14:paraId="432FADDE" w14:textId="77777777" w:rsidTr="00B92171">
        <w:trPr>
          <w:trHeight w:val="170"/>
          <w:jc w:val="center"/>
        </w:trPr>
        <w:tc>
          <w:tcPr>
            <w:tcW w:w="2320" w:type="dxa"/>
            <w:vAlign w:val="center"/>
          </w:tcPr>
          <w:p w14:paraId="3B56EF0F" w14:textId="77777777" w:rsidR="00CA1D2E" w:rsidRPr="002F35AF" w:rsidRDefault="00CA1D2E" w:rsidP="00CD00C3"/>
        </w:tc>
        <w:tc>
          <w:tcPr>
            <w:tcW w:w="7229" w:type="dxa"/>
            <w:vAlign w:val="center"/>
          </w:tcPr>
          <w:p w14:paraId="111DE6E6" w14:textId="77777777" w:rsidR="00CA1D2E" w:rsidRPr="002F35AF" w:rsidRDefault="00CA1D2E" w:rsidP="00CD00C3"/>
        </w:tc>
      </w:tr>
      <w:tr w:rsidR="00CA1D2E" w:rsidRPr="00F02C7C" w14:paraId="64D76A8B" w14:textId="77777777" w:rsidTr="00B92171">
        <w:trPr>
          <w:trHeight w:val="170"/>
          <w:jc w:val="center"/>
        </w:trPr>
        <w:tc>
          <w:tcPr>
            <w:tcW w:w="2320" w:type="dxa"/>
            <w:vAlign w:val="center"/>
          </w:tcPr>
          <w:p w14:paraId="172DECDA" w14:textId="77777777" w:rsidR="00CA1D2E" w:rsidRPr="002F35AF" w:rsidRDefault="00CA1D2E" w:rsidP="00CD00C3">
            <w:pPr>
              <w:rPr>
                <w:lang w:val="en-US"/>
              </w:rPr>
            </w:pPr>
          </w:p>
        </w:tc>
        <w:tc>
          <w:tcPr>
            <w:tcW w:w="7229" w:type="dxa"/>
            <w:vAlign w:val="center"/>
          </w:tcPr>
          <w:p w14:paraId="57E41A72" w14:textId="77777777" w:rsidR="00CA1D2E" w:rsidRPr="002F35AF" w:rsidRDefault="00CA1D2E" w:rsidP="00CD00C3">
            <w:pPr>
              <w:rPr>
                <w:lang w:val="en-US"/>
              </w:rPr>
            </w:pPr>
          </w:p>
        </w:tc>
      </w:tr>
      <w:tr w:rsidR="00CA1D2E" w:rsidRPr="00F02C7C" w14:paraId="5FE6C303" w14:textId="77777777" w:rsidTr="00B92171">
        <w:trPr>
          <w:trHeight w:val="170"/>
          <w:jc w:val="center"/>
        </w:trPr>
        <w:tc>
          <w:tcPr>
            <w:tcW w:w="2320" w:type="dxa"/>
            <w:vAlign w:val="center"/>
          </w:tcPr>
          <w:p w14:paraId="371F3C40" w14:textId="77777777" w:rsidR="00CA1D2E" w:rsidRPr="002F35AF" w:rsidRDefault="00CA1D2E" w:rsidP="00CD00C3">
            <w:pPr>
              <w:rPr>
                <w:lang w:val="en-US"/>
              </w:rPr>
            </w:pPr>
          </w:p>
        </w:tc>
        <w:tc>
          <w:tcPr>
            <w:tcW w:w="7229" w:type="dxa"/>
            <w:vAlign w:val="center"/>
          </w:tcPr>
          <w:p w14:paraId="4457305A" w14:textId="77777777" w:rsidR="00CA1D2E" w:rsidRPr="002F35AF" w:rsidRDefault="00CA1D2E" w:rsidP="00CD00C3">
            <w:pPr>
              <w:rPr>
                <w:lang w:val="en-US"/>
              </w:rPr>
            </w:pPr>
          </w:p>
        </w:tc>
      </w:tr>
      <w:tr w:rsidR="00CA1D2E" w:rsidRPr="002F35AF" w14:paraId="74B26ABE" w14:textId="77777777" w:rsidTr="00B92171">
        <w:trPr>
          <w:trHeight w:val="170"/>
          <w:jc w:val="center"/>
        </w:trPr>
        <w:tc>
          <w:tcPr>
            <w:tcW w:w="2320" w:type="dxa"/>
            <w:vAlign w:val="center"/>
          </w:tcPr>
          <w:p w14:paraId="32D42D85" w14:textId="77777777" w:rsidR="00CA1D2E" w:rsidRPr="002F35AF" w:rsidRDefault="00CA1D2E" w:rsidP="00CD00C3">
            <w:r w:rsidRPr="002F35AF">
              <w:t>TEC</w:t>
            </w:r>
          </w:p>
        </w:tc>
        <w:tc>
          <w:tcPr>
            <w:tcW w:w="7229" w:type="dxa"/>
            <w:vAlign w:val="center"/>
          </w:tcPr>
          <w:p w14:paraId="10E32295" w14:textId="77777777" w:rsidR="00CA1D2E" w:rsidRPr="002F35AF" w:rsidRDefault="00CA1D2E" w:rsidP="00CD00C3">
            <w:r w:rsidRPr="002F35AF">
              <w:t>Technicien d'Etude Clinique</w:t>
            </w:r>
          </w:p>
        </w:tc>
      </w:tr>
      <w:tr w:rsidR="00CA1D2E" w:rsidRPr="002F35AF" w14:paraId="43097471" w14:textId="77777777" w:rsidTr="00B92171">
        <w:trPr>
          <w:trHeight w:val="170"/>
          <w:jc w:val="center"/>
        </w:trPr>
        <w:tc>
          <w:tcPr>
            <w:tcW w:w="2320" w:type="dxa"/>
            <w:vAlign w:val="center"/>
          </w:tcPr>
          <w:p w14:paraId="7BB5F933" w14:textId="77777777" w:rsidR="00CA1D2E" w:rsidRPr="002F35AF" w:rsidRDefault="00CA1D2E" w:rsidP="00CD00C3"/>
        </w:tc>
        <w:tc>
          <w:tcPr>
            <w:tcW w:w="7229" w:type="dxa"/>
            <w:vAlign w:val="center"/>
          </w:tcPr>
          <w:p w14:paraId="0F26153D" w14:textId="77777777" w:rsidR="00CA1D2E" w:rsidRPr="002F35AF" w:rsidRDefault="00CA1D2E" w:rsidP="00CD00C3">
            <w:pPr>
              <w:rPr>
                <w:rFonts w:eastAsia="MS Mincho"/>
                <w:lang w:eastAsia="ja-JP"/>
              </w:rPr>
            </w:pPr>
          </w:p>
        </w:tc>
      </w:tr>
      <w:tr w:rsidR="00CA1D2E" w:rsidRPr="002F35AF" w14:paraId="6543636D" w14:textId="77777777" w:rsidTr="00B92171">
        <w:trPr>
          <w:trHeight w:val="170"/>
          <w:jc w:val="center"/>
        </w:trPr>
        <w:tc>
          <w:tcPr>
            <w:tcW w:w="2320" w:type="dxa"/>
            <w:vAlign w:val="center"/>
          </w:tcPr>
          <w:p w14:paraId="5CC4DE21" w14:textId="77777777" w:rsidR="00CA1D2E" w:rsidRPr="002F35AF" w:rsidRDefault="00CA1D2E" w:rsidP="00CD00C3"/>
        </w:tc>
        <w:tc>
          <w:tcPr>
            <w:tcW w:w="7229" w:type="dxa"/>
            <w:vAlign w:val="center"/>
          </w:tcPr>
          <w:p w14:paraId="078A71FB" w14:textId="77777777" w:rsidR="00CA1D2E" w:rsidRPr="002F35AF" w:rsidRDefault="00CA1D2E" w:rsidP="00CD00C3"/>
        </w:tc>
      </w:tr>
    </w:tbl>
    <w:p w14:paraId="654A441B" w14:textId="77777777" w:rsidR="00A80658" w:rsidRDefault="00A80658" w:rsidP="00CD00C3"/>
    <w:p w14:paraId="6D23B525" w14:textId="77777777" w:rsidR="00A80658" w:rsidRDefault="00A80658" w:rsidP="00CD00C3"/>
    <w:p w14:paraId="0DE93784" w14:textId="77777777" w:rsidR="00A80658" w:rsidRDefault="00A80658" w:rsidP="00CD00C3"/>
    <w:p w14:paraId="47038C28" w14:textId="77777777" w:rsidR="00A80658" w:rsidRDefault="00A80658" w:rsidP="00CD00C3"/>
    <w:p w14:paraId="6E24C620" w14:textId="77777777" w:rsidR="00A80658" w:rsidRDefault="00A80658" w:rsidP="00CD00C3"/>
    <w:p w14:paraId="13D1B389" w14:textId="77777777" w:rsidR="00C40212" w:rsidRDefault="00C40212" w:rsidP="00C40212">
      <w:pPr>
        <w:jc w:val="left"/>
      </w:pPr>
    </w:p>
    <w:p w14:paraId="6EE156A0" w14:textId="77777777" w:rsidR="00C40212" w:rsidRDefault="00C40212" w:rsidP="00C40212">
      <w:pPr>
        <w:jc w:val="left"/>
      </w:pPr>
    </w:p>
    <w:p w14:paraId="056B95C1" w14:textId="5FA5E0E6" w:rsidR="00E86C28" w:rsidRPr="009166F4" w:rsidRDefault="00E86C28" w:rsidP="009166F4">
      <w:pPr>
        <w:suppressAutoHyphens w:val="0"/>
        <w:jc w:val="left"/>
      </w:pPr>
      <w:r>
        <w:br w:type="page"/>
      </w:r>
    </w:p>
    <w:p w14:paraId="0B5CB5BA" w14:textId="07650E69" w:rsidR="00E86C28" w:rsidRDefault="00E86C28" w:rsidP="00E86C28">
      <w:pPr>
        <w:suppressAutoHyphens w:val="0"/>
        <w:jc w:val="center"/>
        <w:rPr>
          <w:b/>
          <w:caps/>
          <w:sz w:val="32"/>
          <w:szCs w:val="32"/>
          <w:shd w:val="clear" w:color="auto" w:fill="FFFFFF"/>
          <w:lang w:eastAsia="fr-FR"/>
        </w:rPr>
      </w:pPr>
      <w:r w:rsidRPr="00E86C28">
        <w:rPr>
          <w:b/>
          <w:caps/>
          <w:sz w:val="32"/>
          <w:szCs w:val="32"/>
          <w:lang w:eastAsia="fr-FR"/>
        </w:rPr>
        <w:lastRenderedPageBreak/>
        <w:t xml:space="preserve">Résumé du protocole VERSION </w:t>
      </w:r>
      <w:r w:rsidRPr="00E86C28">
        <w:rPr>
          <w:b/>
          <w:caps/>
          <w:sz w:val="32"/>
          <w:szCs w:val="32"/>
          <w:shd w:val="clear" w:color="auto" w:fill="FFFFFF"/>
          <w:lang w:eastAsia="fr-FR"/>
        </w:rPr>
        <w:t>XX</w:t>
      </w:r>
    </w:p>
    <w:p w14:paraId="0A672201" w14:textId="0F4FD941" w:rsidR="002C0C92" w:rsidRPr="0047079A" w:rsidRDefault="002C0C92" w:rsidP="002C0C92">
      <w:pPr>
        <w:pStyle w:val="proto"/>
      </w:pPr>
      <w:r>
        <w:t xml:space="preserve">Version </w:t>
      </w:r>
      <w:r>
        <w:sym w:font="Wingdings" w:char="F0E0"/>
      </w:r>
      <w:r>
        <w:t xml:space="preserve"> </w:t>
      </w:r>
      <w:r>
        <w:t>I.3) Protocole P1 + P10 + Pied de page ; HPS A CPP</w:t>
      </w:r>
    </w:p>
    <w:p w14:paraId="7EB46547" w14:textId="77777777" w:rsidR="00BF578A" w:rsidRPr="002C0C92" w:rsidRDefault="00BF578A" w:rsidP="00CD00C3">
      <w:pPr>
        <w:rPr>
          <w:lang w:val="fr-BE"/>
        </w:rPr>
      </w:pPr>
    </w:p>
    <w:tbl>
      <w:tblPr>
        <w:tblW w:w="9199" w:type="dxa"/>
        <w:jc w:val="center"/>
        <w:tblLayout w:type="fixed"/>
        <w:tblCellMar>
          <w:left w:w="70" w:type="dxa"/>
          <w:right w:w="70" w:type="dxa"/>
        </w:tblCellMar>
        <w:tblLook w:val="0000" w:firstRow="0" w:lastRow="0" w:firstColumn="0" w:lastColumn="0" w:noHBand="0" w:noVBand="0"/>
      </w:tblPr>
      <w:tblGrid>
        <w:gridCol w:w="2358"/>
        <w:gridCol w:w="6841"/>
      </w:tblGrid>
      <w:tr w:rsidR="00BF578A" w:rsidRPr="00212831" w14:paraId="7DD04E78" w14:textId="77777777" w:rsidTr="00C40212">
        <w:trPr>
          <w:jc w:val="center"/>
        </w:trPr>
        <w:tc>
          <w:tcPr>
            <w:tcW w:w="2358" w:type="dxa"/>
            <w:tcBorders>
              <w:top w:val="single" w:sz="4" w:space="0" w:color="000000"/>
              <w:left w:val="single" w:sz="4" w:space="0" w:color="000000"/>
              <w:bottom w:val="single" w:sz="4" w:space="0" w:color="000000"/>
            </w:tcBorders>
            <w:vAlign w:val="center"/>
          </w:tcPr>
          <w:p w14:paraId="699E4449" w14:textId="77777777" w:rsidR="00BF578A" w:rsidRPr="008D084E" w:rsidRDefault="00BF578A" w:rsidP="00212831">
            <w:pPr>
              <w:pStyle w:val="Corpsdetexte"/>
              <w:spacing w:before="120"/>
              <w:jc w:val="left"/>
              <w:rPr>
                <w:sz w:val="22"/>
                <w:szCs w:val="22"/>
              </w:rPr>
            </w:pPr>
            <w:r w:rsidRPr="008D084E">
              <w:rPr>
                <w:color w:val="92D050"/>
                <w:sz w:val="22"/>
                <w:szCs w:val="22"/>
              </w:rPr>
              <w:t>Titre</w:t>
            </w:r>
          </w:p>
        </w:tc>
        <w:tc>
          <w:tcPr>
            <w:tcW w:w="6841" w:type="dxa"/>
            <w:tcBorders>
              <w:top w:val="single" w:sz="4" w:space="0" w:color="000000"/>
              <w:left w:val="single" w:sz="4" w:space="0" w:color="000000"/>
              <w:bottom w:val="single" w:sz="4" w:space="0" w:color="000000"/>
              <w:right w:val="single" w:sz="4" w:space="0" w:color="000000"/>
            </w:tcBorders>
            <w:vAlign w:val="center"/>
          </w:tcPr>
          <w:p w14:paraId="63338BBD" w14:textId="4BA4EE66" w:rsidR="00974479" w:rsidRDefault="00974479" w:rsidP="00974479">
            <w:pPr>
              <w:pStyle w:val="proto"/>
            </w:pPr>
            <w:r>
              <w:t xml:space="preserve">Titre </w:t>
            </w:r>
            <w:r>
              <w:sym w:font="Wingdings" w:char="F0E0"/>
            </w:r>
            <w:r>
              <w:t xml:space="preserve"> </w:t>
            </w:r>
            <w:r w:rsidR="00F61366">
              <w:t xml:space="preserve">I.1) </w:t>
            </w:r>
            <w:r w:rsidRPr="008D084E">
              <w:t>Protocole P1 + résumé</w:t>
            </w:r>
            <w:r>
              <w:t> ; DM et HPS Q2 CPP ; HPS A CPP</w:t>
            </w:r>
          </w:p>
          <w:p w14:paraId="77AE8925" w14:textId="1D083A00" w:rsidR="00974479" w:rsidRPr="008D084E" w:rsidRDefault="00974479" w:rsidP="009166F4">
            <w:pPr>
              <w:pStyle w:val="proto"/>
            </w:pPr>
            <w:r>
              <w:t xml:space="preserve">Acronyme </w:t>
            </w:r>
            <w:r>
              <w:sym w:font="Wingdings" w:char="F0E0"/>
            </w:r>
            <w:r w:rsidR="00F61366">
              <w:t>I.2)</w:t>
            </w:r>
            <w:r>
              <w:t xml:space="preserve"> </w:t>
            </w:r>
            <w:r>
              <w:t xml:space="preserve">Protocole P1 + résumé + en-tête + 16.3 ; HPS A CPP ; DM et HPS Q2 CPP </w:t>
            </w:r>
          </w:p>
        </w:tc>
      </w:tr>
      <w:tr w:rsidR="00BF578A" w:rsidRPr="00212831" w14:paraId="3E7D9110" w14:textId="77777777" w:rsidTr="00C40212">
        <w:trPr>
          <w:jc w:val="center"/>
        </w:trPr>
        <w:tc>
          <w:tcPr>
            <w:tcW w:w="2358" w:type="dxa"/>
            <w:tcBorders>
              <w:top w:val="single" w:sz="4" w:space="0" w:color="000000"/>
              <w:left w:val="single" w:sz="4" w:space="0" w:color="000000"/>
              <w:bottom w:val="single" w:sz="4" w:space="0" w:color="000000"/>
            </w:tcBorders>
          </w:tcPr>
          <w:p w14:paraId="3B5F3F84" w14:textId="77777777" w:rsidR="00BF578A" w:rsidRPr="008D084E" w:rsidRDefault="00BF578A" w:rsidP="00212831">
            <w:pPr>
              <w:pStyle w:val="Corpsdetexte"/>
              <w:spacing w:before="120"/>
              <w:jc w:val="left"/>
              <w:rPr>
                <w:color w:val="92D050"/>
                <w:sz w:val="22"/>
                <w:szCs w:val="22"/>
              </w:rPr>
            </w:pPr>
            <w:r w:rsidRPr="008D084E">
              <w:rPr>
                <w:color w:val="92D050"/>
                <w:sz w:val="22"/>
                <w:szCs w:val="22"/>
              </w:rPr>
              <w:t>Promoteur</w:t>
            </w:r>
          </w:p>
        </w:tc>
        <w:tc>
          <w:tcPr>
            <w:tcW w:w="6841" w:type="dxa"/>
            <w:tcBorders>
              <w:top w:val="single" w:sz="4" w:space="0" w:color="000000"/>
              <w:left w:val="single" w:sz="4" w:space="0" w:color="000000"/>
              <w:bottom w:val="single" w:sz="4" w:space="0" w:color="000000"/>
              <w:right w:val="single" w:sz="4" w:space="0" w:color="000000"/>
            </w:tcBorders>
          </w:tcPr>
          <w:p w14:paraId="50C2446F" w14:textId="3387979D" w:rsidR="002C0C92" w:rsidRPr="002C0C92" w:rsidRDefault="002C0C92" w:rsidP="002C0C92">
            <w:pPr>
              <w:pStyle w:val="proto"/>
            </w:pPr>
            <w:r>
              <w:t>II.1) Protocole P1 + P5 + résumé</w:t>
            </w:r>
            <w:r>
              <w:t xml:space="preserve"> ; </w:t>
            </w:r>
            <w:r w:rsidR="009166F4">
              <w:t>HPS B1 CPP</w:t>
            </w:r>
          </w:p>
          <w:p w14:paraId="50147069" w14:textId="3A3CFCFD" w:rsidR="00BF578A" w:rsidRPr="008D084E" w:rsidRDefault="00BF578A" w:rsidP="00212831">
            <w:pPr>
              <w:spacing w:before="120"/>
              <w:rPr>
                <w:szCs w:val="22"/>
              </w:rPr>
            </w:pPr>
            <w:r w:rsidRPr="008D084E">
              <w:rPr>
                <w:szCs w:val="22"/>
              </w:rPr>
              <w:t xml:space="preserve">Centre Hospitalier Universitaire de Poitiers </w:t>
            </w:r>
          </w:p>
          <w:p w14:paraId="3B295498" w14:textId="77777777" w:rsidR="00BF578A" w:rsidRPr="008D084E" w:rsidRDefault="00A35999" w:rsidP="00CD00C3">
            <w:pPr>
              <w:rPr>
                <w:szCs w:val="22"/>
              </w:rPr>
            </w:pPr>
            <w:r w:rsidRPr="008D084E">
              <w:rPr>
                <w:color w:val="000000"/>
                <w:szCs w:val="22"/>
              </w:rPr>
              <w:t xml:space="preserve">2 rue de la </w:t>
            </w:r>
            <w:proofErr w:type="spellStart"/>
            <w:r w:rsidRPr="008D084E">
              <w:rPr>
                <w:color w:val="000000"/>
                <w:szCs w:val="22"/>
              </w:rPr>
              <w:t>Milétrie</w:t>
            </w:r>
            <w:proofErr w:type="spellEnd"/>
            <w:r w:rsidRPr="008D084E">
              <w:rPr>
                <w:color w:val="000000"/>
                <w:szCs w:val="22"/>
              </w:rPr>
              <w:t xml:space="preserve"> – CS 90577 – </w:t>
            </w:r>
            <w:r w:rsidR="00BF578A" w:rsidRPr="008D084E">
              <w:rPr>
                <w:szCs w:val="22"/>
              </w:rPr>
              <w:t>86021</w:t>
            </w:r>
            <w:r w:rsidRPr="008D084E">
              <w:rPr>
                <w:szCs w:val="22"/>
              </w:rPr>
              <w:t xml:space="preserve"> </w:t>
            </w:r>
            <w:r w:rsidR="00BF578A" w:rsidRPr="008D084E">
              <w:rPr>
                <w:szCs w:val="22"/>
              </w:rPr>
              <w:t>Poitiers cedex</w:t>
            </w:r>
          </w:p>
          <w:p w14:paraId="3B9F2D00" w14:textId="77777777" w:rsidR="00BF578A" w:rsidRPr="008D084E" w:rsidRDefault="00BF578A" w:rsidP="00CD00C3">
            <w:pPr>
              <w:rPr>
                <w:szCs w:val="22"/>
              </w:rPr>
            </w:pPr>
            <w:r w:rsidRPr="008D084E">
              <w:rPr>
                <w:szCs w:val="22"/>
              </w:rPr>
              <w:t>Tél : 05.49.44.</w:t>
            </w:r>
            <w:r w:rsidR="00E86C28" w:rsidRPr="008D084E">
              <w:rPr>
                <w:szCs w:val="22"/>
              </w:rPr>
              <w:t>33</w:t>
            </w:r>
            <w:r w:rsidR="0068045B" w:rsidRPr="008D084E">
              <w:rPr>
                <w:szCs w:val="22"/>
              </w:rPr>
              <w:t>.</w:t>
            </w:r>
            <w:r w:rsidR="00360E38" w:rsidRPr="008D084E">
              <w:rPr>
                <w:szCs w:val="22"/>
              </w:rPr>
              <w:t>89</w:t>
            </w:r>
          </w:p>
          <w:p w14:paraId="648E3469" w14:textId="77777777" w:rsidR="00BF578A" w:rsidRPr="008D084E" w:rsidRDefault="00BF578A" w:rsidP="00CD00C3">
            <w:pPr>
              <w:rPr>
                <w:szCs w:val="22"/>
              </w:rPr>
            </w:pPr>
            <w:r w:rsidRPr="008D084E">
              <w:rPr>
                <w:szCs w:val="22"/>
              </w:rPr>
              <w:t>Télécopie : 05.49.44.30.58</w:t>
            </w:r>
          </w:p>
        </w:tc>
      </w:tr>
      <w:tr w:rsidR="00BF578A" w:rsidRPr="00212831" w14:paraId="27B3ED98" w14:textId="77777777" w:rsidTr="00C40212">
        <w:trPr>
          <w:jc w:val="center"/>
        </w:trPr>
        <w:tc>
          <w:tcPr>
            <w:tcW w:w="2358" w:type="dxa"/>
            <w:tcBorders>
              <w:top w:val="single" w:sz="4" w:space="0" w:color="000000"/>
              <w:left w:val="single" w:sz="4" w:space="0" w:color="000000"/>
              <w:bottom w:val="single" w:sz="4" w:space="0" w:color="000000"/>
            </w:tcBorders>
          </w:tcPr>
          <w:p w14:paraId="7232E262" w14:textId="77777777" w:rsidR="00BF578A" w:rsidRPr="008D084E" w:rsidRDefault="00BF578A" w:rsidP="00212831">
            <w:pPr>
              <w:pStyle w:val="Corpsdetexte"/>
              <w:spacing w:before="120"/>
              <w:jc w:val="left"/>
              <w:rPr>
                <w:color w:val="92D050"/>
                <w:sz w:val="22"/>
                <w:szCs w:val="22"/>
              </w:rPr>
            </w:pPr>
            <w:r w:rsidRPr="008D084E">
              <w:rPr>
                <w:color w:val="92D050"/>
                <w:sz w:val="22"/>
                <w:szCs w:val="22"/>
              </w:rPr>
              <w:t>Investigateur</w:t>
            </w:r>
            <w:r w:rsidR="00C40212" w:rsidRPr="008D084E">
              <w:rPr>
                <w:color w:val="92D050"/>
                <w:sz w:val="22"/>
                <w:szCs w:val="22"/>
              </w:rPr>
              <w:t xml:space="preserve"> Coordonnateur</w:t>
            </w:r>
          </w:p>
          <w:p w14:paraId="2523C60F" w14:textId="77777777" w:rsidR="00BF578A" w:rsidRPr="008D084E" w:rsidRDefault="00BF578A" w:rsidP="00212831">
            <w:pPr>
              <w:pStyle w:val="Corpsdetexte"/>
              <w:spacing w:before="120"/>
              <w:jc w:val="left"/>
              <w:rPr>
                <w:color w:val="92D050"/>
                <w:sz w:val="22"/>
                <w:szCs w:val="22"/>
              </w:rPr>
            </w:pPr>
          </w:p>
          <w:p w14:paraId="6871FC0C" w14:textId="77777777" w:rsidR="00BF578A" w:rsidRPr="008D084E" w:rsidRDefault="00BF578A" w:rsidP="00212831">
            <w:pPr>
              <w:pStyle w:val="Corpsdetexte"/>
              <w:spacing w:before="120"/>
              <w:jc w:val="left"/>
              <w:rPr>
                <w:color w:val="92D050"/>
                <w:sz w:val="22"/>
                <w:szCs w:val="22"/>
              </w:rPr>
            </w:pPr>
          </w:p>
        </w:tc>
        <w:tc>
          <w:tcPr>
            <w:tcW w:w="6841" w:type="dxa"/>
            <w:tcBorders>
              <w:top w:val="single" w:sz="4" w:space="0" w:color="000000"/>
              <w:left w:val="single" w:sz="4" w:space="0" w:color="000000"/>
              <w:bottom w:val="single" w:sz="4" w:space="0" w:color="000000"/>
              <w:right w:val="single" w:sz="4" w:space="0" w:color="000000"/>
            </w:tcBorders>
          </w:tcPr>
          <w:p w14:paraId="5E09BF41" w14:textId="58ADCB9A" w:rsidR="009166F4" w:rsidRDefault="009166F4" w:rsidP="009166F4">
            <w:pPr>
              <w:pStyle w:val="proto"/>
              <w:jc w:val="left"/>
            </w:pPr>
            <w:r>
              <w:t>III.1 )Protocole P1 + P5 + Résumé ; HPS I1 CPP</w:t>
            </w:r>
          </w:p>
          <w:p w14:paraId="77DF46F3" w14:textId="5B6F75DE" w:rsidR="00BF578A" w:rsidRPr="008D084E" w:rsidRDefault="00C40212" w:rsidP="00212831">
            <w:pPr>
              <w:spacing w:before="120"/>
              <w:rPr>
                <w:szCs w:val="22"/>
              </w:rPr>
            </w:pPr>
            <w:r w:rsidRPr="008D084E">
              <w:rPr>
                <w:szCs w:val="22"/>
              </w:rPr>
              <w:t xml:space="preserve">Prénom </w:t>
            </w:r>
            <w:r w:rsidR="001E63A2" w:rsidRPr="008D084E">
              <w:rPr>
                <w:szCs w:val="22"/>
              </w:rPr>
              <w:t>Nom</w:t>
            </w:r>
          </w:p>
          <w:p w14:paraId="4BB1DC60" w14:textId="77777777" w:rsidR="00BF578A" w:rsidRPr="008D084E" w:rsidRDefault="00BF578A" w:rsidP="00CD00C3">
            <w:pPr>
              <w:rPr>
                <w:szCs w:val="22"/>
              </w:rPr>
            </w:pPr>
            <w:r w:rsidRPr="008D084E">
              <w:rPr>
                <w:szCs w:val="22"/>
              </w:rPr>
              <w:t>Centre Hospitalier Universitaire de Poitiers</w:t>
            </w:r>
          </w:p>
          <w:p w14:paraId="016031B6" w14:textId="77777777" w:rsidR="00BF578A" w:rsidRPr="008D084E" w:rsidRDefault="00BF578A" w:rsidP="00CD00C3">
            <w:pPr>
              <w:rPr>
                <w:szCs w:val="22"/>
              </w:rPr>
            </w:pPr>
            <w:r w:rsidRPr="008D084E">
              <w:rPr>
                <w:szCs w:val="22"/>
              </w:rPr>
              <w:t xml:space="preserve">Service </w:t>
            </w:r>
            <w:proofErr w:type="spellStart"/>
            <w:r w:rsidR="00D07B37" w:rsidRPr="008D084E">
              <w:rPr>
                <w:szCs w:val="22"/>
              </w:rPr>
              <w:t>xxxxx</w:t>
            </w:r>
            <w:proofErr w:type="spellEnd"/>
          </w:p>
          <w:p w14:paraId="625FB6A2" w14:textId="77777777" w:rsidR="00BF578A" w:rsidRPr="008D084E" w:rsidRDefault="00A35999" w:rsidP="00CD00C3">
            <w:pPr>
              <w:rPr>
                <w:szCs w:val="22"/>
              </w:rPr>
            </w:pPr>
            <w:r w:rsidRPr="008D084E">
              <w:rPr>
                <w:color w:val="000000"/>
                <w:szCs w:val="22"/>
              </w:rPr>
              <w:t xml:space="preserve">2 rue de la </w:t>
            </w:r>
            <w:proofErr w:type="spellStart"/>
            <w:r w:rsidRPr="008D084E">
              <w:rPr>
                <w:color w:val="000000"/>
                <w:szCs w:val="22"/>
              </w:rPr>
              <w:t>Milétrie</w:t>
            </w:r>
            <w:proofErr w:type="spellEnd"/>
            <w:r w:rsidRPr="008D084E">
              <w:rPr>
                <w:color w:val="000000"/>
                <w:szCs w:val="22"/>
              </w:rPr>
              <w:t xml:space="preserve"> – CS 90577 </w:t>
            </w:r>
            <w:r w:rsidRPr="008D084E">
              <w:rPr>
                <w:szCs w:val="22"/>
              </w:rPr>
              <w:t>–</w:t>
            </w:r>
            <w:r w:rsidR="00BF578A" w:rsidRPr="008D084E">
              <w:rPr>
                <w:szCs w:val="22"/>
              </w:rPr>
              <w:t xml:space="preserve"> 86021</w:t>
            </w:r>
            <w:r w:rsidRPr="008D084E">
              <w:rPr>
                <w:szCs w:val="22"/>
              </w:rPr>
              <w:t xml:space="preserve"> </w:t>
            </w:r>
            <w:r w:rsidR="00BF578A" w:rsidRPr="008D084E">
              <w:rPr>
                <w:szCs w:val="22"/>
              </w:rPr>
              <w:t>Poitiers cedex</w:t>
            </w:r>
          </w:p>
          <w:p w14:paraId="0CEE4271" w14:textId="77777777" w:rsidR="00BF578A" w:rsidRPr="008D084E" w:rsidRDefault="00BF578A" w:rsidP="00CD00C3">
            <w:pPr>
              <w:rPr>
                <w:szCs w:val="22"/>
              </w:rPr>
            </w:pPr>
            <w:r w:rsidRPr="008D084E">
              <w:rPr>
                <w:szCs w:val="22"/>
              </w:rPr>
              <w:t xml:space="preserve">Tél : 05 49 44 </w:t>
            </w:r>
            <w:r w:rsidR="00D07B37" w:rsidRPr="008D084E">
              <w:rPr>
                <w:szCs w:val="22"/>
              </w:rPr>
              <w:t xml:space="preserve">xx </w:t>
            </w:r>
            <w:proofErr w:type="spellStart"/>
            <w:r w:rsidR="00D07B37" w:rsidRPr="008D084E">
              <w:rPr>
                <w:szCs w:val="22"/>
              </w:rPr>
              <w:t>xx</w:t>
            </w:r>
            <w:proofErr w:type="spellEnd"/>
            <w:r w:rsidRPr="008D084E">
              <w:rPr>
                <w:szCs w:val="22"/>
              </w:rPr>
              <w:t xml:space="preserve"> / Fax : 05 49 44 </w:t>
            </w:r>
            <w:r w:rsidR="00D07B37" w:rsidRPr="008D084E">
              <w:rPr>
                <w:szCs w:val="22"/>
              </w:rPr>
              <w:t xml:space="preserve">xx </w:t>
            </w:r>
            <w:proofErr w:type="spellStart"/>
            <w:r w:rsidR="00D07B37" w:rsidRPr="008D084E">
              <w:rPr>
                <w:szCs w:val="22"/>
              </w:rPr>
              <w:t>xx</w:t>
            </w:r>
            <w:proofErr w:type="spellEnd"/>
          </w:p>
          <w:p w14:paraId="2B77A2F9" w14:textId="77777777" w:rsidR="00BF578A" w:rsidRPr="008D084E" w:rsidRDefault="00BF578A" w:rsidP="00CD00C3">
            <w:pPr>
              <w:rPr>
                <w:szCs w:val="22"/>
              </w:rPr>
            </w:pPr>
            <w:r w:rsidRPr="008D084E">
              <w:rPr>
                <w:szCs w:val="22"/>
              </w:rPr>
              <w:t xml:space="preserve">E-mail : </w:t>
            </w:r>
            <w:r w:rsidR="00D07B37" w:rsidRPr="008D084E">
              <w:rPr>
                <w:szCs w:val="22"/>
              </w:rPr>
              <w:t>xxxxx</w:t>
            </w:r>
            <w:r w:rsidRPr="008D084E">
              <w:rPr>
                <w:szCs w:val="22"/>
              </w:rPr>
              <w:t>@chu-poitiers.fr</w:t>
            </w:r>
          </w:p>
        </w:tc>
      </w:tr>
      <w:tr w:rsidR="00BF578A" w:rsidRPr="00212831" w14:paraId="735DC3A5" w14:textId="77777777" w:rsidTr="00C40212">
        <w:trPr>
          <w:jc w:val="center"/>
        </w:trPr>
        <w:tc>
          <w:tcPr>
            <w:tcW w:w="2358" w:type="dxa"/>
            <w:tcBorders>
              <w:top w:val="single" w:sz="4" w:space="0" w:color="000000"/>
              <w:left w:val="single" w:sz="4" w:space="0" w:color="000000"/>
              <w:bottom w:val="single" w:sz="4" w:space="0" w:color="000000"/>
            </w:tcBorders>
          </w:tcPr>
          <w:p w14:paraId="3CAEB078" w14:textId="77777777" w:rsidR="00BF578A" w:rsidRPr="008D084E" w:rsidRDefault="00BF578A" w:rsidP="00212831">
            <w:pPr>
              <w:pStyle w:val="Corpsdetexte"/>
              <w:spacing w:before="120"/>
              <w:jc w:val="left"/>
              <w:rPr>
                <w:color w:val="92D050"/>
                <w:sz w:val="22"/>
                <w:szCs w:val="22"/>
              </w:rPr>
            </w:pPr>
            <w:r w:rsidRPr="008D084E">
              <w:rPr>
                <w:color w:val="92D050"/>
                <w:sz w:val="22"/>
                <w:szCs w:val="22"/>
              </w:rPr>
              <w:t xml:space="preserve">Justification / contexte </w:t>
            </w:r>
          </w:p>
        </w:tc>
        <w:tc>
          <w:tcPr>
            <w:tcW w:w="6841" w:type="dxa"/>
            <w:tcBorders>
              <w:top w:val="single" w:sz="4" w:space="0" w:color="000000"/>
              <w:left w:val="single" w:sz="4" w:space="0" w:color="000000"/>
              <w:bottom w:val="single" w:sz="4" w:space="0" w:color="000000"/>
              <w:right w:val="single" w:sz="4" w:space="0" w:color="000000"/>
            </w:tcBorders>
          </w:tcPr>
          <w:p w14:paraId="14B4B3AE" w14:textId="64E2C2FE" w:rsidR="00BF578A" w:rsidRPr="008D084E" w:rsidRDefault="009166F4" w:rsidP="009166F4">
            <w:pPr>
              <w:pStyle w:val="proto"/>
              <w:jc w:val="left"/>
              <w:rPr>
                <w:rFonts w:cs="Arial"/>
              </w:rPr>
            </w:pPr>
            <w:r>
              <w:t xml:space="preserve">IV.) Protocole Résumé ; Q3 CPP (tous) </w:t>
            </w:r>
            <w:r w:rsidRPr="009166F4">
              <w:rPr>
                <w:highlight w:val="yellow"/>
              </w:rPr>
              <w:t>(version courte)</w:t>
            </w:r>
          </w:p>
        </w:tc>
      </w:tr>
      <w:tr w:rsidR="00BF578A" w:rsidRPr="00212831" w14:paraId="6DD1C4F0" w14:textId="77777777" w:rsidTr="00C40212">
        <w:trPr>
          <w:jc w:val="center"/>
        </w:trPr>
        <w:tc>
          <w:tcPr>
            <w:tcW w:w="2358" w:type="dxa"/>
            <w:tcBorders>
              <w:top w:val="single" w:sz="4" w:space="0" w:color="000000"/>
              <w:left w:val="single" w:sz="4" w:space="0" w:color="000000"/>
              <w:bottom w:val="single" w:sz="4" w:space="0" w:color="000000"/>
            </w:tcBorders>
          </w:tcPr>
          <w:p w14:paraId="6F277BF0" w14:textId="77777777" w:rsidR="00BF578A" w:rsidRPr="008D084E" w:rsidRDefault="00BF578A" w:rsidP="00212831">
            <w:pPr>
              <w:pStyle w:val="Corpsdetexte"/>
              <w:spacing w:before="120"/>
              <w:jc w:val="left"/>
              <w:rPr>
                <w:color w:val="92D050"/>
                <w:sz w:val="22"/>
                <w:szCs w:val="22"/>
              </w:rPr>
            </w:pPr>
            <w:r w:rsidRPr="008D084E">
              <w:rPr>
                <w:color w:val="92D050"/>
                <w:sz w:val="22"/>
                <w:szCs w:val="22"/>
              </w:rPr>
              <w:t xml:space="preserve">Objectif Principal </w:t>
            </w:r>
          </w:p>
        </w:tc>
        <w:tc>
          <w:tcPr>
            <w:tcW w:w="6841" w:type="dxa"/>
            <w:tcBorders>
              <w:top w:val="single" w:sz="4" w:space="0" w:color="000000"/>
              <w:left w:val="single" w:sz="4" w:space="0" w:color="000000"/>
              <w:bottom w:val="single" w:sz="4" w:space="0" w:color="000000"/>
              <w:right w:val="single" w:sz="4" w:space="0" w:color="000000"/>
            </w:tcBorders>
          </w:tcPr>
          <w:p w14:paraId="58CA8EB6" w14:textId="054E1FF5" w:rsidR="00BF578A" w:rsidRPr="002C7C26" w:rsidRDefault="002C7C26" w:rsidP="002C7C26">
            <w:pPr>
              <w:pStyle w:val="proto"/>
              <w:jc w:val="both"/>
            </w:pPr>
            <w:r>
              <w:t xml:space="preserve">V.1) </w:t>
            </w:r>
            <w:r>
              <w:t>Protocole résumé + 2.1 ; G CPP HPS ; Q4 CPP (tous)</w:t>
            </w:r>
          </w:p>
        </w:tc>
      </w:tr>
      <w:tr w:rsidR="00BF578A" w:rsidRPr="00212831" w14:paraId="5A0099AE" w14:textId="77777777" w:rsidTr="00C40212">
        <w:trPr>
          <w:jc w:val="center"/>
        </w:trPr>
        <w:tc>
          <w:tcPr>
            <w:tcW w:w="2358" w:type="dxa"/>
            <w:tcBorders>
              <w:top w:val="single" w:sz="4" w:space="0" w:color="000000"/>
              <w:left w:val="single" w:sz="4" w:space="0" w:color="000000"/>
              <w:bottom w:val="single" w:sz="4" w:space="0" w:color="000000"/>
            </w:tcBorders>
          </w:tcPr>
          <w:p w14:paraId="237D2FD0" w14:textId="77777777" w:rsidR="00BF578A" w:rsidRPr="008D084E" w:rsidRDefault="00BF578A" w:rsidP="00212831">
            <w:pPr>
              <w:pStyle w:val="Corpsdetexte"/>
              <w:spacing w:before="120"/>
              <w:jc w:val="left"/>
              <w:rPr>
                <w:color w:val="92D050"/>
                <w:sz w:val="22"/>
                <w:szCs w:val="22"/>
              </w:rPr>
            </w:pPr>
            <w:r w:rsidRPr="008D084E">
              <w:rPr>
                <w:color w:val="92D050"/>
                <w:sz w:val="22"/>
                <w:szCs w:val="22"/>
              </w:rPr>
              <w:t xml:space="preserve">Objectifs Secondaires </w:t>
            </w:r>
          </w:p>
        </w:tc>
        <w:tc>
          <w:tcPr>
            <w:tcW w:w="6841" w:type="dxa"/>
            <w:tcBorders>
              <w:top w:val="single" w:sz="4" w:space="0" w:color="000000"/>
              <w:left w:val="single" w:sz="4" w:space="0" w:color="000000"/>
              <w:bottom w:val="single" w:sz="4" w:space="0" w:color="000000"/>
              <w:right w:val="single" w:sz="4" w:space="0" w:color="000000"/>
            </w:tcBorders>
          </w:tcPr>
          <w:p w14:paraId="14A00586" w14:textId="552DECE0" w:rsidR="00BF578A" w:rsidRPr="002C7C26" w:rsidRDefault="002C7C26" w:rsidP="002C7C26">
            <w:pPr>
              <w:pStyle w:val="proto"/>
              <w:jc w:val="both"/>
            </w:pPr>
            <w:r>
              <w:t>V.2) Protocole résumé + 2.2 ; G CPP HPS ; Q4 CPP (tous)</w:t>
            </w:r>
          </w:p>
        </w:tc>
      </w:tr>
      <w:tr w:rsidR="00BF578A" w:rsidRPr="00212831" w14:paraId="42E5AACD" w14:textId="77777777" w:rsidTr="00C40212">
        <w:trPr>
          <w:jc w:val="center"/>
        </w:trPr>
        <w:tc>
          <w:tcPr>
            <w:tcW w:w="2358" w:type="dxa"/>
            <w:tcBorders>
              <w:top w:val="single" w:sz="4" w:space="0" w:color="000000"/>
              <w:left w:val="single" w:sz="4" w:space="0" w:color="000000"/>
              <w:bottom w:val="single" w:sz="4" w:space="0" w:color="000000"/>
            </w:tcBorders>
          </w:tcPr>
          <w:p w14:paraId="6414844C" w14:textId="77777777" w:rsidR="00BF578A" w:rsidRPr="008D084E" w:rsidRDefault="00BF578A" w:rsidP="00212831">
            <w:pPr>
              <w:pStyle w:val="Corpsdetexte"/>
              <w:spacing w:before="120"/>
              <w:jc w:val="left"/>
              <w:rPr>
                <w:color w:val="92D050"/>
                <w:sz w:val="22"/>
                <w:szCs w:val="22"/>
              </w:rPr>
            </w:pPr>
            <w:r w:rsidRPr="008D084E">
              <w:rPr>
                <w:color w:val="92D050"/>
                <w:sz w:val="22"/>
                <w:szCs w:val="22"/>
              </w:rPr>
              <w:t xml:space="preserve">Critère de Jugement Principal </w:t>
            </w:r>
          </w:p>
        </w:tc>
        <w:tc>
          <w:tcPr>
            <w:tcW w:w="6841" w:type="dxa"/>
            <w:tcBorders>
              <w:top w:val="single" w:sz="4" w:space="0" w:color="000000"/>
              <w:left w:val="single" w:sz="4" w:space="0" w:color="000000"/>
              <w:bottom w:val="single" w:sz="4" w:space="0" w:color="000000"/>
              <w:right w:val="single" w:sz="4" w:space="0" w:color="000000"/>
            </w:tcBorders>
          </w:tcPr>
          <w:p w14:paraId="259BA672" w14:textId="4AB6BF12" w:rsidR="002C7C26" w:rsidRDefault="002C7C26" w:rsidP="002C7C26">
            <w:pPr>
              <w:rPr>
                <w:rFonts w:cstheme="minorHAnsi"/>
                <w:i/>
                <w:color w:val="002060"/>
              </w:rPr>
            </w:pPr>
            <w:r w:rsidRPr="002C7C26">
              <w:rPr>
                <w:rStyle w:val="protoCar"/>
              </w:rPr>
              <w:t xml:space="preserve">VI.1) </w:t>
            </w:r>
            <w:r w:rsidRPr="002C7C26">
              <w:rPr>
                <w:rStyle w:val="protoCar"/>
              </w:rPr>
              <w:t>Protocole résumé + 1.2 + 1.3 + 2.1 + 9.1</w:t>
            </w:r>
            <w:r w:rsidRPr="009166F4">
              <w:rPr>
                <w:i/>
                <w:highlight w:val="yellow"/>
              </w:rPr>
              <w:t>(version courte)</w:t>
            </w:r>
          </w:p>
          <w:p w14:paraId="02243A85" w14:textId="5DE52018" w:rsidR="00BF578A" w:rsidRPr="008D084E" w:rsidRDefault="00BF578A" w:rsidP="00212831">
            <w:pPr>
              <w:spacing w:before="120"/>
              <w:rPr>
                <w:rFonts w:cs="Arial"/>
                <w:i/>
                <w:szCs w:val="22"/>
              </w:rPr>
            </w:pPr>
          </w:p>
        </w:tc>
      </w:tr>
      <w:tr w:rsidR="00BF578A" w:rsidRPr="00212831" w14:paraId="451E3688" w14:textId="77777777" w:rsidTr="00C40212">
        <w:trPr>
          <w:jc w:val="center"/>
        </w:trPr>
        <w:tc>
          <w:tcPr>
            <w:tcW w:w="2358" w:type="dxa"/>
            <w:tcBorders>
              <w:top w:val="single" w:sz="4" w:space="0" w:color="000000"/>
              <w:left w:val="single" w:sz="4" w:space="0" w:color="000000"/>
              <w:bottom w:val="single" w:sz="4" w:space="0" w:color="000000"/>
            </w:tcBorders>
          </w:tcPr>
          <w:p w14:paraId="7FD653F0" w14:textId="77777777" w:rsidR="00BF578A" w:rsidRPr="008D084E" w:rsidRDefault="00BF578A" w:rsidP="00212831">
            <w:pPr>
              <w:pStyle w:val="Corpsdetexte"/>
              <w:spacing w:before="120"/>
              <w:jc w:val="left"/>
              <w:rPr>
                <w:color w:val="92D050"/>
                <w:sz w:val="22"/>
                <w:szCs w:val="22"/>
              </w:rPr>
            </w:pPr>
            <w:r w:rsidRPr="008D084E">
              <w:rPr>
                <w:color w:val="92D050"/>
                <w:sz w:val="22"/>
                <w:szCs w:val="22"/>
              </w:rPr>
              <w:t xml:space="preserve">Critères de Jugement Secondaires </w:t>
            </w:r>
          </w:p>
        </w:tc>
        <w:tc>
          <w:tcPr>
            <w:tcW w:w="6841" w:type="dxa"/>
            <w:tcBorders>
              <w:top w:val="single" w:sz="4" w:space="0" w:color="000000"/>
              <w:left w:val="single" w:sz="4" w:space="0" w:color="000000"/>
              <w:bottom w:val="single" w:sz="4" w:space="0" w:color="000000"/>
              <w:right w:val="single" w:sz="4" w:space="0" w:color="000000"/>
            </w:tcBorders>
          </w:tcPr>
          <w:p w14:paraId="3EF479E9" w14:textId="77777777" w:rsidR="002C7C26" w:rsidRDefault="002C7C26" w:rsidP="002C7C26">
            <w:pPr>
              <w:pStyle w:val="proto"/>
              <w:jc w:val="both"/>
            </w:pPr>
            <w:r>
              <w:rPr>
                <w:szCs w:val="22"/>
              </w:rPr>
              <w:t xml:space="preserve">VI.2) </w:t>
            </w:r>
            <w:r>
              <w:t xml:space="preserve">Protocole résumé + 2.2 </w:t>
            </w:r>
            <w:r w:rsidRPr="009166F4">
              <w:rPr>
                <w:highlight w:val="yellow"/>
              </w:rPr>
              <w:t>(version courte)</w:t>
            </w:r>
          </w:p>
          <w:p w14:paraId="5C5F0A62" w14:textId="2356407B" w:rsidR="00BF578A" w:rsidRPr="002C7C26" w:rsidRDefault="00BF578A" w:rsidP="00212831">
            <w:pPr>
              <w:spacing w:before="120"/>
              <w:rPr>
                <w:rFonts w:cs="Arial"/>
                <w:i/>
                <w:szCs w:val="22"/>
                <w:lang w:val="fr-BE"/>
              </w:rPr>
            </w:pPr>
          </w:p>
        </w:tc>
      </w:tr>
      <w:tr w:rsidR="008D084E" w:rsidRPr="008D084E" w14:paraId="43F5BAD1" w14:textId="77777777" w:rsidTr="00C40212">
        <w:trPr>
          <w:jc w:val="center"/>
        </w:trPr>
        <w:tc>
          <w:tcPr>
            <w:tcW w:w="2358" w:type="dxa"/>
            <w:tcBorders>
              <w:top w:val="single" w:sz="4" w:space="0" w:color="000000"/>
              <w:left w:val="single" w:sz="4" w:space="0" w:color="000000"/>
              <w:bottom w:val="single" w:sz="4" w:space="0" w:color="000000"/>
            </w:tcBorders>
          </w:tcPr>
          <w:p w14:paraId="331ECC95" w14:textId="77777777" w:rsidR="00BF578A" w:rsidRPr="008D084E" w:rsidRDefault="00BF578A" w:rsidP="00823204">
            <w:pPr>
              <w:pStyle w:val="Corpsdetexte"/>
              <w:spacing w:before="120"/>
              <w:jc w:val="left"/>
              <w:rPr>
                <w:color w:val="00B0F0"/>
                <w:sz w:val="22"/>
                <w:szCs w:val="22"/>
              </w:rPr>
            </w:pPr>
            <w:r w:rsidRPr="008D084E">
              <w:rPr>
                <w:color w:val="00B0F0"/>
                <w:sz w:val="22"/>
                <w:szCs w:val="22"/>
              </w:rPr>
              <w:t>Schéma de l</w:t>
            </w:r>
            <w:r w:rsidR="00823204" w:rsidRPr="008D084E">
              <w:rPr>
                <w:color w:val="00B0F0"/>
                <w:sz w:val="22"/>
                <w:szCs w:val="22"/>
              </w:rPr>
              <w:t>a recherche</w:t>
            </w:r>
            <w:r w:rsidRPr="008D084E">
              <w:rPr>
                <w:color w:val="00B0F0"/>
                <w:sz w:val="22"/>
                <w:szCs w:val="22"/>
              </w:rPr>
              <w:t xml:space="preserve"> </w:t>
            </w:r>
          </w:p>
        </w:tc>
        <w:tc>
          <w:tcPr>
            <w:tcW w:w="6841" w:type="dxa"/>
            <w:tcBorders>
              <w:top w:val="single" w:sz="4" w:space="0" w:color="000000"/>
              <w:left w:val="single" w:sz="4" w:space="0" w:color="000000"/>
              <w:bottom w:val="single" w:sz="4" w:space="0" w:color="000000"/>
              <w:right w:val="single" w:sz="4" w:space="0" w:color="000000"/>
            </w:tcBorders>
          </w:tcPr>
          <w:p w14:paraId="3F9B4D6A" w14:textId="77777777" w:rsidR="00BF578A" w:rsidRPr="008D084E" w:rsidRDefault="00BF578A" w:rsidP="00212831">
            <w:pPr>
              <w:pStyle w:val="Corpsdetexte"/>
              <w:spacing w:before="120"/>
              <w:rPr>
                <w:color w:val="00B0F0"/>
                <w:sz w:val="22"/>
                <w:szCs w:val="22"/>
              </w:rPr>
            </w:pPr>
          </w:p>
        </w:tc>
      </w:tr>
      <w:tr w:rsidR="00BF578A" w:rsidRPr="00212831" w14:paraId="0B61954C" w14:textId="77777777" w:rsidTr="00C40212">
        <w:trPr>
          <w:jc w:val="center"/>
        </w:trPr>
        <w:tc>
          <w:tcPr>
            <w:tcW w:w="2358" w:type="dxa"/>
            <w:tcBorders>
              <w:top w:val="single" w:sz="4" w:space="0" w:color="000000"/>
              <w:left w:val="single" w:sz="4" w:space="0" w:color="000000"/>
              <w:bottom w:val="single" w:sz="4" w:space="0" w:color="000000"/>
            </w:tcBorders>
          </w:tcPr>
          <w:p w14:paraId="450CBF90" w14:textId="77777777" w:rsidR="00BF578A" w:rsidRPr="008D084E" w:rsidRDefault="00BF578A" w:rsidP="00823204">
            <w:pPr>
              <w:pStyle w:val="Corpsdetexte"/>
              <w:spacing w:before="120"/>
              <w:jc w:val="left"/>
              <w:rPr>
                <w:color w:val="92D050"/>
                <w:sz w:val="22"/>
                <w:szCs w:val="22"/>
              </w:rPr>
            </w:pPr>
            <w:r w:rsidRPr="008D084E">
              <w:rPr>
                <w:color w:val="92D050"/>
                <w:sz w:val="22"/>
                <w:szCs w:val="22"/>
              </w:rPr>
              <w:t xml:space="preserve">Critères d’Inclusion </w:t>
            </w:r>
          </w:p>
        </w:tc>
        <w:tc>
          <w:tcPr>
            <w:tcW w:w="6841" w:type="dxa"/>
            <w:tcBorders>
              <w:top w:val="single" w:sz="4" w:space="0" w:color="000000"/>
              <w:left w:val="single" w:sz="4" w:space="0" w:color="000000"/>
              <w:bottom w:val="single" w:sz="4" w:space="0" w:color="000000"/>
              <w:right w:val="single" w:sz="4" w:space="0" w:color="000000"/>
            </w:tcBorders>
          </w:tcPr>
          <w:p w14:paraId="17E8A7B6" w14:textId="2A25B2D2" w:rsidR="001749F2" w:rsidRPr="001749F2" w:rsidRDefault="001749F2" w:rsidP="001749F2">
            <w:pPr>
              <w:pStyle w:val="proto"/>
              <w:jc w:val="both"/>
            </w:pPr>
            <w:r>
              <w:t xml:space="preserve">VII.1) </w:t>
            </w:r>
            <w:r>
              <w:t>Protocole résumé ; G CPP HPS</w:t>
            </w:r>
            <w:r w:rsidRPr="009166F4">
              <w:rPr>
                <w:highlight w:val="yellow"/>
              </w:rPr>
              <w:t>(version courte)</w:t>
            </w:r>
          </w:p>
          <w:p w14:paraId="34C52D24" w14:textId="5CB35E3F" w:rsidR="00BF578A" w:rsidRPr="001749F2" w:rsidRDefault="00BF578A" w:rsidP="001749F2">
            <w:pPr>
              <w:pStyle w:val="proto"/>
              <w:jc w:val="left"/>
              <w:rPr>
                <w:lang w:val="fr-FR"/>
              </w:rPr>
            </w:pPr>
          </w:p>
        </w:tc>
      </w:tr>
      <w:tr w:rsidR="00BF578A" w:rsidRPr="00212831" w14:paraId="420370A3" w14:textId="77777777" w:rsidTr="00C40212">
        <w:trPr>
          <w:jc w:val="center"/>
        </w:trPr>
        <w:tc>
          <w:tcPr>
            <w:tcW w:w="2358" w:type="dxa"/>
            <w:tcBorders>
              <w:top w:val="single" w:sz="4" w:space="0" w:color="000000"/>
              <w:left w:val="single" w:sz="4" w:space="0" w:color="000000"/>
              <w:bottom w:val="single" w:sz="4" w:space="0" w:color="000000"/>
            </w:tcBorders>
          </w:tcPr>
          <w:p w14:paraId="39A94892" w14:textId="77777777" w:rsidR="00BF578A" w:rsidRPr="008D084E" w:rsidRDefault="00BF578A" w:rsidP="00823204">
            <w:pPr>
              <w:pStyle w:val="Corpsdetexte"/>
              <w:spacing w:before="120"/>
              <w:jc w:val="left"/>
              <w:rPr>
                <w:color w:val="92D050"/>
                <w:sz w:val="22"/>
                <w:szCs w:val="22"/>
              </w:rPr>
            </w:pPr>
            <w:r w:rsidRPr="008D084E">
              <w:rPr>
                <w:color w:val="92D050"/>
                <w:sz w:val="22"/>
                <w:szCs w:val="22"/>
              </w:rPr>
              <w:t>Critères de Non-Inclusion des Sujets</w:t>
            </w:r>
          </w:p>
        </w:tc>
        <w:tc>
          <w:tcPr>
            <w:tcW w:w="6841" w:type="dxa"/>
            <w:tcBorders>
              <w:top w:val="single" w:sz="4" w:space="0" w:color="000000"/>
              <w:left w:val="single" w:sz="4" w:space="0" w:color="000000"/>
              <w:bottom w:val="single" w:sz="4" w:space="0" w:color="000000"/>
              <w:right w:val="single" w:sz="4" w:space="0" w:color="000000"/>
            </w:tcBorders>
          </w:tcPr>
          <w:p w14:paraId="45B10E4F" w14:textId="0125C732" w:rsidR="001749F2" w:rsidRPr="001749F2" w:rsidRDefault="001749F2" w:rsidP="001749F2">
            <w:pPr>
              <w:pStyle w:val="proto"/>
              <w:jc w:val="both"/>
            </w:pPr>
            <w:r>
              <w:t>VII.</w:t>
            </w:r>
            <w:r>
              <w:t>2</w:t>
            </w:r>
            <w:r>
              <w:t>) Protocole résumé ; G CPP HPS</w:t>
            </w:r>
            <w:r w:rsidRPr="009166F4">
              <w:rPr>
                <w:highlight w:val="yellow"/>
              </w:rPr>
              <w:t>(version courte)</w:t>
            </w:r>
          </w:p>
          <w:p w14:paraId="1506D419" w14:textId="77777777" w:rsidR="00BF578A" w:rsidRPr="001749F2" w:rsidRDefault="00BF578A" w:rsidP="002C7C26">
            <w:pPr>
              <w:spacing w:before="120"/>
              <w:rPr>
                <w:szCs w:val="22"/>
                <w:lang w:val="fr-BE"/>
              </w:rPr>
            </w:pPr>
          </w:p>
        </w:tc>
      </w:tr>
      <w:tr w:rsidR="00BF578A" w:rsidRPr="00212831" w14:paraId="3C2E8460" w14:textId="77777777" w:rsidTr="00C40212">
        <w:trPr>
          <w:jc w:val="center"/>
        </w:trPr>
        <w:tc>
          <w:tcPr>
            <w:tcW w:w="2358" w:type="dxa"/>
            <w:tcBorders>
              <w:top w:val="single" w:sz="4" w:space="0" w:color="000000"/>
              <w:left w:val="single" w:sz="4" w:space="0" w:color="000000"/>
              <w:bottom w:val="single" w:sz="4" w:space="0" w:color="000000"/>
            </w:tcBorders>
          </w:tcPr>
          <w:p w14:paraId="190507D7" w14:textId="77777777" w:rsidR="00BF578A" w:rsidRPr="008D084E" w:rsidRDefault="00BF578A" w:rsidP="00E6433D">
            <w:pPr>
              <w:pStyle w:val="Corpsdetexte"/>
              <w:spacing w:before="120"/>
              <w:jc w:val="left"/>
              <w:rPr>
                <w:color w:val="92D050"/>
                <w:sz w:val="22"/>
                <w:szCs w:val="22"/>
              </w:rPr>
            </w:pPr>
            <w:r w:rsidRPr="008D084E">
              <w:rPr>
                <w:color w:val="92D050"/>
                <w:sz w:val="22"/>
                <w:szCs w:val="22"/>
              </w:rPr>
              <w:t>Traitements / Stratégies / Procédures</w:t>
            </w:r>
          </w:p>
        </w:tc>
        <w:tc>
          <w:tcPr>
            <w:tcW w:w="6841" w:type="dxa"/>
            <w:tcBorders>
              <w:top w:val="single" w:sz="4" w:space="0" w:color="000000"/>
              <w:left w:val="single" w:sz="4" w:space="0" w:color="000000"/>
              <w:bottom w:val="single" w:sz="4" w:space="0" w:color="000000"/>
              <w:right w:val="single" w:sz="4" w:space="0" w:color="000000"/>
            </w:tcBorders>
          </w:tcPr>
          <w:p w14:paraId="101DD3CD" w14:textId="77777777" w:rsidR="001749F2" w:rsidRPr="001749F2" w:rsidRDefault="001749F2" w:rsidP="001749F2">
            <w:pPr>
              <w:pStyle w:val="proto"/>
              <w:jc w:val="both"/>
            </w:pPr>
            <w:r>
              <w:rPr>
                <w:rFonts w:cs="Arial"/>
                <w:szCs w:val="22"/>
              </w:rPr>
              <w:t xml:space="preserve">VIII.) </w:t>
            </w:r>
            <w:r>
              <w:t>Protocole résumé + 1.2</w:t>
            </w:r>
            <w:r w:rsidRPr="009166F4">
              <w:rPr>
                <w:highlight w:val="yellow"/>
              </w:rPr>
              <w:t>(version courte)</w:t>
            </w:r>
          </w:p>
          <w:p w14:paraId="7CEF6E68" w14:textId="570571C7" w:rsidR="001749F2" w:rsidRDefault="001749F2" w:rsidP="001749F2">
            <w:pPr>
              <w:pStyle w:val="proto"/>
              <w:jc w:val="both"/>
            </w:pPr>
          </w:p>
          <w:p w14:paraId="710A88C9" w14:textId="01282A67" w:rsidR="00BF578A" w:rsidRPr="008D084E" w:rsidRDefault="00BF578A" w:rsidP="00E6433D">
            <w:pPr>
              <w:spacing w:before="120"/>
              <w:rPr>
                <w:rFonts w:cs="Arial"/>
                <w:i/>
                <w:szCs w:val="22"/>
              </w:rPr>
            </w:pPr>
          </w:p>
        </w:tc>
      </w:tr>
      <w:tr w:rsidR="00BF578A" w:rsidRPr="00212831" w14:paraId="6DA7E9E6" w14:textId="77777777" w:rsidTr="00C40212">
        <w:trPr>
          <w:jc w:val="center"/>
        </w:trPr>
        <w:tc>
          <w:tcPr>
            <w:tcW w:w="2358" w:type="dxa"/>
            <w:tcBorders>
              <w:top w:val="single" w:sz="4" w:space="0" w:color="000000"/>
              <w:left w:val="single" w:sz="4" w:space="0" w:color="000000"/>
              <w:bottom w:val="single" w:sz="4" w:space="0" w:color="000000"/>
            </w:tcBorders>
          </w:tcPr>
          <w:p w14:paraId="5F992C5E" w14:textId="77777777" w:rsidR="00BF578A" w:rsidRPr="008D084E" w:rsidRDefault="00E6433D" w:rsidP="00E6433D">
            <w:pPr>
              <w:pStyle w:val="Corpsdetexte"/>
              <w:spacing w:before="120"/>
              <w:jc w:val="left"/>
              <w:rPr>
                <w:color w:val="92D050"/>
                <w:sz w:val="22"/>
                <w:szCs w:val="22"/>
              </w:rPr>
            </w:pPr>
            <w:r w:rsidRPr="008D084E">
              <w:rPr>
                <w:color w:val="92D050"/>
                <w:sz w:val="22"/>
                <w:szCs w:val="22"/>
              </w:rPr>
              <w:t>Taille d’étude</w:t>
            </w:r>
          </w:p>
        </w:tc>
        <w:tc>
          <w:tcPr>
            <w:tcW w:w="6841" w:type="dxa"/>
            <w:tcBorders>
              <w:top w:val="single" w:sz="4" w:space="0" w:color="000000"/>
              <w:left w:val="single" w:sz="4" w:space="0" w:color="000000"/>
              <w:bottom w:val="single" w:sz="4" w:space="0" w:color="000000"/>
              <w:right w:val="single" w:sz="4" w:space="0" w:color="000000"/>
            </w:tcBorders>
          </w:tcPr>
          <w:p w14:paraId="1247F5A8" w14:textId="3D4476EA" w:rsidR="00BF578A" w:rsidRPr="00320612" w:rsidRDefault="00320612" w:rsidP="00320612">
            <w:pPr>
              <w:pStyle w:val="proto"/>
              <w:jc w:val="both"/>
            </w:pPr>
            <w:r>
              <w:rPr>
                <w:i w:val="0"/>
                <w:szCs w:val="22"/>
              </w:rPr>
              <w:t xml:space="preserve">IX.1) </w:t>
            </w:r>
            <w:r w:rsidRPr="009166F4">
              <w:rPr>
                <w:highlight w:val="yellow"/>
              </w:rPr>
              <w:t>(version courte)</w:t>
            </w:r>
          </w:p>
        </w:tc>
      </w:tr>
      <w:tr w:rsidR="00BF578A" w:rsidRPr="00212831" w14:paraId="6F516DFA" w14:textId="77777777" w:rsidTr="00C40212">
        <w:trPr>
          <w:jc w:val="center"/>
        </w:trPr>
        <w:tc>
          <w:tcPr>
            <w:tcW w:w="2358" w:type="dxa"/>
            <w:tcBorders>
              <w:top w:val="single" w:sz="4" w:space="0" w:color="000000"/>
              <w:left w:val="single" w:sz="4" w:space="0" w:color="000000"/>
              <w:bottom w:val="single" w:sz="4" w:space="0" w:color="000000"/>
            </w:tcBorders>
          </w:tcPr>
          <w:p w14:paraId="5DC4FB6A" w14:textId="77777777" w:rsidR="00BF578A" w:rsidRPr="008D084E" w:rsidRDefault="00BF578A" w:rsidP="00E6433D">
            <w:pPr>
              <w:pStyle w:val="Corpsdetexte"/>
              <w:spacing w:before="120"/>
              <w:jc w:val="left"/>
              <w:rPr>
                <w:color w:val="92D050"/>
                <w:sz w:val="22"/>
                <w:szCs w:val="22"/>
              </w:rPr>
            </w:pPr>
            <w:r w:rsidRPr="008D084E">
              <w:rPr>
                <w:color w:val="92D050"/>
                <w:sz w:val="22"/>
                <w:szCs w:val="22"/>
              </w:rPr>
              <w:t xml:space="preserve">Durée de la Recherche </w:t>
            </w:r>
          </w:p>
        </w:tc>
        <w:tc>
          <w:tcPr>
            <w:tcW w:w="6841" w:type="dxa"/>
            <w:tcBorders>
              <w:top w:val="single" w:sz="4" w:space="0" w:color="000000"/>
              <w:left w:val="single" w:sz="4" w:space="0" w:color="000000"/>
              <w:bottom w:val="single" w:sz="4" w:space="0" w:color="000000"/>
              <w:right w:val="single" w:sz="4" w:space="0" w:color="000000"/>
            </w:tcBorders>
          </w:tcPr>
          <w:p w14:paraId="6A119623" w14:textId="0CC2D387" w:rsidR="00320612" w:rsidRDefault="00B61D90" w:rsidP="00B61D90">
            <w:pPr>
              <w:pStyle w:val="proto"/>
              <w:jc w:val="both"/>
            </w:pPr>
            <w:r>
              <w:t>X.) Protocole résumé + 5.3</w:t>
            </w:r>
          </w:p>
          <w:p w14:paraId="68EDE9D9" w14:textId="23492438" w:rsidR="00BF578A" w:rsidRPr="008D084E" w:rsidRDefault="00BF578A" w:rsidP="00E6433D">
            <w:pPr>
              <w:spacing w:before="120"/>
              <w:rPr>
                <w:szCs w:val="22"/>
              </w:rPr>
            </w:pPr>
            <w:r w:rsidRPr="008D084E">
              <w:rPr>
                <w:szCs w:val="22"/>
              </w:rPr>
              <w:t xml:space="preserve">Durée de la période d’inclusion : </w:t>
            </w:r>
            <w:r w:rsidR="00B61D90" w:rsidRPr="00B61D90">
              <w:rPr>
                <w:rStyle w:val="protoCar"/>
              </w:rPr>
              <w:t>+ protocole 4.3</w:t>
            </w:r>
          </w:p>
          <w:p w14:paraId="1649C4F1" w14:textId="4021A124" w:rsidR="00DD63B3" w:rsidRPr="002C7C26" w:rsidRDefault="00BF578A" w:rsidP="002C7C26">
            <w:pPr>
              <w:rPr>
                <w:szCs w:val="22"/>
              </w:rPr>
            </w:pPr>
            <w:r w:rsidRPr="008D084E">
              <w:rPr>
                <w:szCs w:val="22"/>
              </w:rPr>
              <w:t>Durée de la participation pour chaque pa</w:t>
            </w:r>
            <w:r w:rsidR="00E6433D" w:rsidRPr="008D084E">
              <w:rPr>
                <w:szCs w:val="22"/>
              </w:rPr>
              <w:t>rticipant</w:t>
            </w:r>
            <w:r w:rsidRPr="008D084E">
              <w:rPr>
                <w:szCs w:val="22"/>
              </w:rPr>
              <w:t xml:space="preserve"> : </w:t>
            </w:r>
            <w:r w:rsidR="00DD63B3" w:rsidRPr="008D084E">
              <w:rPr>
                <w:i/>
                <w:szCs w:val="22"/>
              </w:rPr>
              <w:t xml:space="preserve">. </w:t>
            </w:r>
          </w:p>
          <w:p w14:paraId="27151849" w14:textId="77777777" w:rsidR="0068045B" w:rsidRPr="008D084E" w:rsidRDefault="00DD63B3" w:rsidP="003B6DDF">
            <w:pPr>
              <w:rPr>
                <w:szCs w:val="22"/>
              </w:rPr>
            </w:pPr>
            <w:r w:rsidRPr="008D084E">
              <w:rPr>
                <w:szCs w:val="22"/>
              </w:rPr>
              <w:t xml:space="preserve">Durée totale de l’étude : </w:t>
            </w:r>
          </w:p>
        </w:tc>
      </w:tr>
      <w:tr w:rsidR="00E6433D" w:rsidRPr="00212831" w14:paraId="71612FFC" w14:textId="77777777" w:rsidTr="00C40212">
        <w:trPr>
          <w:jc w:val="center"/>
        </w:trPr>
        <w:tc>
          <w:tcPr>
            <w:tcW w:w="2358" w:type="dxa"/>
            <w:tcBorders>
              <w:top w:val="single" w:sz="4" w:space="0" w:color="000000"/>
              <w:left w:val="single" w:sz="4" w:space="0" w:color="000000"/>
              <w:bottom w:val="single" w:sz="4" w:space="0" w:color="000000"/>
            </w:tcBorders>
          </w:tcPr>
          <w:p w14:paraId="21F4F846" w14:textId="77777777" w:rsidR="00E6433D" w:rsidRPr="008D084E" w:rsidRDefault="00E6433D" w:rsidP="00E6433D">
            <w:pPr>
              <w:pStyle w:val="Corpsdetexte"/>
              <w:spacing w:before="120"/>
              <w:jc w:val="left"/>
              <w:rPr>
                <w:color w:val="92D050"/>
                <w:sz w:val="22"/>
                <w:szCs w:val="22"/>
              </w:rPr>
            </w:pPr>
            <w:r w:rsidRPr="008D084E">
              <w:rPr>
                <w:color w:val="92D050"/>
                <w:sz w:val="22"/>
                <w:szCs w:val="22"/>
              </w:rPr>
              <w:t>Analyse statistique des données</w:t>
            </w:r>
          </w:p>
        </w:tc>
        <w:tc>
          <w:tcPr>
            <w:tcW w:w="6841" w:type="dxa"/>
            <w:tcBorders>
              <w:top w:val="single" w:sz="4" w:space="0" w:color="000000"/>
              <w:left w:val="single" w:sz="4" w:space="0" w:color="000000"/>
              <w:bottom w:val="single" w:sz="4" w:space="0" w:color="000000"/>
              <w:right w:val="single" w:sz="4" w:space="0" w:color="000000"/>
            </w:tcBorders>
          </w:tcPr>
          <w:p w14:paraId="4DE550FF" w14:textId="0215B306" w:rsidR="00E6433D" w:rsidRPr="008D084E" w:rsidRDefault="00B61D90" w:rsidP="00B61D90">
            <w:pPr>
              <w:pStyle w:val="proto"/>
              <w:jc w:val="both"/>
              <w:rPr>
                <w:szCs w:val="22"/>
              </w:rPr>
            </w:pPr>
            <w:r>
              <w:rPr>
                <w:szCs w:val="22"/>
              </w:rPr>
              <w:t xml:space="preserve">XI.) </w:t>
            </w:r>
            <w:r w:rsidRPr="009166F4">
              <w:rPr>
                <w:highlight w:val="yellow"/>
              </w:rPr>
              <w:t>(version courte)</w:t>
            </w:r>
          </w:p>
        </w:tc>
      </w:tr>
      <w:tr w:rsidR="00BF578A" w:rsidRPr="00212831" w14:paraId="15B7E7D4" w14:textId="77777777" w:rsidTr="00C40212">
        <w:trPr>
          <w:jc w:val="center"/>
        </w:trPr>
        <w:tc>
          <w:tcPr>
            <w:tcW w:w="2358" w:type="dxa"/>
            <w:tcBorders>
              <w:top w:val="single" w:sz="4" w:space="0" w:color="000000"/>
              <w:left w:val="single" w:sz="4" w:space="0" w:color="000000"/>
              <w:bottom w:val="single" w:sz="4" w:space="0" w:color="000000"/>
            </w:tcBorders>
          </w:tcPr>
          <w:p w14:paraId="387ABF39" w14:textId="77777777" w:rsidR="00BF578A" w:rsidRPr="008D084E" w:rsidRDefault="00BF578A" w:rsidP="00E6433D">
            <w:pPr>
              <w:pStyle w:val="Corpsdetexte"/>
              <w:spacing w:before="120"/>
              <w:jc w:val="left"/>
              <w:rPr>
                <w:color w:val="92D050"/>
                <w:sz w:val="22"/>
                <w:szCs w:val="22"/>
              </w:rPr>
            </w:pPr>
            <w:r w:rsidRPr="008D084E">
              <w:rPr>
                <w:color w:val="92D050"/>
                <w:sz w:val="22"/>
                <w:szCs w:val="22"/>
              </w:rPr>
              <w:t xml:space="preserve">Retombées attendues </w:t>
            </w:r>
          </w:p>
        </w:tc>
        <w:tc>
          <w:tcPr>
            <w:tcW w:w="6841" w:type="dxa"/>
            <w:tcBorders>
              <w:top w:val="single" w:sz="4" w:space="0" w:color="000000"/>
              <w:left w:val="single" w:sz="4" w:space="0" w:color="000000"/>
              <w:bottom w:val="single" w:sz="4" w:space="0" w:color="000000"/>
              <w:right w:val="single" w:sz="4" w:space="0" w:color="000000"/>
            </w:tcBorders>
          </w:tcPr>
          <w:p w14:paraId="5806BE1B" w14:textId="76390E44" w:rsidR="00BF578A" w:rsidRPr="008D084E" w:rsidRDefault="009166F4" w:rsidP="009166F4">
            <w:pPr>
              <w:pStyle w:val="proto"/>
              <w:jc w:val="both"/>
              <w:rPr>
                <w:szCs w:val="22"/>
              </w:rPr>
            </w:pPr>
            <w:r>
              <w:t xml:space="preserve">IV.3) </w:t>
            </w:r>
            <w:r w:rsidRPr="009166F4">
              <w:rPr>
                <w:highlight w:val="yellow"/>
              </w:rPr>
              <w:t>(version courte)</w:t>
            </w:r>
          </w:p>
        </w:tc>
      </w:tr>
    </w:tbl>
    <w:p w14:paraId="4B457792" w14:textId="77777777" w:rsidR="00331095" w:rsidRPr="003B6DDF" w:rsidRDefault="00331095" w:rsidP="003B6DDF">
      <w:pPr>
        <w:jc w:val="center"/>
        <w:rPr>
          <w:b/>
          <w:caps/>
          <w:sz w:val="32"/>
          <w:szCs w:val="32"/>
          <w:lang w:val="en-GB"/>
        </w:rPr>
      </w:pPr>
      <w:r w:rsidRPr="008D084E">
        <w:rPr>
          <w:lang w:val="en-GB"/>
        </w:rPr>
        <w:br w:type="page"/>
      </w:r>
      <w:bookmarkStart w:id="12" w:name="_Toc462382831"/>
      <w:r w:rsidRPr="003B6DDF">
        <w:rPr>
          <w:b/>
          <w:caps/>
          <w:sz w:val="32"/>
          <w:szCs w:val="32"/>
          <w:lang w:val="en-GB"/>
        </w:rPr>
        <w:lastRenderedPageBreak/>
        <w:t>Abstract</w:t>
      </w:r>
      <w:bookmarkEnd w:id="12"/>
    </w:p>
    <w:p w14:paraId="430907C9" w14:textId="77777777" w:rsidR="003B6DDF" w:rsidRDefault="003B6DDF" w:rsidP="00331095">
      <w:pPr>
        <w:pStyle w:val="prototypecorpsdetexte"/>
        <w:ind w:firstLine="0"/>
        <w:rPr>
          <w:rFonts w:ascii="Times New Roman" w:hAnsi="Times New Roman"/>
          <w:lang w:val="en-GB"/>
        </w:rPr>
      </w:pPr>
    </w:p>
    <w:p w14:paraId="4C7C8B80" w14:textId="77777777" w:rsidR="00331095" w:rsidRDefault="00331095" w:rsidP="00331095">
      <w:pPr>
        <w:pStyle w:val="prototypecorpsdetexte"/>
        <w:ind w:firstLine="0"/>
        <w:rPr>
          <w:rFonts w:ascii="Times New Roman" w:hAnsi="Times New Roman"/>
          <w:lang w:val="en-GB"/>
        </w:rPr>
      </w:pPr>
      <w:r>
        <w:rPr>
          <w:rFonts w:ascii="Times New Roman" w:hAnsi="Times New Roman"/>
          <w:lang w:val="en-GB"/>
        </w:rPr>
        <w:t xml:space="preserve">This research has been registered in </w:t>
      </w:r>
      <w:hyperlink r:id="rId11" w:history="1">
        <w:r>
          <w:rPr>
            <w:rStyle w:val="Lienhypertexte"/>
            <w:rFonts w:ascii="Times New Roman" w:hAnsi="Times New Roman"/>
            <w:lang w:val="en-GB"/>
          </w:rPr>
          <w:t>http://www.clinicaltrials.gov/</w:t>
        </w:r>
      </w:hyperlink>
      <w:r>
        <w:rPr>
          <w:rFonts w:ascii="Times New Roman" w:hAnsi="Times New Roman"/>
          <w:lang w:val="en-GB"/>
        </w:rPr>
        <w:t xml:space="preserve"> the </w:t>
      </w:r>
      <w:r>
        <w:rPr>
          <w:rFonts w:ascii="Times New Roman" w:hAnsi="Times New Roman"/>
          <w:i/>
          <w:lang w:val="en-GB"/>
        </w:rPr>
        <w:t>date</w:t>
      </w:r>
      <w:r>
        <w:rPr>
          <w:rFonts w:ascii="Times New Roman" w:hAnsi="Times New Roman"/>
          <w:iCs/>
          <w:lang w:val="en-GB"/>
        </w:rPr>
        <w:t xml:space="preserve"> under the n° </w:t>
      </w:r>
      <w:proofErr w:type="spellStart"/>
      <w:r>
        <w:rPr>
          <w:rFonts w:ascii="Times New Roman" w:hAnsi="Times New Roman"/>
          <w:i/>
          <w:lang w:val="en-GB"/>
        </w:rPr>
        <w:t>numéro</w:t>
      </w:r>
      <w:proofErr w:type="spellEnd"/>
      <w:r>
        <w:rPr>
          <w:rFonts w:ascii="Times New Roman" w:hAnsi="Times New Roman"/>
          <w:i/>
          <w:lang w:val="en-GB"/>
        </w:rPr>
        <w:t>.</w:t>
      </w:r>
    </w:p>
    <w:p w14:paraId="61009367" w14:textId="77777777" w:rsidR="00331095" w:rsidRDefault="00331095" w:rsidP="00331095">
      <w:pPr>
        <w:pStyle w:val="prototypecorpsdetexte"/>
        <w:ind w:firstLine="0"/>
        <w:rPr>
          <w:rFonts w:ascii="Times New Roman" w:hAnsi="Times New Roman"/>
          <w:b/>
          <w:bCs/>
          <w:lang w:val="en-GB"/>
        </w:rPr>
      </w:pPr>
    </w:p>
    <w:p w14:paraId="6E23B174" w14:textId="77777777" w:rsidR="00331095" w:rsidRDefault="00331095" w:rsidP="00331095">
      <w:pPr>
        <w:pStyle w:val="prototypecorpsdetexte"/>
        <w:ind w:firstLine="0"/>
        <w:rPr>
          <w:rFonts w:ascii="Times New Roman" w:hAnsi="Times New Roman"/>
          <w:b/>
          <w:bCs/>
        </w:rPr>
      </w:pPr>
      <w:r>
        <w:rPr>
          <w:rFonts w:ascii="Times New Roman" w:hAnsi="Times New Roman"/>
          <w:b/>
          <w:bCs/>
          <w:i/>
        </w:rPr>
        <w:t>Titre complet de la recherche en anglais et acronyme</w:t>
      </w:r>
      <w:r>
        <w:rPr>
          <w:rFonts w:ascii="Times New Roman" w:hAnsi="Times New Roman"/>
          <w:b/>
          <w:bCs/>
        </w:rPr>
        <w:t>.</w:t>
      </w:r>
    </w:p>
    <w:p w14:paraId="6A5BA394" w14:textId="77777777" w:rsidR="00331095" w:rsidRDefault="00331095" w:rsidP="00331095">
      <w:pPr>
        <w:pStyle w:val="prototypecorpsdetexte"/>
        <w:ind w:firstLine="0"/>
        <w:rPr>
          <w:rFonts w:ascii="Times New Roman" w:hAnsi="Times New Roman"/>
          <w:b/>
          <w:bCs/>
        </w:rPr>
      </w:pPr>
      <w:r>
        <w:rPr>
          <w:rFonts w:ascii="Times New Roman" w:hAnsi="Times New Roman"/>
          <w:b/>
          <w:bCs/>
          <w:i/>
        </w:rPr>
        <w:t>Titre</w:t>
      </w:r>
      <w:r>
        <w:rPr>
          <w:rFonts w:ascii="Times New Roman" w:hAnsi="Times New Roman"/>
          <w:b/>
          <w:bCs/>
        </w:rPr>
        <w:t xml:space="preserve"> </w:t>
      </w:r>
      <w:r>
        <w:rPr>
          <w:rFonts w:ascii="Times New Roman" w:hAnsi="Times New Roman"/>
          <w:b/>
          <w:bCs/>
          <w:i/>
        </w:rPr>
        <w:t>simplifié de la recherche de 120 caractères maximum en anglais</w:t>
      </w:r>
      <w:r>
        <w:rPr>
          <w:rFonts w:ascii="Times New Roman" w:hAnsi="Times New Roman"/>
          <w:b/>
          <w:bCs/>
        </w:rPr>
        <w:t>.</w:t>
      </w:r>
    </w:p>
    <w:p w14:paraId="589F4918" w14:textId="77777777" w:rsidR="00331095" w:rsidRDefault="00331095" w:rsidP="00331095">
      <w:pPr>
        <w:pStyle w:val="prototypecorpsdetexte"/>
        <w:ind w:firstLine="0"/>
        <w:rPr>
          <w:rFonts w:ascii="Times New Roman" w:hAnsi="Times New Roman"/>
          <w:szCs w:val="24"/>
        </w:rPr>
      </w:pPr>
    </w:p>
    <w:p w14:paraId="71C3FFDF" w14:textId="77777777" w:rsidR="00331095" w:rsidRDefault="00331095" w:rsidP="00331095">
      <w:pPr>
        <w:pStyle w:val="prototypecorpsdetexte"/>
        <w:ind w:firstLine="0"/>
        <w:rPr>
          <w:rFonts w:ascii="Times New Roman" w:hAnsi="Times New Roman"/>
          <w:szCs w:val="24"/>
          <w:lang w:val="en-GB"/>
        </w:rPr>
      </w:pPr>
      <w:r>
        <w:rPr>
          <w:rFonts w:ascii="Times New Roman" w:hAnsi="Times New Roman"/>
          <w:i/>
          <w:iCs/>
          <w:szCs w:val="24"/>
          <w:lang w:val="en-GB"/>
        </w:rPr>
        <w:t xml:space="preserve">Nom du </w:t>
      </w:r>
      <w:proofErr w:type="spellStart"/>
      <w:r>
        <w:rPr>
          <w:rFonts w:ascii="Times New Roman" w:hAnsi="Times New Roman"/>
          <w:i/>
          <w:iCs/>
          <w:szCs w:val="24"/>
          <w:lang w:val="en-GB"/>
        </w:rPr>
        <w:t>promoteur</w:t>
      </w:r>
      <w:proofErr w:type="spellEnd"/>
      <w:r>
        <w:rPr>
          <w:rFonts w:ascii="Times New Roman" w:hAnsi="Times New Roman"/>
          <w:szCs w:val="24"/>
          <w:lang w:val="en-GB"/>
        </w:rPr>
        <w:t xml:space="preserve"> is the sponsor of this </w:t>
      </w:r>
      <w:r>
        <w:rPr>
          <w:rFonts w:ascii="Times New Roman" w:hAnsi="Times New Roman"/>
          <w:lang w:val="en-GB"/>
        </w:rPr>
        <w:t>research</w:t>
      </w:r>
      <w:r>
        <w:rPr>
          <w:rFonts w:ascii="Times New Roman" w:hAnsi="Times New Roman"/>
          <w:szCs w:val="24"/>
          <w:lang w:val="en-GB"/>
        </w:rPr>
        <w:t>.</w:t>
      </w:r>
    </w:p>
    <w:p w14:paraId="073C0C45" w14:textId="77777777" w:rsidR="00331095" w:rsidRDefault="00331095" w:rsidP="00331095">
      <w:pPr>
        <w:pStyle w:val="prototypecorpsdetexte"/>
        <w:ind w:firstLine="0"/>
        <w:rPr>
          <w:rFonts w:ascii="Times New Roman" w:hAnsi="Times New Roman"/>
          <w:szCs w:val="24"/>
          <w:lang w:val="en-GB"/>
        </w:rPr>
      </w:pPr>
      <w:r>
        <w:rPr>
          <w:rFonts w:ascii="Times New Roman" w:hAnsi="Times New Roman"/>
          <w:szCs w:val="24"/>
          <w:lang w:val="en-GB"/>
        </w:rPr>
        <w:t xml:space="preserve">This research will be conducted with the support of </w:t>
      </w:r>
      <w:r>
        <w:rPr>
          <w:rFonts w:ascii="Times New Roman" w:hAnsi="Times New Roman"/>
          <w:bCs/>
          <w:i/>
          <w:lang w:val="en-GB"/>
        </w:rPr>
        <w:t xml:space="preserve">nom de la </w:t>
      </w:r>
      <w:proofErr w:type="spellStart"/>
      <w:r>
        <w:rPr>
          <w:rFonts w:ascii="Times New Roman" w:hAnsi="Times New Roman"/>
          <w:bCs/>
          <w:i/>
          <w:lang w:val="en-GB"/>
        </w:rPr>
        <w:t>firme</w:t>
      </w:r>
      <w:proofErr w:type="spellEnd"/>
      <w:r>
        <w:rPr>
          <w:rFonts w:ascii="Times New Roman" w:hAnsi="Times New Roman"/>
          <w:bCs/>
          <w:i/>
          <w:lang w:val="en-GB"/>
        </w:rPr>
        <w:t xml:space="preserve"> </w:t>
      </w:r>
      <w:proofErr w:type="spellStart"/>
      <w:r>
        <w:rPr>
          <w:rFonts w:ascii="Times New Roman" w:hAnsi="Times New Roman"/>
          <w:bCs/>
          <w:i/>
          <w:lang w:val="en-GB"/>
        </w:rPr>
        <w:t>pharmaceutique</w:t>
      </w:r>
      <w:proofErr w:type="spellEnd"/>
      <w:r>
        <w:rPr>
          <w:rFonts w:ascii="Times New Roman" w:hAnsi="Times New Roman"/>
          <w:bCs/>
          <w:i/>
          <w:lang w:val="en-GB"/>
        </w:rPr>
        <w:t xml:space="preserve"> / source of grants (PHRC,…).</w:t>
      </w:r>
    </w:p>
    <w:p w14:paraId="25AF6917" w14:textId="77777777" w:rsidR="00331095" w:rsidRDefault="00331095" w:rsidP="00331095">
      <w:pPr>
        <w:pStyle w:val="prototypepuce2"/>
        <w:tabs>
          <w:tab w:val="clear" w:pos="240"/>
          <w:tab w:val="num" w:pos="284"/>
        </w:tabs>
        <w:suppressAutoHyphens w:val="0"/>
        <w:ind w:left="357" w:hanging="357"/>
        <w:rPr>
          <w:b/>
        </w:rPr>
      </w:pPr>
      <w:r>
        <w:rPr>
          <w:b/>
        </w:rPr>
        <w:t xml:space="preserve">Brief </w:t>
      </w:r>
      <w:proofErr w:type="spellStart"/>
      <w:r>
        <w:rPr>
          <w:b/>
        </w:rPr>
        <w:t>summary</w:t>
      </w:r>
      <w:proofErr w:type="spellEnd"/>
      <w:r>
        <w:rPr>
          <w:b/>
        </w:rPr>
        <w:t xml:space="preserve"> : </w:t>
      </w:r>
      <w:r>
        <w:rPr>
          <w:i/>
        </w:rPr>
        <w:t>courte description de la recherche et de son objectif principal en anglais, en 5 lignes environ.</w:t>
      </w:r>
      <w:r>
        <w:rPr>
          <w:b/>
        </w:rPr>
        <w:t xml:space="preserve"> </w:t>
      </w:r>
    </w:p>
    <w:p w14:paraId="555F6FC5" w14:textId="77777777" w:rsidR="00331095" w:rsidRDefault="00331095" w:rsidP="00331095">
      <w:pPr>
        <w:tabs>
          <w:tab w:val="num" w:pos="284"/>
        </w:tabs>
        <w:suppressAutoHyphens w:val="0"/>
        <w:spacing w:before="120" w:after="120"/>
        <w:ind w:left="357" w:hanging="357"/>
        <w:rPr>
          <w:bCs/>
        </w:rPr>
      </w:pPr>
      <w:proofErr w:type="spellStart"/>
      <w:r>
        <w:rPr>
          <w:b/>
        </w:rPr>
        <w:t>Detailed</w:t>
      </w:r>
      <w:proofErr w:type="spellEnd"/>
      <w:r>
        <w:rPr>
          <w:b/>
        </w:rPr>
        <w:t xml:space="preserve"> description : </w:t>
      </w:r>
      <w:r>
        <w:rPr>
          <w:bCs/>
          <w:i/>
        </w:rPr>
        <w:t>résumé de la recherche en anglais comportant une partie justification scientifique détaillée de 10 lignes environ, description du traitement/stratégie/procédure en 3 lignes environ et description du suivi en 5 lignes environ.</w:t>
      </w:r>
      <w:r>
        <w:rPr>
          <w:bCs/>
        </w:rPr>
        <w:t xml:space="preserve"> </w:t>
      </w:r>
    </w:p>
    <w:p w14:paraId="494FBF4B" w14:textId="77777777" w:rsidR="00331095" w:rsidRDefault="00331095" w:rsidP="00331095">
      <w:pPr>
        <w:tabs>
          <w:tab w:val="num" w:pos="284"/>
        </w:tabs>
        <w:suppressAutoHyphens w:val="0"/>
        <w:spacing w:before="120" w:after="120"/>
        <w:ind w:left="357" w:hanging="357"/>
        <w:rPr>
          <w:b/>
        </w:rPr>
      </w:pPr>
      <w:proofErr w:type="spellStart"/>
      <w:r>
        <w:rPr>
          <w:b/>
        </w:rPr>
        <w:t>Primary</w:t>
      </w:r>
      <w:proofErr w:type="spellEnd"/>
      <w:r>
        <w:rPr>
          <w:b/>
        </w:rPr>
        <w:t xml:space="preserve"> </w:t>
      </w:r>
      <w:proofErr w:type="spellStart"/>
      <w:r>
        <w:rPr>
          <w:b/>
        </w:rPr>
        <w:t>outcome</w:t>
      </w:r>
      <w:proofErr w:type="spellEnd"/>
      <w:r>
        <w:rPr>
          <w:b/>
        </w:rPr>
        <w:t xml:space="preserve">: </w:t>
      </w:r>
      <w:r>
        <w:rPr>
          <w:bCs/>
          <w:i/>
        </w:rPr>
        <w:t>critère de jugement</w:t>
      </w:r>
      <w:r>
        <w:rPr>
          <w:i/>
        </w:rPr>
        <w:t xml:space="preserve"> </w:t>
      </w:r>
      <w:r>
        <w:rPr>
          <w:bCs/>
          <w:i/>
        </w:rPr>
        <w:t xml:space="preserve">principal </w:t>
      </w:r>
      <w:r w:rsidRPr="00566BA9">
        <w:rPr>
          <w:i/>
        </w:rPr>
        <w:t xml:space="preserve"> </w:t>
      </w:r>
      <w:r>
        <w:rPr>
          <w:i/>
        </w:rPr>
        <w:t xml:space="preserve">et visite au cours de laquelle celui-ci est recueilli en anglais (exemples : at inclusion (D0) ou 6 </w:t>
      </w:r>
      <w:proofErr w:type="spellStart"/>
      <w:r>
        <w:rPr>
          <w:i/>
        </w:rPr>
        <w:t>months</w:t>
      </w:r>
      <w:proofErr w:type="spellEnd"/>
      <w:r>
        <w:rPr>
          <w:i/>
        </w:rPr>
        <w:t xml:space="preserve"> </w:t>
      </w:r>
      <w:proofErr w:type="spellStart"/>
      <w:r>
        <w:rPr>
          <w:i/>
        </w:rPr>
        <w:t>after</w:t>
      </w:r>
      <w:proofErr w:type="spellEnd"/>
      <w:r>
        <w:rPr>
          <w:i/>
        </w:rPr>
        <w:t xml:space="preserve"> inclusion).</w:t>
      </w:r>
    </w:p>
    <w:p w14:paraId="136A7B36" w14:textId="77777777" w:rsidR="00331095" w:rsidRPr="001664D9" w:rsidRDefault="00331095" w:rsidP="00331095">
      <w:pPr>
        <w:tabs>
          <w:tab w:val="num" w:pos="284"/>
        </w:tabs>
        <w:suppressAutoHyphens w:val="0"/>
        <w:spacing w:before="120" w:after="120"/>
        <w:ind w:left="357" w:hanging="357"/>
      </w:pPr>
      <w:proofErr w:type="spellStart"/>
      <w:r w:rsidRPr="001664D9">
        <w:rPr>
          <w:b/>
        </w:rPr>
        <w:t>Secondary</w:t>
      </w:r>
      <w:proofErr w:type="spellEnd"/>
      <w:r w:rsidRPr="001664D9">
        <w:rPr>
          <w:b/>
        </w:rPr>
        <w:t xml:space="preserve"> </w:t>
      </w:r>
      <w:proofErr w:type="spellStart"/>
      <w:r w:rsidRPr="001664D9">
        <w:rPr>
          <w:b/>
        </w:rPr>
        <w:t>outcomes</w:t>
      </w:r>
      <w:proofErr w:type="spellEnd"/>
      <w:r w:rsidRPr="001664D9">
        <w:rPr>
          <w:b/>
        </w:rPr>
        <w:t xml:space="preserve">: </w:t>
      </w:r>
      <w:r w:rsidRPr="001664D9">
        <w:rPr>
          <w:bCs/>
          <w:i/>
        </w:rPr>
        <w:t>liste de</w:t>
      </w:r>
      <w:r w:rsidRPr="001664D9">
        <w:rPr>
          <w:bCs/>
        </w:rPr>
        <w:t xml:space="preserve"> </w:t>
      </w:r>
      <w:r w:rsidRPr="001664D9">
        <w:rPr>
          <w:bCs/>
          <w:i/>
        </w:rPr>
        <w:t>tous les critères de jugement secondaires</w:t>
      </w:r>
      <w:r w:rsidRPr="001664D9">
        <w:rPr>
          <w:i/>
        </w:rPr>
        <w:t xml:space="preserve"> </w:t>
      </w:r>
      <w:r>
        <w:rPr>
          <w:bCs/>
          <w:i/>
        </w:rPr>
        <w:t>et visites durant lesquels ceux-ci sont recueillis</w:t>
      </w:r>
      <w:r w:rsidRPr="001664D9">
        <w:rPr>
          <w:i/>
        </w:rPr>
        <w:t xml:space="preserve"> en anglais</w:t>
      </w:r>
      <w:r>
        <w:rPr>
          <w:i/>
        </w:rPr>
        <w:t>.</w:t>
      </w:r>
    </w:p>
    <w:p w14:paraId="77058DB9" w14:textId="77777777" w:rsidR="00331095" w:rsidRPr="001664D9" w:rsidRDefault="00331095" w:rsidP="00331095">
      <w:pPr>
        <w:numPr>
          <w:ilvl w:val="0"/>
          <w:numId w:val="11"/>
        </w:numPr>
        <w:tabs>
          <w:tab w:val="clear" w:pos="720"/>
          <w:tab w:val="num" w:pos="0"/>
          <w:tab w:val="num" w:pos="284"/>
          <w:tab w:val="num" w:pos="360"/>
        </w:tabs>
        <w:suppressAutoHyphens w:val="0"/>
        <w:spacing w:before="120" w:after="120"/>
        <w:ind w:left="357" w:hanging="357"/>
        <w:rPr>
          <w:szCs w:val="22"/>
        </w:rPr>
      </w:pPr>
      <w:proofErr w:type="spellStart"/>
      <w:r w:rsidRPr="001664D9">
        <w:rPr>
          <w:b/>
          <w:szCs w:val="22"/>
        </w:rPr>
        <w:t>Study</w:t>
      </w:r>
      <w:proofErr w:type="spellEnd"/>
      <w:r w:rsidRPr="001664D9">
        <w:rPr>
          <w:b/>
          <w:szCs w:val="22"/>
        </w:rPr>
        <w:t xml:space="preserve"> design : </w:t>
      </w:r>
      <w:r w:rsidRPr="001664D9">
        <w:rPr>
          <w:i/>
          <w:szCs w:val="22"/>
        </w:rPr>
        <w:t>description des principales caractéristiques de la recherche selon le type de recherche</w:t>
      </w:r>
      <w:r>
        <w:rPr>
          <w:i/>
          <w:szCs w:val="22"/>
        </w:rPr>
        <w:t>.</w:t>
      </w:r>
    </w:p>
    <w:p w14:paraId="2B1ADA82" w14:textId="77777777" w:rsidR="00331095" w:rsidRDefault="00331095" w:rsidP="00331095">
      <w:pPr>
        <w:numPr>
          <w:ilvl w:val="0"/>
          <w:numId w:val="11"/>
        </w:numPr>
        <w:tabs>
          <w:tab w:val="num" w:pos="284"/>
          <w:tab w:val="num" w:pos="360"/>
        </w:tabs>
        <w:suppressAutoHyphens w:val="0"/>
        <w:spacing w:before="120" w:after="120"/>
        <w:ind w:left="357" w:hanging="357"/>
      </w:pPr>
      <w:proofErr w:type="spellStart"/>
      <w:r>
        <w:rPr>
          <w:b/>
        </w:rPr>
        <w:t>Eligibility</w:t>
      </w:r>
      <w:proofErr w:type="spellEnd"/>
      <w:r>
        <w:rPr>
          <w:b/>
        </w:rPr>
        <w:t xml:space="preserve"> </w:t>
      </w:r>
      <w:proofErr w:type="spellStart"/>
      <w:r>
        <w:rPr>
          <w:b/>
        </w:rPr>
        <w:t>criteria</w:t>
      </w:r>
      <w:proofErr w:type="spellEnd"/>
      <w:r>
        <w:rPr>
          <w:b/>
        </w:rPr>
        <w:t xml:space="preserve">: </w:t>
      </w:r>
    </w:p>
    <w:p w14:paraId="403D8112" w14:textId="77777777" w:rsidR="00331095" w:rsidRDefault="00331095" w:rsidP="00331095">
      <w:pPr>
        <w:numPr>
          <w:ilvl w:val="1"/>
          <w:numId w:val="11"/>
        </w:numPr>
        <w:suppressAutoHyphens w:val="0"/>
        <w:spacing w:before="60" w:after="60"/>
        <w:rPr>
          <w:bCs/>
        </w:rPr>
      </w:pPr>
      <w:r>
        <w:rPr>
          <w:bCs/>
        </w:rPr>
        <w:t xml:space="preserve">inclusion </w:t>
      </w:r>
      <w:proofErr w:type="spellStart"/>
      <w:r>
        <w:rPr>
          <w:bCs/>
        </w:rPr>
        <w:t>criteria</w:t>
      </w:r>
      <w:proofErr w:type="spellEnd"/>
      <w:r>
        <w:rPr>
          <w:bCs/>
        </w:rPr>
        <w:t xml:space="preserve">: </w:t>
      </w:r>
      <w:r>
        <w:rPr>
          <w:bCs/>
          <w:i/>
        </w:rPr>
        <w:t>liste des principaux critères d’inclusion en anglais.</w:t>
      </w:r>
    </w:p>
    <w:p w14:paraId="128D7332" w14:textId="77777777" w:rsidR="00331095" w:rsidRPr="001664D9" w:rsidRDefault="00331095" w:rsidP="00331095">
      <w:pPr>
        <w:numPr>
          <w:ilvl w:val="1"/>
          <w:numId w:val="11"/>
        </w:numPr>
        <w:suppressAutoHyphens w:val="0"/>
        <w:spacing w:before="60" w:after="60"/>
        <w:rPr>
          <w:b/>
        </w:rPr>
      </w:pPr>
      <w:r>
        <w:rPr>
          <w:bCs/>
        </w:rPr>
        <w:t xml:space="preserve">exclusion </w:t>
      </w:r>
      <w:proofErr w:type="spellStart"/>
      <w:r>
        <w:rPr>
          <w:bCs/>
        </w:rPr>
        <w:t>criteria</w:t>
      </w:r>
      <w:proofErr w:type="spellEnd"/>
      <w:r>
        <w:rPr>
          <w:bCs/>
        </w:rPr>
        <w:t xml:space="preserve">: </w:t>
      </w:r>
      <w:r>
        <w:rPr>
          <w:bCs/>
          <w:i/>
        </w:rPr>
        <w:t>liste des principaux critères de non inclusion en anglais.</w:t>
      </w:r>
    </w:p>
    <w:p w14:paraId="57890EF8" w14:textId="77777777" w:rsidR="00331095" w:rsidRPr="006F0319" w:rsidRDefault="00331095" w:rsidP="00331095">
      <w:pPr>
        <w:numPr>
          <w:ilvl w:val="0"/>
          <w:numId w:val="11"/>
        </w:numPr>
        <w:tabs>
          <w:tab w:val="clear" w:pos="720"/>
          <w:tab w:val="num" w:pos="0"/>
          <w:tab w:val="num" w:pos="284"/>
          <w:tab w:val="num" w:pos="360"/>
        </w:tabs>
        <w:suppressAutoHyphens w:val="0"/>
        <w:spacing w:before="120" w:after="120"/>
        <w:ind w:left="357" w:hanging="357"/>
        <w:rPr>
          <w:szCs w:val="22"/>
          <w:lang w:val="en-GB"/>
        </w:rPr>
      </w:pPr>
      <w:r w:rsidRPr="00444CA0">
        <w:rPr>
          <w:b/>
          <w:szCs w:val="22"/>
          <w:lang w:val="en-GB"/>
        </w:rPr>
        <w:t>Arm nu</w:t>
      </w:r>
      <w:r>
        <w:rPr>
          <w:b/>
          <w:szCs w:val="22"/>
          <w:lang w:val="en-GB"/>
        </w:rPr>
        <w:t>mber</w:t>
      </w:r>
      <w:r w:rsidRPr="006F0319">
        <w:rPr>
          <w:b/>
          <w:szCs w:val="22"/>
          <w:lang w:val="en-GB"/>
        </w:rPr>
        <w:t xml:space="preserve"> or label and arm type</w:t>
      </w:r>
      <w:r w:rsidRPr="006F0319">
        <w:rPr>
          <w:szCs w:val="22"/>
          <w:lang w:val="en-GB"/>
        </w:rPr>
        <w:t xml:space="preserve"> : </w:t>
      </w:r>
      <w:proofErr w:type="spellStart"/>
      <w:r>
        <w:rPr>
          <w:i/>
          <w:szCs w:val="22"/>
          <w:lang w:val="en-GB"/>
        </w:rPr>
        <w:t>brève</w:t>
      </w:r>
      <w:proofErr w:type="spellEnd"/>
      <w:r>
        <w:rPr>
          <w:i/>
          <w:szCs w:val="22"/>
          <w:lang w:val="en-GB"/>
        </w:rPr>
        <w:t xml:space="preserve"> </w:t>
      </w:r>
      <w:r w:rsidRPr="00566BA9">
        <w:rPr>
          <w:i/>
          <w:szCs w:val="22"/>
          <w:lang w:val="en-GB"/>
        </w:rPr>
        <w:t>description</w:t>
      </w:r>
      <w:r>
        <w:rPr>
          <w:i/>
          <w:szCs w:val="22"/>
          <w:lang w:val="en-GB"/>
        </w:rPr>
        <w:t xml:space="preserve"> des bras du </w:t>
      </w:r>
      <w:proofErr w:type="spellStart"/>
      <w:r>
        <w:rPr>
          <w:i/>
          <w:szCs w:val="22"/>
          <w:lang w:val="en-GB"/>
        </w:rPr>
        <w:t>protocole</w:t>
      </w:r>
      <w:proofErr w:type="spellEnd"/>
      <w:r>
        <w:rPr>
          <w:szCs w:val="22"/>
          <w:lang w:val="en-GB"/>
        </w:rPr>
        <w:t xml:space="preserve"> </w:t>
      </w:r>
      <w:r w:rsidRPr="00566BA9">
        <w:rPr>
          <w:i/>
          <w:szCs w:val="22"/>
          <w:lang w:val="en-GB"/>
        </w:rPr>
        <w:t>(</w:t>
      </w:r>
      <w:r w:rsidRPr="006F0319">
        <w:rPr>
          <w:i/>
          <w:szCs w:val="22"/>
          <w:lang w:val="en-GB"/>
        </w:rPr>
        <w:t>experimental/active comparator/placebo, comparator/sham comparator/no intervention/other</w:t>
      </w:r>
      <w:r>
        <w:rPr>
          <w:i/>
          <w:szCs w:val="22"/>
          <w:lang w:val="en-GB"/>
        </w:rPr>
        <w:t>.</w:t>
      </w:r>
    </w:p>
    <w:p w14:paraId="401016B6" w14:textId="77777777" w:rsidR="00331095" w:rsidRPr="001664D9" w:rsidRDefault="00331095" w:rsidP="00331095">
      <w:pPr>
        <w:numPr>
          <w:ilvl w:val="0"/>
          <w:numId w:val="11"/>
        </w:numPr>
        <w:tabs>
          <w:tab w:val="clear" w:pos="720"/>
          <w:tab w:val="num" w:pos="0"/>
          <w:tab w:val="num" w:pos="284"/>
          <w:tab w:val="num" w:pos="360"/>
        </w:tabs>
        <w:suppressAutoHyphens w:val="0"/>
        <w:spacing w:before="120" w:after="120"/>
        <w:ind w:left="357" w:hanging="357"/>
        <w:rPr>
          <w:szCs w:val="22"/>
        </w:rPr>
      </w:pPr>
      <w:r w:rsidRPr="001664D9">
        <w:rPr>
          <w:b/>
          <w:szCs w:val="22"/>
        </w:rPr>
        <w:t xml:space="preserve">Interventions : </w:t>
      </w:r>
      <w:r w:rsidRPr="001664D9">
        <w:rPr>
          <w:i/>
          <w:szCs w:val="22"/>
        </w:rPr>
        <w:t>description succincte des traitements/stratégies/procédures</w:t>
      </w:r>
      <w:r w:rsidRPr="00566BA9">
        <w:rPr>
          <w:szCs w:val="22"/>
        </w:rPr>
        <w:t xml:space="preserve"> </w:t>
      </w:r>
      <w:r w:rsidRPr="00566BA9">
        <w:rPr>
          <w:i/>
          <w:szCs w:val="22"/>
        </w:rPr>
        <w:t>de la recherche, pour chacun des bras le cas échéan</w:t>
      </w:r>
      <w:r>
        <w:rPr>
          <w:i/>
          <w:szCs w:val="22"/>
        </w:rPr>
        <w:t>t</w:t>
      </w:r>
      <w:r w:rsidRPr="00566BA9">
        <w:rPr>
          <w:i/>
          <w:szCs w:val="22"/>
        </w:rPr>
        <w:t>.</w:t>
      </w:r>
      <w:r w:rsidRPr="001664D9">
        <w:rPr>
          <w:szCs w:val="22"/>
        </w:rPr>
        <w:t xml:space="preserve"> </w:t>
      </w:r>
    </w:p>
    <w:p w14:paraId="44441D0F" w14:textId="77777777" w:rsidR="00331095" w:rsidRPr="00D36FFB" w:rsidRDefault="00331095" w:rsidP="00331095">
      <w:pPr>
        <w:numPr>
          <w:ilvl w:val="0"/>
          <w:numId w:val="11"/>
        </w:numPr>
        <w:tabs>
          <w:tab w:val="clear" w:pos="720"/>
          <w:tab w:val="num" w:pos="0"/>
          <w:tab w:val="num" w:pos="284"/>
          <w:tab w:val="num" w:pos="360"/>
        </w:tabs>
        <w:suppressAutoHyphens w:val="0"/>
        <w:spacing w:before="120" w:after="120"/>
        <w:ind w:left="357" w:hanging="357"/>
        <w:rPr>
          <w:szCs w:val="22"/>
          <w:lang w:val="en-GB"/>
        </w:rPr>
      </w:pPr>
      <w:r w:rsidRPr="00D36FFB">
        <w:rPr>
          <w:b/>
          <w:szCs w:val="22"/>
          <w:lang w:val="en-GB"/>
        </w:rPr>
        <w:t xml:space="preserve">Number of subjects : </w:t>
      </w:r>
      <w:proofErr w:type="spellStart"/>
      <w:r w:rsidRPr="00D36FFB">
        <w:rPr>
          <w:i/>
          <w:szCs w:val="22"/>
          <w:lang w:val="en-GB"/>
        </w:rPr>
        <w:t>taille</w:t>
      </w:r>
      <w:proofErr w:type="spellEnd"/>
      <w:r w:rsidRPr="00D36FFB">
        <w:rPr>
          <w:i/>
          <w:szCs w:val="22"/>
          <w:lang w:val="en-GB"/>
        </w:rPr>
        <w:t xml:space="preserve"> </w:t>
      </w:r>
      <w:proofErr w:type="spellStart"/>
      <w:r w:rsidRPr="00D36FFB">
        <w:rPr>
          <w:i/>
          <w:szCs w:val="22"/>
          <w:lang w:val="en-GB"/>
        </w:rPr>
        <w:t>d’étude</w:t>
      </w:r>
      <w:proofErr w:type="spellEnd"/>
      <w:r>
        <w:rPr>
          <w:i/>
          <w:szCs w:val="22"/>
          <w:lang w:val="en-GB"/>
        </w:rPr>
        <w:t>.</w:t>
      </w:r>
    </w:p>
    <w:p w14:paraId="041B933B" w14:textId="77777777" w:rsidR="00331095" w:rsidRPr="00566BA9" w:rsidRDefault="00331095" w:rsidP="00331095">
      <w:pPr>
        <w:numPr>
          <w:ilvl w:val="0"/>
          <w:numId w:val="11"/>
        </w:numPr>
        <w:tabs>
          <w:tab w:val="clear" w:pos="720"/>
          <w:tab w:val="num" w:pos="0"/>
          <w:tab w:val="num" w:pos="284"/>
          <w:tab w:val="num" w:pos="360"/>
        </w:tabs>
        <w:suppressAutoHyphens w:val="0"/>
        <w:spacing w:before="120" w:after="120"/>
        <w:ind w:left="357" w:hanging="357"/>
        <w:rPr>
          <w:szCs w:val="22"/>
        </w:rPr>
      </w:pPr>
      <w:proofErr w:type="spellStart"/>
      <w:r w:rsidRPr="001664D9">
        <w:rPr>
          <w:b/>
          <w:szCs w:val="22"/>
        </w:rPr>
        <w:t>Statistical</w:t>
      </w:r>
      <w:proofErr w:type="spellEnd"/>
      <w:r w:rsidRPr="001664D9">
        <w:rPr>
          <w:b/>
          <w:szCs w:val="22"/>
        </w:rPr>
        <w:t xml:space="preserve"> </w:t>
      </w:r>
      <w:proofErr w:type="spellStart"/>
      <w:r w:rsidRPr="001664D9">
        <w:rPr>
          <w:b/>
          <w:szCs w:val="22"/>
        </w:rPr>
        <w:t>analysis</w:t>
      </w:r>
      <w:proofErr w:type="spellEnd"/>
      <w:r w:rsidRPr="001664D9">
        <w:rPr>
          <w:b/>
          <w:szCs w:val="22"/>
        </w:rPr>
        <w:t xml:space="preserve"> : </w:t>
      </w:r>
      <w:r w:rsidRPr="001664D9">
        <w:rPr>
          <w:i/>
          <w:szCs w:val="22"/>
        </w:rPr>
        <w:t>bref rappel des méthodes statistiques</w:t>
      </w:r>
      <w:r>
        <w:rPr>
          <w:i/>
          <w:szCs w:val="22"/>
        </w:rPr>
        <w:t>.</w:t>
      </w:r>
    </w:p>
    <w:p w14:paraId="30EBFC8D" w14:textId="77777777" w:rsidR="00331095" w:rsidRPr="00933FE0" w:rsidRDefault="00331095" w:rsidP="00331095">
      <w:pPr>
        <w:numPr>
          <w:ilvl w:val="0"/>
          <w:numId w:val="11"/>
        </w:numPr>
        <w:tabs>
          <w:tab w:val="clear" w:pos="720"/>
          <w:tab w:val="num" w:pos="0"/>
          <w:tab w:val="num" w:pos="284"/>
          <w:tab w:val="num" w:pos="360"/>
        </w:tabs>
        <w:suppressAutoHyphens w:val="0"/>
        <w:spacing w:before="120" w:after="120"/>
        <w:ind w:left="357" w:hanging="357"/>
        <w:rPr>
          <w:szCs w:val="22"/>
          <w:u w:val="single"/>
          <w:lang w:val="en-US"/>
        </w:rPr>
      </w:pPr>
      <w:r>
        <w:rPr>
          <w:b/>
          <w:szCs w:val="22"/>
        </w:rPr>
        <w:t xml:space="preserve">Conditions : </w:t>
      </w:r>
      <w:r w:rsidRPr="003D5A7D">
        <w:rPr>
          <w:i/>
          <w:szCs w:val="22"/>
          <w:u w:val="single"/>
        </w:rPr>
        <w:t xml:space="preserve">pathologie ou objet de la recherche. </w:t>
      </w:r>
      <w:proofErr w:type="spellStart"/>
      <w:r w:rsidRPr="00933FE0">
        <w:rPr>
          <w:i/>
          <w:szCs w:val="22"/>
          <w:u w:val="single"/>
          <w:lang w:val="en-US"/>
        </w:rPr>
        <w:t>Utiliser</w:t>
      </w:r>
      <w:proofErr w:type="spellEnd"/>
      <w:r w:rsidRPr="00933FE0">
        <w:rPr>
          <w:i/>
          <w:szCs w:val="22"/>
          <w:u w:val="single"/>
          <w:lang w:val="en-US"/>
        </w:rPr>
        <w:t xml:space="preserve"> des </w:t>
      </w:r>
      <w:proofErr w:type="spellStart"/>
      <w:r w:rsidRPr="00933FE0">
        <w:rPr>
          <w:i/>
          <w:szCs w:val="22"/>
          <w:u w:val="single"/>
          <w:lang w:val="en-US"/>
        </w:rPr>
        <w:t>termes</w:t>
      </w:r>
      <w:proofErr w:type="spellEnd"/>
      <w:r w:rsidRPr="00933FE0">
        <w:rPr>
          <w:i/>
          <w:szCs w:val="22"/>
          <w:u w:val="single"/>
          <w:lang w:val="en-US"/>
        </w:rPr>
        <w:t xml:space="preserve"> du </w:t>
      </w:r>
      <w:proofErr w:type="spellStart"/>
      <w:r w:rsidRPr="00933FE0">
        <w:rPr>
          <w:i/>
          <w:szCs w:val="22"/>
          <w:u w:val="single"/>
          <w:lang w:val="en-US"/>
        </w:rPr>
        <w:t>MeSH</w:t>
      </w:r>
      <w:proofErr w:type="spellEnd"/>
      <w:r w:rsidRPr="00933FE0">
        <w:rPr>
          <w:i/>
          <w:szCs w:val="22"/>
          <w:u w:val="single"/>
          <w:lang w:val="en-US"/>
        </w:rPr>
        <w:t xml:space="preserve"> (National Library of </w:t>
      </w:r>
      <w:proofErr w:type="spellStart"/>
      <w:r w:rsidRPr="00933FE0">
        <w:rPr>
          <w:i/>
          <w:szCs w:val="22"/>
          <w:u w:val="single"/>
          <w:lang w:val="en-US"/>
        </w:rPr>
        <w:t>Medecine’s</w:t>
      </w:r>
      <w:proofErr w:type="spellEnd"/>
      <w:r w:rsidRPr="00933FE0">
        <w:rPr>
          <w:i/>
          <w:szCs w:val="22"/>
          <w:u w:val="single"/>
          <w:lang w:val="en-US"/>
        </w:rPr>
        <w:t xml:space="preserve"> Medical Subject Headings)</w:t>
      </w:r>
      <w:r>
        <w:rPr>
          <w:i/>
          <w:szCs w:val="22"/>
          <w:u w:val="single"/>
          <w:lang w:val="en-US"/>
        </w:rPr>
        <w:t>.</w:t>
      </w:r>
    </w:p>
    <w:p w14:paraId="684476F3" w14:textId="77777777" w:rsidR="00BF578A" w:rsidRDefault="00331095" w:rsidP="00331095">
      <w:pPr>
        <w:numPr>
          <w:ilvl w:val="0"/>
          <w:numId w:val="11"/>
        </w:numPr>
        <w:tabs>
          <w:tab w:val="clear" w:pos="720"/>
          <w:tab w:val="num" w:pos="0"/>
          <w:tab w:val="num" w:pos="284"/>
          <w:tab w:val="num" w:pos="360"/>
        </w:tabs>
        <w:suppressAutoHyphens w:val="0"/>
        <w:spacing w:before="120" w:after="120"/>
        <w:ind w:left="357" w:hanging="357"/>
      </w:pPr>
      <w:proofErr w:type="spellStart"/>
      <w:r w:rsidRPr="00331095">
        <w:rPr>
          <w:b/>
          <w:szCs w:val="22"/>
        </w:rPr>
        <w:t>Key-words</w:t>
      </w:r>
      <w:proofErr w:type="spellEnd"/>
      <w:r w:rsidRPr="00331095">
        <w:rPr>
          <w:b/>
          <w:szCs w:val="22"/>
        </w:rPr>
        <w:t xml:space="preserve"> : </w:t>
      </w:r>
      <w:proofErr w:type="spellStart"/>
      <w:r w:rsidRPr="00331095">
        <w:rPr>
          <w:i/>
          <w:szCs w:val="22"/>
        </w:rPr>
        <w:t>mot-clés</w:t>
      </w:r>
      <w:proofErr w:type="spellEnd"/>
      <w:r w:rsidRPr="00331095">
        <w:rPr>
          <w:i/>
          <w:szCs w:val="22"/>
        </w:rPr>
        <w:t xml:space="preserve"> décrivant la recherche.</w:t>
      </w:r>
    </w:p>
    <w:p w14:paraId="25943E4B" w14:textId="77777777" w:rsidR="00A80658" w:rsidRPr="00B74364" w:rsidRDefault="00A80658" w:rsidP="000C22BC">
      <w:pPr>
        <w:pStyle w:val="Titre1"/>
      </w:pPr>
      <w:bookmarkStart w:id="13" w:name="__RefHeading__74_1060337055"/>
      <w:bookmarkStart w:id="14" w:name="__RefHeading__76_1060337055"/>
      <w:bookmarkStart w:id="15" w:name="_Toc307328529"/>
      <w:bookmarkStart w:id="16" w:name="_Toc493753522"/>
      <w:bookmarkEnd w:id="13"/>
      <w:bookmarkEnd w:id="14"/>
      <w:r w:rsidRPr="00B74364">
        <w:lastRenderedPageBreak/>
        <w:t>JUSTIFICATION SCIENTIFIQUE ET DESCRIPTION GENERALE</w:t>
      </w:r>
      <w:bookmarkEnd w:id="15"/>
      <w:bookmarkEnd w:id="16"/>
    </w:p>
    <w:p w14:paraId="432679F2" w14:textId="3CC8C3FB" w:rsidR="00A80658" w:rsidRDefault="00A80658" w:rsidP="00CD00C3">
      <w:bookmarkStart w:id="17" w:name="__RefHeading__78_1060337055"/>
      <w:bookmarkEnd w:id="17"/>
    </w:p>
    <w:p w14:paraId="7D133C7C" w14:textId="62FCDDFC" w:rsidR="009166F4" w:rsidRDefault="009166F4" w:rsidP="009166F4">
      <w:pPr>
        <w:pStyle w:val="proto"/>
        <w:jc w:val="left"/>
      </w:pPr>
      <w:r>
        <w:t xml:space="preserve">Justification de l’étude </w:t>
      </w:r>
      <w:r>
        <w:sym w:font="Wingdings" w:char="F0E0"/>
      </w:r>
      <w:r>
        <w:t xml:space="preserve"> IV) </w:t>
      </w:r>
      <w:r w:rsidRPr="009166F4">
        <w:rPr>
          <w:highlight w:val="yellow"/>
        </w:rPr>
        <w:t>(version longue)</w:t>
      </w:r>
    </w:p>
    <w:p w14:paraId="19DCF60C" w14:textId="77777777" w:rsidR="005E6E0E" w:rsidRPr="00B74364" w:rsidRDefault="005E6E0E" w:rsidP="009166F4">
      <w:pPr>
        <w:pStyle w:val="proto"/>
        <w:jc w:val="left"/>
      </w:pPr>
    </w:p>
    <w:p w14:paraId="41A436F4" w14:textId="77777777" w:rsidR="00A80658" w:rsidRPr="00B74364" w:rsidRDefault="00331095" w:rsidP="00B268A7">
      <w:pPr>
        <w:pStyle w:val="Titre2"/>
        <w:pBdr>
          <w:bottom w:val="single" w:sz="4" w:space="1" w:color="auto"/>
        </w:pBdr>
        <w:rPr>
          <w:rStyle w:val="Lienhypertexte"/>
          <w:color w:val="000000"/>
          <w:u w:val="none"/>
        </w:rPr>
      </w:pPr>
      <w:bookmarkStart w:id="18" w:name="_Toc307328531"/>
      <w:bookmarkStart w:id="19" w:name="_Toc493753523"/>
      <w:r w:rsidRPr="00B74364">
        <w:rPr>
          <w:rStyle w:val="Lienhypertexte"/>
          <w:color w:val="000000"/>
          <w:u w:val="none"/>
        </w:rPr>
        <w:t>Etat actuel des connaissances</w:t>
      </w:r>
      <w:bookmarkEnd w:id="18"/>
      <w:bookmarkEnd w:id="19"/>
    </w:p>
    <w:p w14:paraId="53DD0D46" w14:textId="24618DEA" w:rsidR="00A80658" w:rsidRDefault="00A80658" w:rsidP="00CD00C3"/>
    <w:p w14:paraId="4D8E0EA4" w14:textId="77777777" w:rsidR="005E6E0E" w:rsidRPr="00B74364" w:rsidRDefault="005E6E0E" w:rsidP="00CD00C3"/>
    <w:p w14:paraId="62532014" w14:textId="77777777" w:rsidR="00331095" w:rsidRPr="00B74364" w:rsidRDefault="00331095" w:rsidP="0091449A">
      <w:pPr>
        <w:pStyle w:val="Titre3"/>
      </w:pPr>
      <w:bookmarkStart w:id="20" w:name="_Toc493753524"/>
      <w:r w:rsidRPr="00B74364">
        <w:t>Sur la pathologie</w:t>
      </w:r>
      <w:bookmarkEnd w:id="20"/>
    </w:p>
    <w:p w14:paraId="2A027D74" w14:textId="77777777" w:rsidR="0091449A" w:rsidRPr="00B74364" w:rsidRDefault="0091449A" w:rsidP="00E6433D">
      <w:pPr>
        <w:rPr>
          <w:i/>
          <w:szCs w:val="22"/>
        </w:rPr>
      </w:pPr>
      <w:bookmarkStart w:id="21" w:name="__RefHeading__80_1060337055"/>
      <w:bookmarkStart w:id="22" w:name="_Toc307328535"/>
      <w:bookmarkEnd w:id="21"/>
    </w:p>
    <w:p w14:paraId="03478FBC" w14:textId="77777777" w:rsidR="00A80658" w:rsidRPr="00B74364" w:rsidRDefault="00A80658" w:rsidP="00CD00C3">
      <w:bookmarkStart w:id="23" w:name="__RefHeading__94_1060337055"/>
      <w:bookmarkEnd w:id="22"/>
      <w:bookmarkEnd w:id="23"/>
    </w:p>
    <w:p w14:paraId="6B61DCE3" w14:textId="77777777" w:rsidR="00331095" w:rsidRPr="00B74364" w:rsidRDefault="00331095" w:rsidP="0091449A">
      <w:pPr>
        <w:pStyle w:val="Titre3"/>
      </w:pPr>
      <w:bookmarkStart w:id="24" w:name="_Toc493753525"/>
      <w:r w:rsidRPr="00B74364">
        <w:t>Sur les traitements,</w:t>
      </w:r>
      <w:r w:rsidR="0091449A" w:rsidRPr="00B74364">
        <w:t xml:space="preserve"> stratégies</w:t>
      </w:r>
      <w:r w:rsidRPr="00B74364">
        <w:t xml:space="preserve"> </w:t>
      </w:r>
      <w:r w:rsidR="0091449A" w:rsidRPr="00B74364">
        <w:t xml:space="preserve">et </w:t>
      </w:r>
      <w:r w:rsidRPr="00B74364">
        <w:t>procédures de référence</w:t>
      </w:r>
      <w:r w:rsidR="0023755F" w:rsidRPr="00B74364">
        <w:t xml:space="preserve"> et à l’</w:t>
      </w:r>
      <w:r w:rsidR="0091449A" w:rsidRPr="00B74364">
        <w:t>étude</w:t>
      </w:r>
      <w:bookmarkEnd w:id="24"/>
    </w:p>
    <w:p w14:paraId="2463D626" w14:textId="77777777" w:rsidR="00331095" w:rsidRPr="00B74364" w:rsidRDefault="00331095" w:rsidP="00CD00C3"/>
    <w:p w14:paraId="0CDB92F0" w14:textId="24F0B65B" w:rsidR="001749F2" w:rsidRDefault="001749F2" w:rsidP="001749F2">
      <w:pPr>
        <w:pStyle w:val="proto"/>
        <w:jc w:val="both"/>
      </w:pPr>
      <w:r>
        <w:t xml:space="preserve">Traitement/stratégie/procédures </w:t>
      </w:r>
      <w:r>
        <w:sym w:font="Wingdings" w:char="F0E0"/>
      </w:r>
      <w:r>
        <w:t xml:space="preserve"> </w:t>
      </w:r>
      <w:r>
        <w:t>Protocole 1.1.2 + partie 6</w:t>
      </w:r>
      <w:r>
        <w:t xml:space="preserve"> </w:t>
      </w:r>
      <w:r w:rsidRPr="001749F2">
        <w:rPr>
          <w:highlight w:val="yellow"/>
        </w:rPr>
        <w:t>(version longue)</w:t>
      </w:r>
    </w:p>
    <w:p w14:paraId="55E033CF" w14:textId="5DD4921A" w:rsidR="0091449A" w:rsidRDefault="0091449A" w:rsidP="00CD00C3"/>
    <w:p w14:paraId="3EF5D832" w14:textId="77777777" w:rsidR="005E6E0E" w:rsidRPr="00B74364" w:rsidRDefault="005E6E0E" w:rsidP="00CD00C3"/>
    <w:p w14:paraId="153073C1" w14:textId="77777777" w:rsidR="00A80658" w:rsidRPr="00B74364" w:rsidRDefault="001158DA" w:rsidP="00B268A7">
      <w:pPr>
        <w:pStyle w:val="Titre2"/>
        <w:pBdr>
          <w:bottom w:val="single" w:sz="4" w:space="1" w:color="auto"/>
        </w:pBdr>
      </w:pPr>
      <w:bookmarkStart w:id="25" w:name="__RefHeading__96_1060337055"/>
      <w:bookmarkStart w:id="26" w:name="__RefHeading__98_1060337055"/>
      <w:bookmarkStart w:id="27" w:name="_Toc493753526"/>
      <w:bookmarkEnd w:id="25"/>
      <w:bookmarkEnd w:id="26"/>
      <w:r w:rsidRPr="00B74364">
        <w:t>Hypothèse de la recherche et résultats attendus</w:t>
      </w:r>
      <w:bookmarkEnd w:id="27"/>
    </w:p>
    <w:p w14:paraId="7ED567A2" w14:textId="77777777" w:rsidR="00A80658" w:rsidRPr="00B74364" w:rsidRDefault="00A80658" w:rsidP="00CD00C3">
      <w:bookmarkStart w:id="28" w:name="__RefHeading__100_1060337055"/>
      <w:bookmarkEnd w:id="28"/>
    </w:p>
    <w:p w14:paraId="799ED7BC" w14:textId="0838415B" w:rsidR="002C7C26" w:rsidRDefault="002C7C26" w:rsidP="002C7C26">
      <w:pPr>
        <w:rPr>
          <w:i/>
        </w:rPr>
      </w:pPr>
      <w:r>
        <w:rPr>
          <w:rStyle w:val="protoCar"/>
        </w:rPr>
        <w:t xml:space="preserve">Critère de jugement principal </w:t>
      </w:r>
      <w:r w:rsidRPr="002C7C26">
        <w:rPr>
          <w:rStyle w:val="protoCar"/>
        </w:rPr>
        <w:sym w:font="Wingdings" w:char="F0E0"/>
      </w:r>
      <w:r>
        <w:rPr>
          <w:rStyle w:val="protoCar"/>
        </w:rPr>
        <w:t xml:space="preserve"> </w:t>
      </w:r>
      <w:r w:rsidRPr="002C7C26">
        <w:rPr>
          <w:rStyle w:val="protoCar"/>
        </w:rPr>
        <w:t>VI.1) Protocole résumé + 1.2 + 1.3 + 2.1 + 9.1</w:t>
      </w:r>
      <w:r w:rsidRPr="009166F4">
        <w:rPr>
          <w:i/>
          <w:highlight w:val="yellow"/>
        </w:rPr>
        <w:t>(version courte)</w:t>
      </w:r>
    </w:p>
    <w:p w14:paraId="55401BBA" w14:textId="1E680D8D" w:rsidR="001749F2" w:rsidRPr="001749F2" w:rsidRDefault="001749F2" w:rsidP="001749F2">
      <w:pPr>
        <w:pStyle w:val="proto"/>
        <w:jc w:val="both"/>
      </w:pPr>
      <w:r>
        <w:rPr>
          <w:rFonts w:cs="Arial"/>
          <w:szCs w:val="22"/>
        </w:rPr>
        <w:t xml:space="preserve">Traitement/stratégie/procédures </w:t>
      </w:r>
      <w:r w:rsidRPr="001749F2">
        <w:rPr>
          <w:rFonts w:cs="Arial"/>
          <w:szCs w:val="22"/>
        </w:rPr>
        <w:sym w:font="Wingdings" w:char="F0E0"/>
      </w:r>
      <w:r>
        <w:rPr>
          <w:rFonts w:cs="Arial"/>
          <w:szCs w:val="22"/>
        </w:rPr>
        <w:t xml:space="preserve"> </w:t>
      </w:r>
      <w:r>
        <w:rPr>
          <w:rFonts w:cs="Arial"/>
          <w:szCs w:val="22"/>
        </w:rPr>
        <w:t xml:space="preserve">VIII.) </w:t>
      </w:r>
      <w:r>
        <w:t>Protocole résumé + 1.2</w:t>
      </w:r>
      <w:r w:rsidRPr="009166F4">
        <w:rPr>
          <w:highlight w:val="yellow"/>
        </w:rPr>
        <w:t>(version courte)</w:t>
      </w:r>
    </w:p>
    <w:p w14:paraId="712FE3B9" w14:textId="77777777" w:rsidR="001749F2" w:rsidRPr="001749F2" w:rsidRDefault="001749F2" w:rsidP="002C7C26">
      <w:pPr>
        <w:rPr>
          <w:rFonts w:cstheme="minorHAnsi"/>
          <w:i/>
          <w:color w:val="002060"/>
          <w:lang w:val="fr-BE"/>
        </w:rPr>
      </w:pPr>
    </w:p>
    <w:p w14:paraId="591F9763" w14:textId="35F5A08D" w:rsidR="001158DA" w:rsidRPr="00B74364" w:rsidRDefault="001158DA" w:rsidP="00CD00C3"/>
    <w:p w14:paraId="2BFF984B" w14:textId="77777777" w:rsidR="001158DA" w:rsidRPr="00B74364" w:rsidRDefault="001158DA" w:rsidP="00B268A7">
      <w:pPr>
        <w:pStyle w:val="Titre2"/>
        <w:pBdr>
          <w:bottom w:val="single" w:sz="4" w:space="1" w:color="auto"/>
        </w:pBdr>
      </w:pPr>
      <w:bookmarkStart w:id="29" w:name="_Toc307328536"/>
      <w:bookmarkStart w:id="30" w:name="_Toc493753527"/>
      <w:r w:rsidRPr="00B74364">
        <w:t>Justification de</w:t>
      </w:r>
      <w:r w:rsidR="0091449A" w:rsidRPr="00B74364">
        <w:t>s choix méthodologiques</w:t>
      </w:r>
      <w:bookmarkEnd w:id="29"/>
      <w:bookmarkEnd w:id="30"/>
    </w:p>
    <w:p w14:paraId="07823B3C" w14:textId="2270B402" w:rsidR="001158DA" w:rsidRDefault="001158DA" w:rsidP="00CD00C3"/>
    <w:p w14:paraId="58B66639" w14:textId="687C8D12" w:rsidR="002C7C26" w:rsidRDefault="002C7C26" w:rsidP="00CD00C3"/>
    <w:p w14:paraId="6FEE4616" w14:textId="77777777" w:rsidR="002C7C26" w:rsidRDefault="002C7C26" w:rsidP="002C7C26">
      <w:pPr>
        <w:rPr>
          <w:rFonts w:cstheme="minorHAnsi"/>
          <w:i/>
          <w:color w:val="002060"/>
        </w:rPr>
      </w:pPr>
      <w:r>
        <w:rPr>
          <w:rStyle w:val="protoCar"/>
        </w:rPr>
        <w:t xml:space="preserve">Critère de jugement principal </w:t>
      </w:r>
      <w:r w:rsidRPr="002C7C26">
        <w:rPr>
          <w:rStyle w:val="protoCar"/>
        </w:rPr>
        <w:sym w:font="Wingdings" w:char="F0E0"/>
      </w:r>
      <w:r>
        <w:rPr>
          <w:rStyle w:val="protoCar"/>
        </w:rPr>
        <w:t xml:space="preserve"> </w:t>
      </w:r>
      <w:r w:rsidRPr="002C7C26">
        <w:rPr>
          <w:rStyle w:val="protoCar"/>
        </w:rPr>
        <w:t>VI.1) Protocole résumé + 1.2 + 1.3 + 2.1 + 9.1</w:t>
      </w:r>
      <w:r w:rsidRPr="009166F4">
        <w:rPr>
          <w:i/>
          <w:highlight w:val="yellow"/>
        </w:rPr>
        <w:t>(version courte)</w:t>
      </w:r>
    </w:p>
    <w:p w14:paraId="0D3CC8C1" w14:textId="2303C01E" w:rsidR="002C7C26" w:rsidRDefault="002C7C26" w:rsidP="00CD00C3"/>
    <w:p w14:paraId="61EDF7C4" w14:textId="77777777" w:rsidR="002C7C26" w:rsidRPr="00B74364" w:rsidRDefault="002C7C26" w:rsidP="00CD00C3"/>
    <w:p w14:paraId="2A2712F0" w14:textId="77777777" w:rsidR="00CE594F" w:rsidRPr="00B74364" w:rsidRDefault="00CE594F" w:rsidP="00CE594F">
      <w:pPr>
        <w:shd w:val="clear" w:color="auto" w:fill="E0E0E0"/>
        <w:jc w:val="center"/>
        <w:rPr>
          <w:b/>
          <w:smallCaps/>
        </w:rPr>
      </w:pPr>
      <w:r w:rsidRPr="00B74364">
        <w:rPr>
          <w:b/>
          <w:smallCaps/>
        </w:rPr>
        <w:t>Prendre contact avec l</w:t>
      </w:r>
      <w:r w:rsidR="002D62EE" w:rsidRPr="00B74364">
        <w:rPr>
          <w:b/>
          <w:smallCaps/>
        </w:rPr>
        <w:t>a Plateforme de Méthodologie</w:t>
      </w:r>
      <w:r w:rsidRPr="00B74364">
        <w:rPr>
          <w:b/>
          <w:smallCaps/>
        </w:rPr>
        <w:t xml:space="preserve"> </w:t>
      </w:r>
    </w:p>
    <w:p w14:paraId="380E461F" w14:textId="77777777" w:rsidR="00CE594F" w:rsidRPr="00B74364" w:rsidRDefault="00CE594F" w:rsidP="00CE594F">
      <w:pPr>
        <w:shd w:val="clear" w:color="auto" w:fill="E0E0E0"/>
        <w:jc w:val="center"/>
        <w:rPr>
          <w:b/>
          <w:smallCaps/>
        </w:rPr>
      </w:pPr>
      <w:r w:rsidRPr="00B74364">
        <w:rPr>
          <w:b/>
          <w:smallCaps/>
        </w:rPr>
        <w:t>pour aide à la rédaction du paragraphe 2.3</w:t>
      </w:r>
    </w:p>
    <w:p w14:paraId="16A4F14D" w14:textId="77777777" w:rsidR="00CE594F" w:rsidRPr="00B74364" w:rsidRDefault="00CE594F" w:rsidP="00CE594F"/>
    <w:p w14:paraId="7DC1B876" w14:textId="77777777" w:rsidR="001158DA" w:rsidRPr="00B74364" w:rsidRDefault="001158DA" w:rsidP="00B268A7">
      <w:pPr>
        <w:pStyle w:val="Titre2"/>
        <w:pBdr>
          <w:bottom w:val="single" w:sz="4" w:space="1" w:color="auto"/>
        </w:pBdr>
      </w:pPr>
      <w:bookmarkStart w:id="31" w:name="_Toc493753528"/>
      <w:r w:rsidRPr="00B74364">
        <w:t>Rapport bénéfice</w:t>
      </w:r>
      <w:r w:rsidR="00A608FB" w:rsidRPr="00B74364">
        <w:t>s</w:t>
      </w:r>
      <w:r w:rsidRPr="00B74364">
        <w:t xml:space="preserve"> / risque</w:t>
      </w:r>
      <w:r w:rsidR="00A608FB" w:rsidRPr="00B74364">
        <w:t>s prévisibles</w:t>
      </w:r>
      <w:bookmarkEnd w:id="31"/>
    </w:p>
    <w:p w14:paraId="0BCE7397" w14:textId="77777777" w:rsidR="001158DA" w:rsidRPr="00B74364" w:rsidRDefault="001158DA" w:rsidP="00CD00C3"/>
    <w:p w14:paraId="0A3530EA" w14:textId="77777777" w:rsidR="002304F9" w:rsidRPr="00B74364" w:rsidRDefault="002304F9" w:rsidP="002304F9">
      <w:pPr>
        <w:pStyle w:val="Titre3"/>
      </w:pPr>
      <w:bookmarkStart w:id="32" w:name="_Toc203880489"/>
      <w:bookmarkStart w:id="33" w:name="_Toc203880852"/>
      <w:bookmarkStart w:id="34" w:name="_Toc205870302"/>
      <w:bookmarkStart w:id="35" w:name="_Toc205879005"/>
      <w:bookmarkStart w:id="36" w:name="_Toc209236311"/>
      <w:bookmarkStart w:id="37" w:name="_Toc129515210"/>
      <w:bookmarkStart w:id="38" w:name="_Toc273000384"/>
      <w:bookmarkStart w:id="39" w:name="_Toc493753529"/>
      <w:r w:rsidRPr="00B74364">
        <w:t>Bénéfices</w:t>
      </w:r>
      <w:bookmarkStart w:id="40" w:name="_Toc203880853"/>
      <w:bookmarkStart w:id="41" w:name="_Toc205870303"/>
      <w:bookmarkEnd w:id="32"/>
      <w:bookmarkEnd w:id="33"/>
      <w:bookmarkEnd w:id="34"/>
      <w:bookmarkEnd w:id="35"/>
      <w:bookmarkEnd w:id="36"/>
      <w:bookmarkEnd w:id="37"/>
      <w:bookmarkEnd w:id="38"/>
      <w:bookmarkEnd w:id="39"/>
    </w:p>
    <w:bookmarkEnd w:id="40"/>
    <w:bookmarkEnd w:id="41"/>
    <w:p w14:paraId="35A2384E" w14:textId="77777777" w:rsidR="002304F9" w:rsidRPr="00B74364" w:rsidRDefault="002304F9" w:rsidP="009166F4">
      <w:pPr>
        <w:pStyle w:val="proto"/>
      </w:pPr>
    </w:p>
    <w:p w14:paraId="1719D4E9" w14:textId="77777777" w:rsidR="009166F4" w:rsidRPr="009166F4" w:rsidRDefault="009166F4" w:rsidP="009166F4">
      <w:pPr>
        <w:pStyle w:val="proto"/>
        <w:jc w:val="both"/>
        <w:rPr>
          <w:color w:val="FF0000"/>
        </w:rPr>
      </w:pPr>
      <w:r w:rsidRPr="009166F4">
        <w:rPr>
          <w:color w:val="0070C0"/>
        </w:rPr>
        <w:t xml:space="preserve">IV. 1) </w:t>
      </w:r>
      <w:r w:rsidRPr="009166F4">
        <w:t>Protocole 1.4.1 ; Q5 CPP (tous)</w:t>
      </w:r>
    </w:p>
    <w:p w14:paraId="6C69F3C0" w14:textId="4498058D" w:rsidR="001158DA" w:rsidRPr="00B268A7" w:rsidRDefault="001158DA" w:rsidP="00CD00C3">
      <w:pPr>
        <w:rPr>
          <w:color w:val="4F81BD" w:themeColor="accent1"/>
        </w:rPr>
      </w:pPr>
    </w:p>
    <w:p w14:paraId="37B8F008" w14:textId="77777777" w:rsidR="001158DA" w:rsidRPr="004E780F" w:rsidRDefault="001158DA" w:rsidP="00CD00C3"/>
    <w:p w14:paraId="4CDD304F" w14:textId="77777777" w:rsidR="001158DA" w:rsidRPr="004E780F" w:rsidRDefault="001158DA" w:rsidP="000C22BC">
      <w:pPr>
        <w:pStyle w:val="Titre3"/>
      </w:pPr>
      <w:bookmarkStart w:id="42" w:name="_Toc203880490"/>
      <w:bookmarkStart w:id="43" w:name="_Toc203880855"/>
      <w:bookmarkStart w:id="44" w:name="_Toc205870305"/>
      <w:bookmarkStart w:id="45" w:name="_Toc205879006"/>
      <w:bookmarkStart w:id="46" w:name="_Toc209236314"/>
      <w:bookmarkStart w:id="47" w:name="_Toc129515213"/>
      <w:bookmarkStart w:id="48" w:name="_Toc273000385"/>
      <w:bookmarkStart w:id="49" w:name="_Toc493753530"/>
      <w:r w:rsidRPr="004E780F">
        <w:t>Risques</w:t>
      </w:r>
      <w:bookmarkEnd w:id="42"/>
      <w:bookmarkEnd w:id="43"/>
      <w:bookmarkEnd w:id="44"/>
      <w:bookmarkEnd w:id="45"/>
      <w:bookmarkEnd w:id="46"/>
      <w:bookmarkEnd w:id="47"/>
      <w:bookmarkEnd w:id="48"/>
      <w:bookmarkEnd w:id="49"/>
    </w:p>
    <w:p w14:paraId="5C931286" w14:textId="77777777" w:rsidR="00FB7513" w:rsidRPr="004E780F" w:rsidRDefault="00FB7513" w:rsidP="00FB7513">
      <w:pPr>
        <w:rPr>
          <w:i/>
          <w:szCs w:val="22"/>
        </w:rPr>
      </w:pPr>
    </w:p>
    <w:p w14:paraId="478331E7" w14:textId="54DD2BDC" w:rsidR="009166F4" w:rsidRPr="009166F4" w:rsidRDefault="009166F4" w:rsidP="009166F4">
      <w:pPr>
        <w:pStyle w:val="proto"/>
        <w:jc w:val="left"/>
        <w:rPr>
          <w:color w:val="FF0000"/>
        </w:rPr>
      </w:pPr>
      <w:r w:rsidRPr="009166F4">
        <w:rPr>
          <w:color w:val="4F81BD" w:themeColor="accent1"/>
          <w:szCs w:val="22"/>
        </w:rPr>
        <w:t xml:space="preserve">V.2) </w:t>
      </w:r>
      <w:r w:rsidRPr="009166F4">
        <w:t>Protocole 1.4.1 ; Q5 CPP (tous)</w:t>
      </w:r>
    </w:p>
    <w:p w14:paraId="0FE5A1AD" w14:textId="1D28F672" w:rsidR="002304F9" w:rsidRPr="00B268A7" w:rsidRDefault="002304F9" w:rsidP="002304F9">
      <w:pPr>
        <w:tabs>
          <w:tab w:val="left" w:pos="540"/>
        </w:tabs>
        <w:rPr>
          <w:color w:val="4F81BD" w:themeColor="accent1"/>
          <w:szCs w:val="22"/>
        </w:rPr>
      </w:pPr>
    </w:p>
    <w:p w14:paraId="554C135C" w14:textId="79B88A60" w:rsidR="002304F9" w:rsidRPr="005E6E0E" w:rsidRDefault="002304F9" w:rsidP="005E6E0E">
      <w:pPr>
        <w:tabs>
          <w:tab w:val="left" w:pos="540"/>
        </w:tabs>
        <w:rPr>
          <w:sz w:val="24"/>
        </w:rPr>
      </w:pPr>
      <w:r w:rsidRPr="00B268A7">
        <w:rPr>
          <w:sz w:val="24"/>
        </w:rPr>
        <w:t>L’investigateur doit constamment surveiller, évaluer et documenter les risques et doit s’assurer qu’ils pourront être gérés de manière satisfaisante.</w:t>
      </w:r>
    </w:p>
    <w:p w14:paraId="628F8D42" w14:textId="77777777" w:rsidR="001158DA" w:rsidRPr="002F35AF" w:rsidRDefault="001158DA" w:rsidP="00CD00C3"/>
    <w:p w14:paraId="382AF8D7" w14:textId="77777777" w:rsidR="001158DA" w:rsidRPr="002F35AF" w:rsidRDefault="001158DA" w:rsidP="00CD00C3"/>
    <w:p w14:paraId="63991E1B" w14:textId="77777777" w:rsidR="0017561F" w:rsidRPr="00B74364" w:rsidRDefault="002304F9" w:rsidP="00B268A7">
      <w:pPr>
        <w:pStyle w:val="Titre2"/>
        <w:pBdr>
          <w:bottom w:val="single" w:sz="4" w:space="1" w:color="auto"/>
        </w:pBdr>
      </w:pPr>
      <w:bookmarkStart w:id="50" w:name="_Toc493753531"/>
      <w:r w:rsidRPr="00B74364">
        <w:t>Retombées attendues</w:t>
      </w:r>
      <w:bookmarkEnd w:id="50"/>
    </w:p>
    <w:p w14:paraId="524C9D4A" w14:textId="2211E206" w:rsidR="002304F9" w:rsidRDefault="002304F9" w:rsidP="002304F9">
      <w:pPr>
        <w:tabs>
          <w:tab w:val="left" w:pos="540"/>
        </w:tabs>
        <w:rPr>
          <w:i/>
          <w:szCs w:val="22"/>
        </w:rPr>
      </w:pPr>
    </w:p>
    <w:p w14:paraId="2318BE13" w14:textId="74CF4B5F" w:rsidR="009166F4" w:rsidRPr="00B74364" w:rsidRDefault="009166F4" w:rsidP="009166F4">
      <w:pPr>
        <w:pStyle w:val="proto"/>
        <w:jc w:val="left"/>
      </w:pPr>
      <w:r>
        <w:t xml:space="preserve">IV. 3) </w:t>
      </w:r>
      <w:r w:rsidRPr="009166F4">
        <w:rPr>
          <w:highlight w:val="yellow"/>
        </w:rPr>
        <w:t>(version longue)</w:t>
      </w:r>
    </w:p>
    <w:p w14:paraId="603AFEF7" w14:textId="77777777" w:rsidR="00FE47BF" w:rsidRPr="00B74364" w:rsidRDefault="00FE47BF" w:rsidP="002304F9">
      <w:pPr>
        <w:tabs>
          <w:tab w:val="left" w:pos="540"/>
        </w:tabs>
        <w:rPr>
          <w:i/>
          <w:szCs w:val="22"/>
        </w:rPr>
      </w:pPr>
    </w:p>
    <w:p w14:paraId="525436D3" w14:textId="77777777" w:rsidR="00FE47BF" w:rsidRPr="00B74364" w:rsidRDefault="00FE47BF" w:rsidP="00B268A7">
      <w:pPr>
        <w:pStyle w:val="Titre2"/>
        <w:pBdr>
          <w:bottom w:val="single" w:sz="4" w:space="1" w:color="auto"/>
        </w:pBdr>
      </w:pPr>
      <w:bookmarkStart w:id="51" w:name="_Toc473788777"/>
      <w:bookmarkStart w:id="52" w:name="_Toc493753532"/>
      <w:r w:rsidRPr="00B74364">
        <w:t>Justification du faible niveau d’intervention</w:t>
      </w:r>
      <w:bookmarkEnd w:id="51"/>
      <w:bookmarkEnd w:id="52"/>
    </w:p>
    <w:p w14:paraId="268E8191" w14:textId="77777777" w:rsidR="00A80658" w:rsidRPr="00F21381" w:rsidRDefault="00A80658" w:rsidP="00672427">
      <w:pPr>
        <w:pStyle w:val="Titre1"/>
      </w:pPr>
      <w:bookmarkStart w:id="53" w:name="__RefHeading__102_1060337055"/>
      <w:bookmarkStart w:id="54" w:name="_Toc307328540"/>
      <w:bookmarkStart w:id="55" w:name="_Toc493753533"/>
      <w:bookmarkEnd w:id="53"/>
      <w:r w:rsidRPr="00F21381">
        <w:lastRenderedPageBreak/>
        <w:t xml:space="preserve">OBJECTIFS </w:t>
      </w:r>
      <w:r w:rsidRPr="00672427">
        <w:t>DE</w:t>
      </w:r>
      <w:r w:rsidRPr="00F21381">
        <w:t xml:space="preserve"> L</w:t>
      </w:r>
      <w:r w:rsidR="002D62EE">
        <w:t>a recherche</w:t>
      </w:r>
      <w:bookmarkEnd w:id="54"/>
      <w:bookmarkEnd w:id="55"/>
    </w:p>
    <w:p w14:paraId="440D4CBA" w14:textId="77777777" w:rsidR="00E067D2" w:rsidRPr="009C69DD" w:rsidRDefault="00E067D2" w:rsidP="00CD00C3">
      <w:pPr>
        <w:rPr>
          <w:szCs w:val="22"/>
        </w:rPr>
      </w:pPr>
    </w:p>
    <w:p w14:paraId="4D454620" w14:textId="77777777" w:rsidR="00F06032" w:rsidRPr="009C69DD" w:rsidRDefault="00F06032" w:rsidP="00CD00C3">
      <w:pPr>
        <w:rPr>
          <w:szCs w:val="22"/>
        </w:rPr>
      </w:pPr>
    </w:p>
    <w:p w14:paraId="75A00932" w14:textId="77777777" w:rsidR="00F06032" w:rsidRDefault="00F06032" w:rsidP="00F06032">
      <w:pPr>
        <w:shd w:val="clear" w:color="auto" w:fill="E0E0E0"/>
        <w:jc w:val="center"/>
        <w:rPr>
          <w:rFonts w:ascii="Times New Roman Gras" w:hAnsi="Times New Roman Gras"/>
          <w:b/>
          <w:smallCaps/>
        </w:rPr>
      </w:pPr>
      <w:r w:rsidRPr="00DF04F1">
        <w:rPr>
          <w:rFonts w:ascii="Times New Roman Gras" w:hAnsi="Times New Roman Gras"/>
          <w:b/>
          <w:smallCaps/>
        </w:rPr>
        <w:t xml:space="preserve">Prendre contact avec </w:t>
      </w:r>
      <w:r w:rsidR="002D62EE">
        <w:rPr>
          <w:rFonts w:ascii="Times New Roman Gras" w:hAnsi="Times New Roman Gras"/>
          <w:b/>
          <w:smallCaps/>
        </w:rPr>
        <w:t>la P</w:t>
      </w:r>
      <w:r>
        <w:rPr>
          <w:rFonts w:ascii="Times New Roman Gras" w:hAnsi="Times New Roman Gras"/>
          <w:b/>
          <w:smallCaps/>
        </w:rPr>
        <w:t xml:space="preserve">lateforme de </w:t>
      </w:r>
      <w:r w:rsidR="002D62EE">
        <w:rPr>
          <w:rFonts w:ascii="Times New Roman Gras" w:hAnsi="Times New Roman Gras"/>
          <w:b/>
          <w:smallCaps/>
        </w:rPr>
        <w:t>M</w:t>
      </w:r>
      <w:r>
        <w:rPr>
          <w:rFonts w:ascii="Times New Roman Gras" w:hAnsi="Times New Roman Gras"/>
          <w:b/>
          <w:smallCaps/>
        </w:rPr>
        <w:t>éthodologi</w:t>
      </w:r>
      <w:r w:rsidRPr="00DF04F1">
        <w:rPr>
          <w:rFonts w:ascii="Times New Roman Gras" w:hAnsi="Times New Roman Gras"/>
          <w:b/>
          <w:smallCaps/>
        </w:rPr>
        <w:t>e</w:t>
      </w:r>
    </w:p>
    <w:p w14:paraId="178DBF9F" w14:textId="77777777" w:rsidR="00F06032" w:rsidRPr="00DF04F1" w:rsidRDefault="00F06032" w:rsidP="00F06032">
      <w:pPr>
        <w:shd w:val="clear" w:color="auto" w:fill="E0E0E0"/>
        <w:jc w:val="center"/>
        <w:rPr>
          <w:rFonts w:ascii="Times New Roman Gras" w:hAnsi="Times New Roman Gras"/>
          <w:b/>
          <w:smallCaps/>
        </w:rPr>
      </w:pPr>
      <w:r w:rsidRPr="00DF04F1">
        <w:rPr>
          <w:rFonts w:ascii="Times New Roman Gras" w:hAnsi="Times New Roman Gras"/>
          <w:b/>
          <w:smallCaps/>
        </w:rPr>
        <w:t>pour aide à la rédaction de ce chapitre</w:t>
      </w:r>
    </w:p>
    <w:p w14:paraId="33FD055D" w14:textId="77777777" w:rsidR="00F06032" w:rsidRPr="009C69DD" w:rsidRDefault="00F06032" w:rsidP="00CD00C3">
      <w:pPr>
        <w:rPr>
          <w:szCs w:val="22"/>
        </w:rPr>
      </w:pPr>
    </w:p>
    <w:p w14:paraId="0CC38905" w14:textId="77777777" w:rsidR="00FD038E" w:rsidRPr="009C69DD" w:rsidRDefault="00FD038E" w:rsidP="00CD00C3">
      <w:pPr>
        <w:rPr>
          <w:szCs w:val="22"/>
        </w:rPr>
      </w:pPr>
    </w:p>
    <w:p w14:paraId="446C3C30" w14:textId="77777777" w:rsidR="00A80658" w:rsidRPr="00B74364" w:rsidRDefault="00A80658" w:rsidP="00B268A7">
      <w:pPr>
        <w:pStyle w:val="Titre2"/>
        <w:pBdr>
          <w:bottom w:val="single" w:sz="4" w:space="1" w:color="auto"/>
        </w:pBdr>
      </w:pPr>
      <w:bookmarkStart w:id="56" w:name="__RefHeading__104_1060337055"/>
      <w:bookmarkStart w:id="57" w:name="_Toc307328541"/>
      <w:bookmarkStart w:id="58" w:name="_Toc493753534"/>
      <w:bookmarkEnd w:id="56"/>
      <w:r w:rsidRPr="00B74364">
        <w:t>Objectif principal</w:t>
      </w:r>
      <w:bookmarkEnd w:id="57"/>
      <w:bookmarkEnd w:id="58"/>
    </w:p>
    <w:p w14:paraId="074DE032" w14:textId="55280545" w:rsidR="004F600A" w:rsidRDefault="004F600A" w:rsidP="00CD00C3">
      <w:pPr>
        <w:rPr>
          <w:szCs w:val="22"/>
        </w:rPr>
      </w:pPr>
    </w:p>
    <w:p w14:paraId="5A2AAF96" w14:textId="77777777" w:rsidR="002C7C26" w:rsidRPr="005F34A8" w:rsidRDefault="002C7C26" w:rsidP="002C7C26">
      <w:pPr>
        <w:pStyle w:val="proto"/>
        <w:jc w:val="both"/>
      </w:pPr>
      <w:r>
        <w:t xml:space="preserve">Objectif principal </w:t>
      </w:r>
      <w:r>
        <w:sym w:font="Wingdings" w:char="F0E0"/>
      </w:r>
      <w:r>
        <w:t xml:space="preserve"> </w:t>
      </w:r>
      <w:r>
        <w:t>V.1) Protocole résumé + 2.1 ; G CPP HPS ; Q4 CPP (tous)</w:t>
      </w:r>
    </w:p>
    <w:p w14:paraId="7B5EFA69" w14:textId="73F00632" w:rsidR="002C7C26" w:rsidRPr="00B74364" w:rsidRDefault="002C7C26" w:rsidP="002C7C26">
      <w:pPr>
        <w:pStyle w:val="proto"/>
      </w:pPr>
    </w:p>
    <w:p w14:paraId="0147153D" w14:textId="77777777" w:rsidR="002C7C26" w:rsidRDefault="002C7C26" w:rsidP="002C7C26">
      <w:pPr>
        <w:rPr>
          <w:rFonts w:cstheme="minorHAnsi"/>
          <w:i/>
          <w:color w:val="002060"/>
        </w:rPr>
      </w:pPr>
      <w:r>
        <w:rPr>
          <w:rStyle w:val="protoCar"/>
        </w:rPr>
        <w:t xml:space="preserve">Critère de jugement principal </w:t>
      </w:r>
      <w:r w:rsidRPr="002C7C26">
        <w:rPr>
          <w:rStyle w:val="protoCar"/>
        </w:rPr>
        <w:sym w:font="Wingdings" w:char="F0E0"/>
      </w:r>
      <w:r>
        <w:rPr>
          <w:rStyle w:val="protoCar"/>
        </w:rPr>
        <w:t xml:space="preserve"> </w:t>
      </w:r>
      <w:r w:rsidRPr="002C7C26">
        <w:rPr>
          <w:rStyle w:val="protoCar"/>
        </w:rPr>
        <w:t>VI.1) Protocole résumé + 1.2 + 1.3 + 2.1 + 9.1</w:t>
      </w:r>
      <w:r w:rsidRPr="009166F4">
        <w:rPr>
          <w:i/>
          <w:highlight w:val="yellow"/>
        </w:rPr>
        <w:t>(version courte)</w:t>
      </w:r>
    </w:p>
    <w:p w14:paraId="1BA0323E" w14:textId="77777777" w:rsidR="00272334" w:rsidRPr="00B74364" w:rsidRDefault="00272334" w:rsidP="00CD00C3">
      <w:pPr>
        <w:rPr>
          <w:szCs w:val="22"/>
        </w:rPr>
      </w:pPr>
    </w:p>
    <w:p w14:paraId="6BB4254D" w14:textId="77777777" w:rsidR="00F06032" w:rsidRPr="00B74364" w:rsidRDefault="00F06032" w:rsidP="00CD00C3">
      <w:pPr>
        <w:rPr>
          <w:szCs w:val="22"/>
        </w:rPr>
      </w:pPr>
    </w:p>
    <w:p w14:paraId="7907DE53" w14:textId="77777777" w:rsidR="00A80658" w:rsidRPr="00B74364" w:rsidRDefault="00A80658" w:rsidP="00B268A7">
      <w:pPr>
        <w:pStyle w:val="Titre2"/>
        <w:pBdr>
          <w:bottom w:val="single" w:sz="4" w:space="1" w:color="auto"/>
        </w:pBdr>
      </w:pPr>
      <w:bookmarkStart w:id="59" w:name="__RefHeading__106_1060337055"/>
      <w:bookmarkStart w:id="60" w:name="_Toc307328542"/>
      <w:bookmarkStart w:id="61" w:name="_Toc493753535"/>
      <w:bookmarkEnd w:id="59"/>
      <w:r w:rsidRPr="00B74364">
        <w:t>Objectifs secondaires</w:t>
      </w:r>
      <w:bookmarkEnd w:id="60"/>
      <w:bookmarkEnd w:id="61"/>
    </w:p>
    <w:p w14:paraId="3DE910F6" w14:textId="1892D1B9" w:rsidR="004A5755" w:rsidRDefault="004A5755" w:rsidP="00CD00C3"/>
    <w:p w14:paraId="58851D73" w14:textId="258F7F4E" w:rsidR="002C7C26" w:rsidRDefault="002C7C26" w:rsidP="002C7C26">
      <w:pPr>
        <w:pStyle w:val="proto"/>
        <w:jc w:val="both"/>
      </w:pPr>
      <w:r>
        <w:t xml:space="preserve">Objectifs secondaires </w:t>
      </w:r>
      <w:r>
        <w:sym w:font="Wingdings" w:char="F0E0"/>
      </w:r>
      <w:r>
        <w:t xml:space="preserve"> V.2) P</w:t>
      </w:r>
      <w:r>
        <w:t>rotocole résumé + 2.2 ; G CPP HPS ; Q4 CPP (tous)</w:t>
      </w:r>
    </w:p>
    <w:p w14:paraId="538455EF" w14:textId="5322E0C6" w:rsidR="002C7C26" w:rsidRPr="002C7C26" w:rsidRDefault="002C7C26" w:rsidP="002C7C26">
      <w:pPr>
        <w:pStyle w:val="proto"/>
      </w:pPr>
    </w:p>
    <w:p w14:paraId="10B06145" w14:textId="77777777" w:rsidR="002C7C26" w:rsidRDefault="002C7C26" w:rsidP="002C7C26">
      <w:pPr>
        <w:pStyle w:val="proto"/>
        <w:jc w:val="both"/>
      </w:pPr>
      <w:r>
        <w:rPr>
          <w:szCs w:val="22"/>
        </w:rPr>
        <w:t xml:space="preserve">Critères de jugement secondaires </w:t>
      </w:r>
      <w:r w:rsidRPr="002C7C26">
        <w:rPr>
          <w:szCs w:val="22"/>
        </w:rPr>
        <w:sym w:font="Wingdings" w:char="F0E0"/>
      </w:r>
      <w:r>
        <w:rPr>
          <w:szCs w:val="22"/>
        </w:rPr>
        <w:t xml:space="preserve"> VI.2) </w:t>
      </w:r>
      <w:r>
        <w:t>Protocole résumé + 2.2</w:t>
      </w:r>
      <w:r>
        <w:t xml:space="preserve"> </w:t>
      </w:r>
      <w:r w:rsidRPr="009166F4">
        <w:rPr>
          <w:highlight w:val="yellow"/>
        </w:rPr>
        <w:t>(version courte)</w:t>
      </w:r>
    </w:p>
    <w:p w14:paraId="59904D29" w14:textId="77777777" w:rsidR="002C7C26" w:rsidRPr="00B74364" w:rsidRDefault="002C7C26" w:rsidP="002C7C26">
      <w:pPr>
        <w:rPr>
          <w:szCs w:val="22"/>
        </w:rPr>
      </w:pPr>
    </w:p>
    <w:p w14:paraId="0C2AB43F" w14:textId="4BA919B9" w:rsidR="002C7C26" w:rsidRDefault="002C7C26" w:rsidP="002C7C26">
      <w:pPr>
        <w:rPr>
          <w:rFonts w:cstheme="minorHAnsi"/>
          <w:i/>
          <w:color w:val="002060"/>
        </w:rPr>
      </w:pPr>
    </w:p>
    <w:p w14:paraId="7E6D85C3" w14:textId="7E332BF8" w:rsidR="00487AB4" w:rsidRPr="002C7C26" w:rsidRDefault="00487AB4" w:rsidP="00CD00C3">
      <w:pPr>
        <w:rPr>
          <w:szCs w:val="22"/>
        </w:rPr>
      </w:pPr>
    </w:p>
    <w:p w14:paraId="4AB17E81" w14:textId="77777777" w:rsidR="00487AB4" w:rsidRPr="009C69DD" w:rsidRDefault="00487AB4" w:rsidP="00CD00C3">
      <w:pPr>
        <w:rPr>
          <w:szCs w:val="22"/>
        </w:rPr>
      </w:pPr>
    </w:p>
    <w:p w14:paraId="164EEDA9" w14:textId="77777777" w:rsidR="00487AB4" w:rsidRDefault="00BF4B41" w:rsidP="000C22BC">
      <w:pPr>
        <w:pStyle w:val="Titre1"/>
      </w:pPr>
      <w:bookmarkStart w:id="62" w:name="_Toc493753536"/>
      <w:r>
        <w:lastRenderedPageBreak/>
        <w:t>Critères d</w:t>
      </w:r>
      <w:r w:rsidR="00FF2DA9">
        <w:t>e jugement</w:t>
      </w:r>
      <w:bookmarkEnd w:id="62"/>
    </w:p>
    <w:p w14:paraId="6D003B37" w14:textId="77777777" w:rsidR="00487AB4" w:rsidRDefault="00487AB4" w:rsidP="00487AB4"/>
    <w:p w14:paraId="3CECB07B" w14:textId="77777777" w:rsidR="00487AB4" w:rsidRPr="009C69DD" w:rsidRDefault="00487AB4" w:rsidP="00487AB4">
      <w:pPr>
        <w:rPr>
          <w:szCs w:val="22"/>
        </w:rPr>
      </w:pPr>
    </w:p>
    <w:p w14:paraId="5F3B3021" w14:textId="77777777" w:rsidR="00487AB4" w:rsidRPr="00BD4C2F" w:rsidRDefault="00487AB4" w:rsidP="00B268A7">
      <w:pPr>
        <w:pStyle w:val="Titre2"/>
        <w:pBdr>
          <w:bottom w:val="single" w:sz="4" w:space="1" w:color="auto"/>
        </w:pBdr>
      </w:pPr>
      <w:bookmarkStart w:id="63" w:name="_Toc493753537"/>
      <w:r w:rsidRPr="00BD4C2F">
        <w:t>Critère d’évaluation principal</w:t>
      </w:r>
      <w:bookmarkEnd w:id="63"/>
    </w:p>
    <w:p w14:paraId="7CB24CD5" w14:textId="7E409AE1" w:rsidR="00FF2DA9" w:rsidRDefault="00FF2DA9" w:rsidP="00487AB4">
      <w:pPr>
        <w:rPr>
          <w:szCs w:val="22"/>
        </w:rPr>
      </w:pPr>
    </w:p>
    <w:p w14:paraId="405FE554" w14:textId="6E4D3C5E" w:rsidR="002C7C26" w:rsidRDefault="002C7C26" w:rsidP="002C7C26">
      <w:pPr>
        <w:pStyle w:val="proto"/>
        <w:jc w:val="both"/>
      </w:pPr>
      <w:r w:rsidRPr="002C7C26">
        <w:t>VI.1)</w:t>
      </w:r>
      <w:r w:rsidRPr="002C7C26">
        <w:t xml:space="preserve"> </w:t>
      </w:r>
      <w:r w:rsidRPr="002F11B0">
        <w:t xml:space="preserve">Protocole 3.1 ; G CPP HPS </w:t>
      </w:r>
      <w:r w:rsidRPr="002C7C26">
        <w:t xml:space="preserve"> </w:t>
      </w:r>
      <w:r w:rsidRPr="009166F4">
        <w:rPr>
          <w:highlight w:val="yellow"/>
        </w:rPr>
        <w:t xml:space="preserve">(version </w:t>
      </w:r>
      <w:r>
        <w:rPr>
          <w:highlight w:val="yellow"/>
        </w:rPr>
        <w:t>longue</w:t>
      </w:r>
      <w:r w:rsidRPr="009166F4">
        <w:rPr>
          <w:highlight w:val="yellow"/>
        </w:rPr>
        <w:t>)</w:t>
      </w:r>
    </w:p>
    <w:p w14:paraId="678DE259" w14:textId="29586D25" w:rsidR="00BD4C2F" w:rsidRDefault="00BD4C2F" w:rsidP="002C7C26">
      <w:pPr>
        <w:pStyle w:val="proto"/>
        <w:rPr>
          <w:szCs w:val="22"/>
        </w:rPr>
      </w:pPr>
    </w:p>
    <w:p w14:paraId="5AF50337" w14:textId="4B319AE3" w:rsidR="00BD4C2F" w:rsidRDefault="00BD4C2F" w:rsidP="00487AB4">
      <w:pPr>
        <w:rPr>
          <w:szCs w:val="22"/>
        </w:rPr>
      </w:pPr>
    </w:p>
    <w:p w14:paraId="490FD147" w14:textId="77777777" w:rsidR="00BD4C2F" w:rsidRPr="009C69DD" w:rsidRDefault="00BD4C2F" w:rsidP="00487AB4">
      <w:pPr>
        <w:rPr>
          <w:szCs w:val="22"/>
        </w:rPr>
      </w:pPr>
    </w:p>
    <w:p w14:paraId="728A6043" w14:textId="77777777" w:rsidR="00487AB4" w:rsidRPr="00BD4C2F" w:rsidRDefault="00487AB4" w:rsidP="00B268A7">
      <w:pPr>
        <w:pStyle w:val="Titre2"/>
        <w:pBdr>
          <w:bottom w:val="single" w:sz="4" w:space="1" w:color="auto"/>
        </w:pBdr>
      </w:pPr>
      <w:bookmarkStart w:id="64" w:name="_Toc493753538"/>
      <w:r w:rsidRPr="00BD4C2F">
        <w:t>Critères d’évaluation secondaires</w:t>
      </w:r>
      <w:bookmarkEnd w:id="64"/>
    </w:p>
    <w:p w14:paraId="419BE958" w14:textId="71FEEA45" w:rsidR="00487AB4" w:rsidRDefault="00487AB4" w:rsidP="00487AB4">
      <w:pPr>
        <w:rPr>
          <w:szCs w:val="22"/>
        </w:rPr>
      </w:pPr>
    </w:p>
    <w:p w14:paraId="0DA0E0BE" w14:textId="77777777" w:rsidR="002C7C26" w:rsidRDefault="002C7C26" w:rsidP="002C7C26">
      <w:pPr>
        <w:pStyle w:val="proto"/>
        <w:jc w:val="left"/>
      </w:pPr>
      <w:r>
        <w:rPr>
          <w:szCs w:val="22"/>
        </w:rPr>
        <w:t xml:space="preserve">VI.2) </w:t>
      </w:r>
      <w:r w:rsidRPr="008A344B">
        <w:t>Protocole 3.</w:t>
      </w:r>
      <w:r>
        <w:t>2</w:t>
      </w:r>
      <w:r w:rsidRPr="008A344B">
        <w:t xml:space="preserve"> ; </w:t>
      </w:r>
      <w:r>
        <w:t>G CPP HPS</w:t>
      </w:r>
      <w:r>
        <w:t xml:space="preserve"> </w:t>
      </w:r>
      <w:r w:rsidRPr="009166F4">
        <w:rPr>
          <w:highlight w:val="yellow"/>
        </w:rPr>
        <w:t xml:space="preserve">(version </w:t>
      </w:r>
      <w:r>
        <w:rPr>
          <w:highlight w:val="yellow"/>
        </w:rPr>
        <w:t>longue</w:t>
      </w:r>
      <w:r w:rsidRPr="009166F4">
        <w:rPr>
          <w:highlight w:val="yellow"/>
        </w:rPr>
        <w:t>)</w:t>
      </w:r>
    </w:p>
    <w:p w14:paraId="31C69EE7" w14:textId="747D7FE8" w:rsidR="002C7C26" w:rsidRPr="002C7C26" w:rsidRDefault="002C7C26" w:rsidP="002C7C26">
      <w:pPr>
        <w:pStyle w:val="proto"/>
        <w:jc w:val="left"/>
      </w:pPr>
    </w:p>
    <w:p w14:paraId="5B6E43FD" w14:textId="5C5BE706" w:rsidR="002C7C26" w:rsidRPr="004E780F" w:rsidRDefault="002C7C26" w:rsidP="00487AB4">
      <w:pPr>
        <w:rPr>
          <w:szCs w:val="22"/>
        </w:rPr>
      </w:pPr>
    </w:p>
    <w:p w14:paraId="42F51614" w14:textId="77777777" w:rsidR="00AF3F81" w:rsidRDefault="00AF3F81" w:rsidP="000C22BC">
      <w:pPr>
        <w:pStyle w:val="Titre1"/>
      </w:pPr>
      <w:bookmarkStart w:id="65" w:name="_Toc307328562"/>
      <w:bookmarkStart w:id="66" w:name="_Toc493753542"/>
      <w:r w:rsidRPr="006013E1">
        <w:lastRenderedPageBreak/>
        <w:t>CRITERES D’</w:t>
      </w:r>
      <w:r w:rsidR="005873CD">
        <w:t>éligibilité</w:t>
      </w:r>
      <w:bookmarkEnd w:id="65"/>
      <w:bookmarkEnd w:id="66"/>
    </w:p>
    <w:p w14:paraId="4F5CE305" w14:textId="77777777" w:rsidR="006013E1" w:rsidRPr="00621829" w:rsidRDefault="006013E1" w:rsidP="00CD00C3">
      <w:pPr>
        <w:rPr>
          <w:szCs w:val="22"/>
        </w:rPr>
      </w:pPr>
    </w:p>
    <w:p w14:paraId="397E03EB" w14:textId="77777777" w:rsidR="00AF3F81" w:rsidRPr="00BD4C2F" w:rsidRDefault="00AF3F81" w:rsidP="00B268A7">
      <w:pPr>
        <w:pStyle w:val="Titre2"/>
        <w:pBdr>
          <w:bottom w:val="single" w:sz="4" w:space="1" w:color="auto"/>
        </w:pBdr>
      </w:pPr>
      <w:bookmarkStart w:id="67" w:name="__RefHeading__146_1060337055"/>
      <w:bookmarkStart w:id="68" w:name="_Toc307328563"/>
      <w:bookmarkStart w:id="69" w:name="_Toc493753543"/>
      <w:bookmarkEnd w:id="67"/>
      <w:r w:rsidRPr="00BD4C2F">
        <w:t>Critères d’inclusion</w:t>
      </w:r>
      <w:bookmarkEnd w:id="68"/>
      <w:bookmarkEnd w:id="69"/>
    </w:p>
    <w:p w14:paraId="326924B1" w14:textId="77777777" w:rsidR="006013E1" w:rsidRPr="00621829" w:rsidRDefault="006013E1" w:rsidP="00CD00C3">
      <w:pPr>
        <w:rPr>
          <w:szCs w:val="22"/>
        </w:rPr>
      </w:pPr>
    </w:p>
    <w:p w14:paraId="06B1575F" w14:textId="77777777" w:rsidR="005C6D31" w:rsidRPr="00B268A7" w:rsidRDefault="005C6D31" w:rsidP="00CD00C3">
      <w:pPr>
        <w:rPr>
          <w:sz w:val="24"/>
        </w:rPr>
      </w:pPr>
      <w:r w:rsidRPr="00B268A7">
        <w:rPr>
          <w:sz w:val="24"/>
        </w:rPr>
        <w:t>Tous les patients inclus dans cette recherche devront vérifier tous les critères d’inclusion listés ci-dessous :</w:t>
      </w:r>
    </w:p>
    <w:p w14:paraId="2157827D" w14:textId="5D501365" w:rsidR="001749F2" w:rsidRPr="001749F2" w:rsidRDefault="001749F2" w:rsidP="001749F2">
      <w:pPr>
        <w:pStyle w:val="proto"/>
        <w:jc w:val="both"/>
      </w:pPr>
      <w:r>
        <w:t xml:space="preserve">VII.1) </w:t>
      </w:r>
      <w:r w:rsidRPr="009166F4">
        <w:rPr>
          <w:highlight w:val="yellow"/>
        </w:rPr>
        <w:t xml:space="preserve">(version </w:t>
      </w:r>
      <w:r>
        <w:rPr>
          <w:highlight w:val="yellow"/>
        </w:rPr>
        <w:t>longue</w:t>
      </w:r>
      <w:r w:rsidRPr="009166F4">
        <w:rPr>
          <w:highlight w:val="yellow"/>
        </w:rPr>
        <w:t>)</w:t>
      </w:r>
    </w:p>
    <w:p w14:paraId="24147961" w14:textId="21634FE9" w:rsidR="00AF3F81" w:rsidRPr="001749F2" w:rsidRDefault="00AF3F81" w:rsidP="00CD00C3">
      <w:pPr>
        <w:rPr>
          <w:i/>
          <w:szCs w:val="22"/>
          <w:lang w:val="fr-BE"/>
        </w:rPr>
      </w:pPr>
    </w:p>
    <w:p w14:paraId="79FD6FEA" w14:textId="77777777" w:rsidR="00BD4C2F" w:rsidRPr="00B268A7" w:rsidRDefault="00BD4C2F" w:rsidP="00CD00C3">
      <w:pPr>
        <w:rPr>
          <w:sz w:val="24"/>
        </w:rPr>
      </w:pPr>
    </w:p>
    <w:p w14:paraId="40813F34" w14:textId="54918F6E" w:rsidR="001C5A30" w:rsidRDefault="001C5A30" w:rsidP="001C5A30">
      <w:pPr>
        <w:rPr>
          <w:i/>
          <w:iCs/>
          <w:szCs w:val="22"/>
        </w:rPr>
      </w:pPr>
      <w:r w:rsidRPr="001749F2">
        <w:rPr>
          <w:i/>
          <w:iCs/>
          <w:szCs w:val="22"/>
        </w:rPr>
        <w:t xml:space="preserve">Justifier l’inclusion de personnes visées aux articles L.1121-5 à L.1121-8 et L.1122-1-2 du code de la santé publique (ex : mineurs, majeurs protégés, femmes enceintes, allaitantes, femmes en âge de procréer, personnes en situation d’urgence, personnes incapables de donner personnellement leur consentement, </w:t>
      </w:r>
      <w:proofErr w:type="spellStart"/>
      <w:r w:rsidRPr="001749F2">
        <w:rPr>
          <w:i/>
          <w:iCs/>
          <w:szCs w:val="22"/>
        </w:rPr>
        <w:t>etc</w:t>
      </w:r>
      <w:proofErr w:type="spellEnd"/>
      <w:r w:rsidRPr="001749F2">
        <w:rPr>
          <w:i/>
          <w:iCs/>
          <w:szCs w:val="22"/>
        </w:rPr>
        <w:t>) et procédure mise en œuvre afin d’informer et de recueillir le consentement de ces personnes ou de leurs représentants légaux.</w:t>
      </w:r>
    </w:p>
    <w:p w14:paraId="6AE8757A" w14:textId="77777777" w:rsidR="001749F2" w:rsidRDefault="001749F2" w:rsidP="001749F2">
      <w:pPr>
        <w:pStyle w:val="proto"/>
      </w:pPr>
    </w:p>
    <w:p w14:paraId="6F384760" w14:textId="0C351161" w:rsidR="001749F2" w:rsidRPr="001749F2" w:rsidRDefault="001749F2" w:rsidP="001749F2">
      <w:pPr>
        <w:pStyle w:val="proto"/>
        <w:jc w:val="both"/>
        <w:rPr>
          <w:color w:val="auto"/>
        </w:rPr>
      </w:pPr>
      <w:r>
        <w:t xml:space="preserve">VII.3) </w:t>
      </w:r>
      <w:r w:rsidRPr="00C40212">
        <w:t xml:space="preserve">Protocole </w:t>
      </w:r>
      <w:r>
        <w:t>4</w:t>
      </w:r>
      <w:r w:rsidRPr="00C40212">
        <w:t>.1 ; Q6 CPP (tous)</w:t>
      </w:r>
    </w:p>
    <w:p w14:paraId="396273E0" w14:textId="77777777" w:rsidR="001C5A30" w:rsidRPr="00B268A7" w:rsidRDefault="001C5A30" w:rsidP="00CD00C3">
      <w:pPr>
        <w:rPr>
          <w:color w:val="4F81BD" w:themeColor="accent1"/>
          <w:szCs w:val="22"/>
        </w:rPr>
      </w:pPr>
    </w:p>
    <w:p w14:paraId="110424E1" w14:textId="77777777" w:rsidR="006013E1" w:rsidRPr="004E780F" w:rsidRDefault="006013E1" w:rsidP="00CD00C3"/>
    <w:p w14:paraId="670790AC" w14:textId="77777777" w:rsidR="00AF3F81" w:rsidRPr="001749F2" w:rsidRDefault="00AF3F81" w:rsidP="00B268A7">
      <w:pPr>
        <w:pStyle w:val="Titre2"/>
        <w:pBdr>
          <w:bottom w:val="single" w:sz="4" w:space="1" w:color="auto"/>
        </w:pBdr>
      </w:pPr>
      <w:bookmarkStart w:id="70" w:name="_Toc307328564"/>
      <w:bookmarkStart w:id="71" w:name="_Toc493753544"/>
      <w:r w:rsidRPr="001749F2">
        <w:t>Critères de non inclusion</w:t>
      </w:r>
      <w:bookmarkEnd w:id="70"/>
      <w:bookmarkEnd w:id="71"/>
    </w:p>
    <w:p w14:paraId="2845F485" w14:textId="77777777" w:rsidR="006013E1" w:rsidRPr="004E780F" w:rsidRDefault="006013E1" w:rsidP="00CD00C3">
      <w:pPr>
        <w:rPr>
          <w:szCs w:val="22"/>
        </w:rPr>
      </w:pPr>
    </w:p>
    <w:p w14:paraId="1EC26A96" w14:textId="77777777" w:rsidR="005C6D31" w:rsidRPr="004E780F" w:rsidRDefault="000A2754" w:rsidP="007B096B">
      <w:pPr>
        <w:pStyle w:val="Pieddepage"/>
        <w:tabs>
          <w:tab w:val="clear" w:pos="9072"/>
        </w:tabs>
        <w:rPr>
          <w:szCs w:val="22"/>
        </w:rPr>
      </w:pPr>
      <w:r w:rsidRPr="004E780F">
        <w:rPr>
          <w:szCs w:val="22"/>
        </w:rPr>
        <w:t xml:space="preserve">Tous les </w:t>
      </w:r>
      <w:r w:rsidR="005C6D31" w:rsidRPr="004E780F">
        <w:rPr>
          <w:szCs w:val="22"/>
        </w:rPr>
        <w:t xml:space="preserve">patients </w:t>
      </w:r>
      <w:r w:rsidRPr="004E780F">
        <w:rPr>
          <w:szCs w:val="22"/>
        </w:rPr>
        <w:t>inclus dans cette recherche ne devront avoir aucun</w:t>
      </w:r>
      <w:r w:rsidR="005C6D31" w:rsidRPr="004E780F">
        <w:rPr>
          <w:szCs w:val="22"/>
        </w:rPr>
        <w:t xml:space="preserve"> des critère</w:t>
      </w:r>
      <w:r w:rsidR="0015268F" w:rsidRPr="004E780F">
        <w:rPr>
          <w:szCs w:val="22"/>
        </w:rPr>
        <w:t>s</w:t>
      </w:r>
      <w:r w:rsidR="005C6D31" w:rsidRPr="004E780F">
        <w:rPr>
          <w:szCs w:val="22"/>
        </w:rPr>
        <w:t xml:space="preserve"> de non inclusion listés ci-dessous</w:t>
      </w:r>
      <w:r w:rsidR="00B556FF" w:rsidRPr="004E780F">
        <w:rPr>
          <w:szCs w:val="22"/>
        </w:rPr>
        <w:t xml:space="preserve"> </w:t>
      </w:r>
      <w:r w:rsidR="005C6D31" w:rsidRPr="004E780F">
        <w:rPr>
          <w:szCs w:val="22"/>
        </w:rPr>
        <w:t>:</w:t>
      </w:r>
    </w:p>
    <w:p w14:paraId="61AEBF7B" w14:textId="77777777" w:rsidR="00AF3F81" w:rsidRPr="00621829" w:rsidRDefault="00AF3F81" w:rsidP="00CD00C3">
      <w:pPr>
        <w:rPr>
          <w:szCs w:val="22"/>
          <w:lang w:val="fr-BE"/>
        </w:rPr>
      </w:pPr>
    </w:p>
    <w:p w14:paraId="6404F5A9" w14:textId="28F6D6F5" w:rsidR="001749F2" w:rsidRPr="001749F2" w:rsidRDefault="001749F2" w:rsidP="001749F2">
      <w:pPr>
        <w:pStyle w:val="proto"/>
        <w:jc w:val="both"/>
      </w:pPr>
      <w:r>
        <w:t>VII.</w:t>
      </w:r>
      <w:r>
        <w:t>2</w:t>
      </w:r>
      <w:r>
        <w:t xml:space="preserve">) </w:t>
      </w:r>
      <w:r w:rsidRPr="009166F4">
        <w:rPr>
          <w:highlight w:val="yellow"/>
        </w:rPr>
        <w:t xml:space="preserve">(version </w:t>
      </w:r>
      <w:r>
        <w:rPr>
          <w:highlight w:val="yellow"/>
        </w:rPr>
        <w:t>longue</w:t>
      </w:r>
      <w:r w:rsidRPr="009166F4">
        <w:rPr>
          <w:highlight w:val="yellow"/>
        </w:rPr>
        <w:t>)</w:t>
      </w:r>
    </w:p>
    <w:p w14:paraId="07F4B86A" w14:textId="37A16CBA" w:rsidR="00AF3F81" w:rsidRDefault="00AF3F81" w:rsidP="00CD00C3">
      <w:pPr>
        <w:rPr>
          <w:szCs w:val="22"/>
          <w:lang w:val="fr-BE"/>
        </w:rPr>
      </w:pPr>
    </w:p>
    <w:p w14:paraId="46D4EC1E" w14:textId="77777777" w:rsidR="005E6E0E" w:rsidRPr="001749F2" w:rsidRDefault="005E6E0E" w:rsidP="00CD00C3">
      <w:pPr>
        <w:rPr>
          <w:szCs w:val="22"/>
          <w:lang w:val="fr-BE"/>
        </w:rPr>
      </w:pPr>
    </w:p>
    <w:p w14:paraId="52536F1B" w14:textId="77777777" w:rsidR="00AF3F81" w:rsidRPr="00AF3F81" w:rsidRDefault="003E1B02" w:rsidP="00B268A7">
      <w:pPr>
        <w:pStyle w:val="Titre2"/>
        <w:pBdr>
          <w:bottom w:val="single" w:sz="4" w:space="1" w:color="auto"/>
        </w:pBdr>
      </w:pPr>
      <w:bookmarkStart w:id="72" w:name="__RefHeading__148_1060337055"/>
      <w:bookmarkStart w:id="73" w:name="_Toc307328565"/>
      <w:bookmarkStart w:id="74" w:name="_Toc493753545"/>
      <w:bookmarkEnd w:id="72"/>
      <w:r>
        <w:t>Faisabilité et m</w:t>
      </w:r>
      <w:r w:rsidR="00AF3F81" w:rsidRPr="009304D2">
        <w:t>odalités de recrutement</w:t>
      </w:r>
      <w:bookmarkEnd w:id="73"/>
      <w:bookmarkEnd w:id="74"/>
    </w:p>
    <w:p w14:paraId="65DA4C47" w14:textId="5D10C9D2" w:rsidR="00AF3F81" w:rsidRDefault="00AF3F81" w:rsidP="00CD00C3">
      <w:pPr>
        <w:rPr>
          <w:szCs w:val="22"/>
        </w:rPr>
      </w:pPr>
    </w:p>
    <w:p w14:paraId="70EFE06B" w14:textId="7DF8C1F4" w:rsidR="001749F2" w:rsidRPr="00C40212" w:rsidRDefault="00B61D90" w:rsidP="001749F2">
      <w:pPr>
        <w:pStyle w:val="proto"/>
        <w:jc w:val="both"/>
      </w:pPr>
      <w:r>
        <w:t xml:space="preserve">Modalités de recrutement </w:t>
      </w:r>
      <w:r>
        <w:sym w:font="Wingdings" w:char="F0E0"/>
      </w:r>
      <w:r>
        <w:t xml:space="preserve"> </w:t>
      </w:r>
      <w:r w:rsidR="001749F2">
        <w:t>VII.</w:t>
      </w:r>
      <w:r w:rsidR="001749F2">
        <w:t>4</w:t>
      </w:r>
      <w:r w:rsidR="001749F2">
        <w:t xml:space="preserve">) </w:t>
      </w:r>
      <w:r w:rsidR="001749F2" w:rsidRPr="00C40212">
        <w:t xml:space="preserve">Protocole </w:t>
      </w:r>
      <w:r w:rsidR="001749F2">
        <w:t>4</w:t>
      </w:r>
      <w:r w:rsidR="001749F2" w:rsidRPr="00C40212">
        <w:t xml:space="preserve">.3 ; Q7 CPP (tous) </w:t>
      </w:r>
    </w:p>
    <w:p w14:paraId="7FD2B1A7" w14:textId="02D5270C" w:rsidR="001749F2" w:rsidRDefault="001749F2" w:rsidP="00B61D90">
      <w:pPr>
        <w:pStyle w:val="proto"/>
        <w:jc w:val="left"/>
      </w:pPr>
    </w:p>
    <w:p w14:paraId="4647B254" w14:textId="6C8B395C" w:rsidR="00B61D90" w:rsidRPr="00B61D90" w:rsidRDefault="00B61D90" w:rsidP="00B61D90">
      <w:pPr>
        <w:pStyle w:val="proto"/>
        <w:jc w:val="left"/>
      </w:pPr>
      <w:r>
        <w:t xml:space="preserve">Durée prévue des inclusions </w:t>
      </w:r>
      <w:r>
        <w:sym w:font="Wingdings" w:char="F0E0"/>
      </w:r>
      <w:r>
        <w:t xml:space="preserve"> X.) Protocole résumé + 5.3</w:t>
      </w:r>
    </w:p>
    <w:p w14:paraId="681B7133" w14:textId="77777777" w:rsidR="001749F2" w:rsidRPr="001749F2" w:rsidRDefault="001749F2" w:rsidP="00CD00C3">
      <w:pPr>
        <w:rPr>
          <w:szCs w:val="22"/>
          <w:lang w:val="fr-BE"/>
        </w:rPr>
      </w:pPr>
    </w:p>
    <w:p w14:paraId="289E1BF9" w14:textId="77777777" w:rsidR="00A80658" w:rsidRDefault="005F47FF" w:rsidP="000C22BC">
      <w:pPr>
        <w:pStyle w:val="Titre1"/>
      </w:pPr>
      <w:bookmarkStart w:id="75" w:name="__RefHeading__150_1060337055"/>
      <w:bookmarkStart w:id="76" w:name="__RefHeading__108_1060337055"/>
      <w:bookmarkStart w:id="77" w:name="_Toc307328543"/>
      <w:bookmarkStart w:id="78" w:name="_Toc493753546"/>
      <w:bookmarkEnd w:id="75"/>
      <w:bookmarkEnd w:id="76"/>
      <w:r>
        <w:lastRenderedPageBreak/>
        <w:t>Déroulement de la recherche</w:t>
      </w:r>
      <w:bookmarkEnd w:id="77"/>
      <w:bookmarkEnd w:id="78"/>
    </w:p>
    <w:p w14:paraId="54A3D9E6" w14:textId="77777777" w:rsidR="009304D2" w:rsidRPr="00552B27" w:rsidRDefault="009304D2" w:rsidP="00CD00C3">
      <w:pPr>
        <w:rPr>
          <w:szCs w:val="22"/>
        </w:rPr>
      </w:pPr>
    </w:p>
    <w:p w14:paraId="2CEB4078" w14:textId="77777777" w:rsidR="00C24C34" w:rsidRDefault="00C24C34" w:rsidP="00C24C34">
      <w:pPr>
        <w:shd w:val="clear" w:color="auto" w:fill="E0E0E0"/>
        <w:jc w:val="center"/>
        <w:rPr>
          <w:rFonts w:ascii="Times New Roman Gras" w:hAnsi="Times New Roman Gras"/>
          <w:b/>
          <w:smallCaps/>
        </w:rPr>
      </w:pPr>
      <w:bookmarkStart w:id="79" w:name="__RefHeading__110_1060337055"/>
      <w:bookmarkStart w:id="80" w:name="__RefHeading__116_1060337055"/>
      <w:bookmarkEnd w:id="79"/>
      <w:bookmarkEnd w:id="80"/>
      <w:r w:rsidRPr="00DF04F1">
        <w:rPr>
          <w:rFonts w:ascii="Times New Roman Gras" w:hAnsi="Times New Roman Gras"/>
          <w:b/>
          <w:smallCaps/>
        </w:rPr>
        <w:t xml:space="preserve">Prendre contact avec </w:t>
      </w:r>
      <w:r>
        <w:rPr>
          <w:rFonts w:ascii="Times New Roman Gras" w:hAnsi="Times New Roman Gras"/>
          <w:b/>
          <w:smallCaps/>
        </w:rPr>
        <w:t>la Plateforme de Méthodologi</w:t>
      </w:r>
      <w:r w:rsidRPr="00DF04F1">
        <w:rPr>
          <w:rFonts w:ascii="Times New Roman Gras" w:hAnsi="Times New Roman Gras"/>
          <w:b/>
          <w:smallCaps/>
        </w:rPr>
        <w:t>e</w:t>
      </w:r>
    </w:p>
    <w:p w14:paraId="5815155B" w14:textId="77777777" w:rsidR="00C24C34" w:rsidRPr="00DF04F1" w:rsidRDefault="00C24C34" w:rsidP="00C24C34">
      <w:pPr>
        <w:shd w:val="clear" w:color="auto" w:fill="E0E0E0"/>
        <w:jc w:val="center"/>
        <w:rPr>
          <w:rFonts w:ascii="Times New Roman Gras" w:hAnsi="Times New Roman Gras"/>
          <w:b/>
          <w:smallCaps/>
        </w:rPr>
      </w:pPr>
      <w:r w:rsidRPr="00DF04F1">
        <w:rPr>
          <w:rFonts w:ascii="Times New Roman Gras" w:hAnsi="Times New Roman Gras"/>
          <w:b/>
          <w:smallCaps/>
        </w:rPr>
        <w:t>pour aide à la rédaction de ce chapitre</w:t>
      </w:r>
    </w:p>
    <w:p w14:paraId="3BE13520" w14:textId="77777777" w:rsidR="00B268A7" w:rsidRDefault="00B268A7" w:rsidP="00C24C34"/>
    <w:p w14:paraId="49BFEA23" w14:textId="77777777" w:rsidR="00C24C34" w:rsidRDefault="00C24C34" w:rsidP="00B268A7">
      <w:pPr>
        <w:pStyle w:val="Titre2"/>
        <w:pBdr>
          <w:bottom w:val="single" w:sz="4" w:space="1" w:color="auto"/>
        </w:pBdr>
      </w:pPr>
      <w:r>
        <w:t>Schéma de la recherche</w:t>
      </w:r>
    </w:p>
    <w:p w14:paraId="62860E90" w14:textId="77777777" w:rsidR="00C24C34" w:rsidRDefault="00C24C34" w:rsidP="00C24C34"/>
    <w:p w14:paraId="7EB7A2FE" w14:textId="30A43596" w:rsidR="00C24C34" w:rsidRPr="00B268A7" w:rsidRDefault="00C24C34" w:rsidP="005E6E0E">
      <w:pPr>
        <w:tabs>
          <w:tab w:val="left" w:pos="900"/>
        </w:tabs>
        <w:suppressAutoHyphens w:val="0"/>
        <w:jc w:val="left"/>
        <w:rPr>
          <w:i/>
          <w:color w:val="4F81BD" w:themeColor="accent1"/>
          <w:szCs w:val="22"/>
          <w:lang w:eastAsia="fr-FR"/>
        </w:rPr>
      </w:pPr>
      <w:r w:rsidRPr="00B268A7">
        <w:rPr>
          <w:i/>
          <w:color w:val="4F81BD" w:themeColor="accent1"/>
          <w:szCs w:val="22"/>
          <w:lang w:eastAsia="fr-FR"/>
        </w:rPr>
        <w:tab/>
      </w:r>
    </w:p>
    <w:p w14:paraId="65F4ED19" w14:textId="77777777" w:rsidR="00C24C34" w:rsidRDefault="00C24C34" w:rsidP="00C24C34"/>
    <w:p w14:paraId="0038B79F" w14:textId="77777777" w:rsidR="00C24C34" w:rsidRDefault="00C24C34" w:rsidP="00C24C34"/>
    <w:p w14:paraId="1AE8F294" w14:textId="77777777" w:rsidR="00C24C34" w:rsidRDefault="00C24C34" w:rsidP="00B268A7">
      <w:pPr>
        <w:pStyle w:val="Titre2"/>
        <w:pBdr>
          <w:bottom w:val="single" w:sz="4" w:space="1" w:color="auto"/>
        </w:pBdr>
      </w:pPr>
      <w:r>
        <w:t>Méthode pour la randomisation</w:t>
      </w:r>
    </w:p>
    <w:p w14:paraId="75AEEADC" w14:textId="77777777" w:rsidR="00C24C34" w:rsidRDefault="00C24C34" w:rsidP="00C24C34"/>
    <w:p w14:paraId="0C0BB91E" w14:textId="77777777" w:rsidR="00C24C34" w:rsidRPr="00B268A7" w:rsidRDefault="00C24C34" w:rsidP="00C24C34">
      <w:pPr>
        <w:rPr>
          <w:sz w:val="24"/>
        </w:rPr>
      </w:pPr>
      <w:r w:rsidRPr="00B268A7">
        <w:rPr>
          <w:iCs/>
          <w:sz w:val="24"/>
        </w:rPr>
        <w:t xml:space="preserve">La liste de randomisation est établie par le statisticien / le méthodologiste de l’étude avant le début de la recherche. Les effectifs des </w:t>
      </w:r>
      <w:r w:rsidRPr="005E6E0E">
        <w:rPr>
          <w:iCs/>
          <w:color w:val="00B0F0"/>
          <w:sz w:val="24"/>
        </w:rPr>
        <w:t xml:space="preserve">X groupes </w:t>
      </w:r>
      <w:r w:rsidRPr="00B268A7">
        <w:rPr>
          <w:iCs/>
          <w:sz w:val="24"/>
        </w:rPr>
        <w:t xml:space="preserve">de traitement/stratégie/procédure sont équilibrés/déséquilibrés avec un ratio de </w:t>
      </w:r>
      <w:r w:rsidRPr="005E6E0E">
        <w:rPr>
          <w:iCs/>
          <w:color w:val="00B0F0"/>
          <w:sz w:val="24"/>
        </w:rPr>
        <w:t>x : x</w:t>
      </w:r>
      <w:r w:rsidRPr="00B268A7">
        <w:rPr>
          <w:iCs/>
          <w:sz w:val="24"/>
        </w:rPr>
        <w:t xml:space="preserve">. La randomisation est stratifiée sur - </w:t>
      </w:r>
      <w:r w:rsidRPr="005E6E0E">
        <w:rPr>
          <w:i/>
          <w:iCs/>
          <w:color w:val="00B0F0"/>
          <w:sz w:val="24"/>
        </w:rPr>
        <w:t>décrire le facteur de stratification (centre, facteur pronostique)</w:t>
      </w:r>
      <w:r w:rsidRPr="00B268A7">
        <w:rPr>
          <w:iCs/>
          <w:sz w:val="24"/>
        </w:rPr>
        <w:t>. Un document décrivant la procédure de randomisation est conservé de manière confidentielle par la personne responsable ayant établi la liste.</w:t>
      </w:r>
    </w:p>
    <w:p w14:paraId="38C96F9E" w14:textId="77777777" w:rsidR="00C24C34" w:rsidRPr="004E780F" w:rsidRDefault="00C24C34" w:rsidP="00C24C34">
      <w:pPr>
        <w:rPr>
          <w:szCs w:val="22"/>
        </w:rPr>
      </w:pPr>
    </w:p>
    <w:p w14:paraId="27D844B5" w14:textId="77777777" w:rsidR="005E6E0E" w:rsidRDefault="005E6E0E" w:rsidP="00552B27">
      <w:pPr>
        <w:outlineLvl w:val="0"/>
        <w:rPr>
          <w:i/>
          <w:color w:val="4F81BD" w:themeColor="accent1"/>
          <w:szCs w:val="22"/>
        </w:rPr>
      </w:pPr>
    </w:p>
    <w:p w14:paraId="1574ACA5" w14:textId="26A8768A" w:rsidR="00552B27" w:rsidRPr="004E780F" w:rsidRDefault="00552B27" w:rsidP="00552B27">
      <w:pPr>
        <w:outlineLvl w:val="0"/>
        <w:rPr>
          <w:i/>
          <w:szCs w:val="22"/>
        </w:rPr>
      </w:pPr>
      <w:r w:rsidRPr="004E780F">
        <w:rPr>
          <w:i/>
          <w:szCs w:val="22"/>
        </w:rPr>
        <w:t xml:space="preserve">Exemple </w:t>
      </w:r>
    </w:p>
    <w:p w14:paraId="380FF16F" w14:textId="77777777" w:rsidR="00552B27" w:rsidRPr="004E780F" w:rsidRDefault="00552B27" w:rsidP="00552B27">
      <w:pPr>
        <w:outlineLvl w:val="0"/>
        <w:rPr>
          <w:szCs w:val="22"/>
        </w:rPr>
      </w:pPr>
      <w:r w:rsidRPr="004E780F">
        <w:rPr>
          <w:szCs w:val="22"/>
        </w:rPr>
        <w:t>Vue d’ensemble du déroulement de la recherche</w:t>
      </w:r>
      <w:r w:rsidR="007A3549" w:rsidRPr="004E780F">
        <w:rPr>
          <w:szCs w:val="22"/>
        </w:rPr>
        <w:t> :</w:t>
      </w:r>
    </w:p>
    <w:p w14:paraId="56AE11B4" w14:textId="77777777" w:rsidR="00552B27" w:rsidRPr="004E780F" w:rsidRDefault="00552B27" w:rsidP="00552B27"/>
    <w:p w14:paraId="6EEA132F" w14:textId="77777777" w:rsidR="00552B27" w:rsidRPr="005E1776" w:rsidRDefault="00A64DD4" w:rsidP="00552B27">
      <w:pPr>
        <w:rPr>
          <w:highlight w:val="cyan"/>
        </w:rPr>
      </w:pPr>
      <w:r>
        <w:rPr>
          <w:noProof/>
          <w:lang w:eastAsia="fr-FR"/>
        </w:rPr>
        <mc:AlternateContent>
          <mc:Choice Requires="wps">
            <w:drawing>
              <wp:anchor distT="0" distB="0" distL="114300" distR="114300" simplePos="0" relativeHeight="251665920" behindDoc="0" locked="0" layoutInCell="1" allowOverlap="1" wp14:anchorId="017FDF53" wp14:editId="21A72FB2">
                <wp:simplePos x="0" y="0"/>
                <wp:positionH relativeFrom="column">
                  <wp:posOffset>3081655</wp:posOffset>
                </wp:positionH>
                <wp:positionV relativeFrom="paragraph">
                  <wp:posOffset>74295</wp:posOffset>
                </wp:positionV>
                <wp:extent cx="1656715" cy="261620"/>
                <wp:effectExtent l="5080" t="7620" r="5080" b="6985"/>
                <wp:wrapNone/>
                <wp:docPr id="40" name="Text Box 1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6715" cy="261620"/>
                        </a:xfrm>
                        <a:prstGeom prst="rect">
                          <a:avLst/>
                        </a:prstGeom>
                        <a:solidFill>
                          <a:srgbClr val="FFFFFF"/>
                        </a:solidFill>
                        <a:ln w="9525">
                          <a:solidFill>
                            <a:srgbClr val="000000"/>
                          </a:solidFill>
                          <a:miter lim="800000"/>
                          <a:headEnd/>
                          <a:tailEnd/>
                        </a:ln>
                      </wps:spPr>
                      <wps:txbx>
                        <w:txbxContent>
                          <w:p w14:paraId="02FCB214" w14:textId="77777777" w:rsidR="008D084E" w:rsidRPr="001559FB" w:rsidRDefault="008D084E" w:rsidP="00552B27">
                            <w:pPr>
                              <w:rPr>
                                <w:b/>
                                <w:sz w:val="20"/>
                              </w:rPr>
                            </w:pPr>
                            <w:r w:rsidRPr="001559FB">
                              <w:rPr>
                                <w:b/>
                                <w:sz w:val="20"/>
                              </w:rPr>
                              <w:t>Période de traitement</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017FDF53" id="_x0000_t202" coordsize="21600,21600" o:spt="202" path="m,l,21600r21600,l21600,xe">
                <v:stroke joinstyle="miter"/>
                <v:path gradientshapeok="t" o:connecttype="rect"/>
              </v:shapetype>
              <v:shape id="Text Box 115" o:spid="_x0000_s1026" type="#_x0000_t202" style="position:absolute;left:0;text-align:left;margin-left:242.65pt;margin-top:5.85pt;width:130.45pt;height:20.6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">
                <v:textbox>
                  <w:txbxContent>
                    <w:p w14:paraId="02FCB214" w14:textId="77777777" w:rsidR="008D084E" w:rsidRPr="001559FB" w:rsidRDefault="008D084E" w:rsidP="00552B27">
                      <w:pPr>
                        <w:rPr>
                          <w:b/>
                          <w:sz w:val="20"/>
                        </w:rPr>
                      </w:pPr>
                      <w:r w:rsidRPr="001559FB">
                        <w:rPr>
                          <w:b/>
                          <w:sz w:val="20"/>
                        </w:rPr>
                        <w:t>Période de traitement</w:t>
                      </w:r>
                    </w:p>
                  </w:txbxContent>
                </v:textbox>
              </v:shape>
            </w:pict>
          </mc:Fallback>
        </mc:AlternateContent>
      </w:r>
    </w:p>
    <w:p w14:paraId="24EEE863" w14:textId="77777777" w:rsidR="00552B27" w:rsidRPr="005E1776" w:rsidRDefault="00552B27" w:rsidP="00552B27">
      <w:pPr>
        <w:rPr>
          <w:highlight w:val="cyan"/>
        </w:rPr>
      </w:pPr>
    </w:p>
    <w:p w14:paraId="7C55F09B" w14:textId="77777777" w:rsidR="00552B27" w:rsidRPr="005E1776" w:rsidRDefault="00A64DD4" w:rsidP="00552B27">
      <w:pPr>
        <w:rPr>
          <w:highlight w:val="cyan"/>
        </w:rPr>
      </w:pPr>
      <w:r>
        <w:rPr>
          <w:noProof/>
          <w:lang w:eastAsia="fr-FR"/>
        </w:rPr>
        <mc:AlternateContent>
          <mc:Choice Requires="wps">
            <w:drawing>
              <wp:anchor distT="0" distB="0" distL="114300" distR="114300" simplePos="0" relativeHeight="251670016" behindDoc="0" locked="0" layoutInCell="1" allowOverlap="1" wp14:anchorId="25DD9084" wp14:editId="3FFDD68E">
                <wp:simplePos x="0" y="0"/>
                <wp:positionH relativeFrom="column">
                  <wp:posOffset>3319780</wp:posOffset>
                </wp:positionH>
                <wp:positionV relativeFrom="paragraph">
                  <wp:posOffset>92710</wp:posOffset>
                </wp:positionV>
                <wp:extent cx="509905" cy="438150"/>
                <wp:effectExtent l="0" t="0" r="0" b="2540"/>
                <wp:wrapNone/>
                <wp:docPr id="39" name="Text Box 1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9905" cy="438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A812E3" w14:textId="77777777" w:rsidR="008D084E" w:rsidRPr="005B1624" w:rsidRDefault="008D084E" w:rsidP="00552B27">
                            <w:pPr>
                              <w:rPr>
                                <w:i/>
                                <w:sz w:val="16"/>
                              </w:rPr>
                            </w:pPr>
                            <w:r w:rsidRPr="005B1624">
                              <w:rPr>
                                <w:i/>
                                <w:sz w:val="16"/>
                              </w:rPr>
                              <w:t>Temps entre chaque visite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5DD9084" id="Text Box 119" o:spid="_x0000_s1027" type="#_x0000_t202" style="position:absolute;left:0;text-align:left;margin-left:261.4pt;margin-top:7.3pt;width:40.15pt;height:34.5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" filled="f" stroked="f">
                <v:textbox>
                  <w:txbxContent>
                    <w:p w14:paraId="77A812E3" w14:textId="77777777" w:rsidR="008D084E" w:rsidRPr="005B1624" w:rsidRDefault="008D084E" w:rsidP="00552B27">
                      <w:pPr>
                        <w:rPr>
                          <w:i/>
                          <w:sz w:val="16"/>
                        </w:rPr>
                      </w:pPr>
                      <w:r w:rsidRPr="005B1624">
                        <w:rPr>
                          <w:i/>
                          <w:sz w:val="16"/>
                        </w:rPr>
                        <w:t>Temps entre chaque visite</w:t>
                      </w:r>
                    </w:p>
                  </w:txbxContent>
                </v:textbox>
              </v:shape>
            </w:pict>
          </mc:Fallback>
        </mc:AlternateContent>
      </w:r>
      <w:r>
        <w:rPr>
          <w:noProof/>
          <w:lang w:eastAsia="fr-FR"/>
        </w:rPr>
        <mc:AlternateContent>
          <mc:Choice Requires="wps">
            <w:drawing>
              <wp:anchor distT="0" distB="0" distL="114300" distR="114300" simplePos="0" relativeHeight="251644416" behindDoc="0" locked="0" layoutInCell="1" allowOverlap="1" wp14:anchorId="081CE96E" wp14:editId="5833E90A">
                <wp:simplePos x="0" y="0"/>
                <wp:positionH relativeFrom="column">
                  <wp:posOffset>4587875</wp:posOffset>
                </wp:positionH>
                <wp:positionV relativeFrom="paragraph">
                  <wp:posOffset>1609725</wp:posOffset>
                </wp:positionV>
                <wp:extent cx="452755" cy="280670"/>
                <wp:effectExtent l="0" t="0" r="0" b="0"/>
                <wp:wrapNone/>
                <wp:docPr id="38" name="Text Box 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2755" cy="280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C1BA78D" w14:textId="77777777" w:rsidR="008D084E" w:rsidRPr="00A13207" w:rsidRDefault="008D084E" w:rsidP="00552B27">
                            <w:pPr>
                              <w:rPr>
                                <w:sz w:val="16"/>
                              </w:rPr>
                            </w:pPr>
                            <w:r w:rsidRPr="00A13207">
                              <w:rPr>
                                <w:sz w:val="16"/>
                              </w:rPr>
                              <w:t>VxJ1</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81CE96E" id="Text Box 94" o:spid="_x0000_s1028" type="#_x0000_t202" style="position:absolute;left:0;text-align:left;margin-left:361.25pt;margin-top:126.75pt;width:35.65pt;height:22.1pt;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" stroked="f">
                <v:textbox>
                  <w:txbxContent>
                    <w:p w14:paraId="6C1BA78D" w14:textId="77777777" w:rsidR="008D084E" w:rsidRPr="00A13207" w:rsidRDefault="008D084E" w:rsidP="00552B27">
                      <w:pPr>
                        <w:rPr>
                          <w:sz w:val="16"/>
                        </w:rPr>
                      </w:pPr>
                      <w:r w:rsidRPr="00A13207">
                        <w:rPr>
                          <w:sz w:val="16"/>
                        </w:rPr>
                        <w:t>VxJ1</w:t>
                      </w:r>
                    </w:p>
                  </w:txbxContent>
                </v:textbox>
              </v:shape>
            </w:pict>
          </mc:Fallback>
        </mc:AlternateContent>
      </w:r>
      <w:r>
        <w:rPr>
          <w:noProof/>
          <w:lang w:eastAsia="fr-FR"/>
        </w:rPr>
        <mc:AlternateContent>
          <mc:Choice Requires="wps">
            <w:drawing>
              <wp:anchor distT="0" distB="0" distL="114300" distR="114300" simplePos="0" relativeHeight="251675136" behindDoc="0" locked="0" layoutInCell="1" allowOverlap="1" wp14:anchorId="5A801ACB" wp14:editId="7F90C8BD">
                <wp:simplePos x="0" y="0"/>
                <wp:positionH relativeFrom="column">
                  <wp:posOffset>4767580</wp:posOffset>
                </wp:positionH>
                <wp:positionV relativeFrom="paragraph">
                  <wp:posOffset>1828165</wp:posOffset>
                </wp:positionV>
                <wp:extent cx="0" cy="81915"/>
                <wp:effectExtent l="5080" t="8890" r="13970" b="13970"/>
                <wp:wrapNone/>
                <wp:docPr id="37" name="AutoShape 1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8191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type w14:anchorId="6D409D7A" id="_x0000_t32" coordsize="21600,21600" o:spt="32" o:oned="t" path="m,l21600,21600e" filled="f">
                <v:path arrowok="t" fillok="f" o:connecttype="none"/>
                <o:lock v:ext="edit" shapetype="t"/>
              </v:shapetype>
              <v:shape id="AutoShape 124" o:spid="_x0000_s1026" type="#_x0000_t32" style="position:absolute;margin-left:375.4pt;margin-top:143.95pt;width:0;height:6.45pt;flip:y;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"/>
            </w:pict>
          </mc:Fallback>
        </mc:AlternateContent>
      </w:r>
      <w:r>
        <w:rPr>
          <w:noProof/>
          <w:lang w:eastAsia="fr-FR"/>
        </w:rPr>
        <mc:AlternateContent>
          <mc:Choice Requires="wps">
            <w:drawing>
              <wp:anchor distT="0" distB="0" distL="114300" distR="114300" simplePos="0" relativeHeight="251674112" behindDoc="0" locked="0" layoutInCell="1" allowOverlap="1" wp14:anchorId="7072098C" wp14:editId="61E528AF">
                <wp:simplePos x="0" y="0"/>
                <wp:positionH relativeFrom="column">
                  <wp:posOffset>4824730</wp:posOffset>
                </wp:positionH>
                <wp:positionV relativeFrom="paragraph">
                  <wp:posOffset>500380</wp:posOffset>
                </wp:positionV>
                <wp:extent cx="635" cy="85725"/>
                <wp:effectExtent l="5080" t="5080" r="13335" b="13970"/>
                <wp:wrapNone/>
                <wp:docPr id="36" name="AutoShape 1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35" cy="857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w14:anchorId="37EE6F47" id="AutoShape 123" o:spid="_x0000_s1026" type="#_x0000_t32" style="position:absolute;margin-left:379.9pt;margin-top:39.4pt;width:.05pt;height:6.75pt;flip:y;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"/>
            </w:pict>
          </mc:Fallback>
        </mc:AlternateContent>
      </w:r>
      <w:r>
        <w:rPr>
          <w:noProof/>
          <w:lang w:eastAsia="fr-FR"/>
        </w:rPr>
        <mc:AlternateContent>
          <mc:Choice Requires="wps">
            <w:drawing>
              <wp:anchor distT="0" distB="0" distL="114300" distR="114300" simplePos="0" relativeHeight="251664896" behindDoc="0" locked="0" layoutInCell="1" allowOverlap="1" wp14:anchorId="2F569FE9" wp14:editId="29417B6C">
                <wp:simplePos x="0" y="0"/>
                <wp:positionH relativeFrom="column">
                  <wp:posOffset>4034155</wp:posOffset>
                </wp:positionH>
                <wp:positionV relativeFrom="paragraph">
                  <wp:posOffset>1824355</wp:posOffset>
                </wp:positionV>
                <wp:extent cx="0" cy="85725"/>
                <wp:effectExtent l="5080" t="5080" r="13970" b="13970"/>
                <wp:wrapNone/>
                <wp:docPr id="35" name="AutoShape 1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857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w14:anchorId="3FFEA324" id="AutoShape 114" o:spid="_x0000_s1026" type="#_x0000_t32" style="position:absolute;margin-left:317.65pt;margin-top:143.65pt;width:0;height:6.75pt;flip:y;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"/>
            </w:pict>
          </mc:Fallback>
        </mc:AlternateContent>
      </w:r>
      <w:r>
        <w:rPr>
          <w:noProof/>
          <w:lang w:eastAsia="fr-FR"/>
        </w:rPr>
        <mc:AlternateContent>
          <mc:Choice Requires="wps">
            <w:drawing>
              <wp:anchor distT="0" distB="0" distL="114300" distR="114300" simplePos="0" relativeHeight="251661824" behindDoc="0" locked="0" layoutInCell="1" allowOverlap="1" wp14:anchorId="5028A68A" wp14:editId="4289E0D6">
                <wp:simplePos x="0" y="0"/>
                <wp:positionH relativeFrom="column">
                  <wp:posOffset>4034155</wp:posOffset>
                </wp:positionH>
                <wp:positionV relativeFrom="paragraph">
                  <wp:posOffset>500380</wp:posOffset>
                </wp:positionV>
                <wp:extent cx="0" cy="85725"/>
                <wp:effectExtent l="5080" t="5080" r="13970" b="13970"/>
                <wp:wrapNone/>
                <wp:docPr id="34" name="AutoShape 1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857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4EBCC05" id="AutoShape 111" o:spid="_x0000_s1026" type="#_x0000_t32" style="position:absolute;margin-left:317.65pt;margin-top:39.4pt;width:0;height:6.75pt;flip:y;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"/>
            </w:pict>
          </mc:Fallback>
        </mc:AlternateContent>
      </w:r>
      <w:r>
        <w:rPr>
          <w:noProof/>
          <w:lang w:eastAsia="fr-FR"/>
        </w:rPr>
        <mc:AlternateContent>
          <mc:Choice Requires="wps">
            <w:drawing>
              <wp:anchor distT="0" distB="0" distL="114300" distR="114300" simplePos="0" relativeHeight="251647488" behindDoc="0" locked="0" layoutInCell="1" allowOverlap="1" wp14:anchorId="3E835061" wp14:editId="4EAF5C86">
                <wp:simplePos x="0" y="0"/>
                <wp:positionH relativeFrom="column">
                  <wp:posOffset>3081655</wp:posOffset>
                </wp:positionH>
                <wp:positionV relativeFrom="paragraph">
                  <wp:posOffset>1565275</wp:posOffset>
                </wp:positionV>
                <wp:extent cx="752475" cy="405765"/>
                <wp:effectExtent l="0" t="3175" r="4445" b="635"/>
                <wp:wrapNone/>
                <wp:docPr id="33" name="Text Box 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2475" cy="4057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C95617A" w14:textId="77777777" w:rsidR="008D084E" w:rsidRPr="005B1624" w:rsidRDefault="008D084E" w:rsidP="00552B27">
                            <w:pPr>
                              <w:rPr>
                                <w:i/>
                                <w:sz w:val="16"/>
                              </w:rPr>
                            </w:pPr>
                            <w:r w:rsidRPr="005B1624">
                              <w:rPr>
                                <w:i/>
                                <w:sz w:val="16"/>
                              </w:rPr>
                              <w:t>Temps entre chaque visite</w:t>
                            </w:r>
                          </w:p>
                          <w:p w14:paraId="39C97BA2" w14:textId="77777777" w:rsidR="008D084E" w:rsidRDefault="008D084E" w:rsidP="00552B27"/>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E835061" id="Text Box 97" o:spid="_x0000_s1029" type="#_x0000_t202" style="position:absolute;left:0;text-align:left;margin-left:242.65pt;margin-top:123.25pt;width:59.25pt;height:31.95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" stroked="f">
                <v:textbox>
                  <w:txbxContent>
                    <w:p w14:paraId="6C95617A" w14:textId="77777777" w:rsidR="008D084E" w:rsidRPr="005B1624" w:rsidRDefault="008D084E" w:rsidP="00552B27">
                      <w:pPr>
                        <w:rPr>
                          <w:i/>
                          <w:sz w:val="16"/>
                        </w:rPr>
                      </w:pPr>
                      <w:r w:rsidRPr="005B1624">
                        <w:rPr>
                          <w:i/>
                          <w:sz w:val="16"/>
                        </w:rPr>
                        <w:t>Temps entre chaque visite</w:t>
                      </w:r>
                    </w:p>
                    <w:p w14:paraId="39C97BA2" w14:textId="77777777" w:rsidR="008D084E" w:rsidRDefault="008D084E" w:rsidP="00552B27"/>
                  </w:txbxContent>
                </v:textbox>
              </v:shape>
            </w:pict>
          </mc:Fallback>
        </mc:AlternateContent>
      </w:r>
      <w:r>
        <w:rPr>
          <w:noProof/>
          <w:lang w:eastAsia="fr-FR"/>
        </w:rPr>
        <mc:AlternateContent>
          <mc:Choice Requires="wps">
            <w:drawing>
              <wp:anchor distT="0" distB="0" distL="114300" distR="114300" simplePos="0" relativeHeight="251658752" behindDoc="0" locked="0" layoutInCell="1" allowOverlap="1" wp14:anchorId="387D5EDE" wp14:editId="3CAD2A7D">
                <wp:simplePos x="0" y="0"/>
                <wp:positionH relativeFrom="column">
                  <wp:posOffset>2941320</wp:posOffset>
                </wp:positionH>
                <wp:positionV relativeFrom="paragraph">
                  <wp:posOffset>1910080</wp:posOffset>
                </wp:positionV>
                <wp:extent cx="1959610" cy="0"/>
                <wp:effectExtent l="7620" t="52705" r="23495" b="61595"/>
                <wp:wrapNone/>
                <wp:docPr id="32" name="AutoShape 10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5961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0B6FD24" id="AutoShape 108" o:spid="_x0000_s1026" type="#_x0000_t32" style="position:absolute;margin-left:231.6pt;margin-top:150.4pt;width:154.3pt;height:0;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">
                <v:stroke endarrow="block"/>
              </v:shape>
            </w:pict>
          </mc:Fallback>
        </mc:AlternateContent>
      </w:r>
      <w:r>
        <w:rPr>
          <w:noProof/>
          <w:lang w:eastAsia="fr-FR"/>
        </w:rPr>
        <mc:AlternateContent>
          <mc:Choice Requires="wps">
            <w:drawing>
              <wp:anchor distT="0" distB="0" distL="114300" distR="114300" simplePos="0" relativeHeight="251657728" behindDoc="0" locked="0" layoutInCell="1" allowOverlap="1" wp14:anchorId="5A43CDF5" wp14:editId="764113F5">
                <wp:simplePos x="0" y="0"/>
                <wp:positionH relativeFrom="column">
                  <wp:posOffset>2992120</wp:posOffset>
                </wp:positionH>
                <wp:positionV relativeFrom="paragraph">
                  <wp:posOffset>586105</wp:posOffset>
                </wp:positionV>
                <wp:extent cx="1983105" cy="0"/>
                <wp:effectExtent l="10795" t="52705" r="15875" b="61595"/>
                <wp:wrapNone/>
                <wp:docPr id="31" name="AutoShape 1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8310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B2464F3" id="AutoShape 107" o:spid="_x0000_s1026" type="#_x0000_t32" style="position:absolute;margin-left:235.6pt;margin-top:46.15pt;width:156.15pt;height:0;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">
                <v:stroke endarrow="block"/>
              </v:shape>
            </w:pict>
          </mc:Fallback>
        </mc:AlternateContent>
      </w:r>
      <w:r>
        <w:rPr>
          <w:noProof/>
          <w:lang w:eastAsia="fr-FR"/>
        </w:rPr>
        <mc:AlternateContent>
          <mc:Choice Requires="wps">
            <w:drawing>
              <wp:anchor distT="0" distB="0" distL="114300" distR="114300" simplePos="0" relativeHeight="251648512" behindDoc="0" locked="0" layoutInCell="1" allowOverlap="1" wp14:anchorId="39A783AF" wp14:editId="6A7396C8">
                <wp:simplePos x="0" y="0"/>
                <wp:positionH relativeFrom="column">
                  <wp:posOffset>2262505</wp:posOffset>
                </wp:positionH>
                <wp:positionV relativeFrom="paragraph">
                  <wp:posOffset>241300</wp:posOffset>
                </wp:positionV>
                <wp:extent cx="600710" cy="659130"/>
                <wp:effectExtent l="0" t="3175" r="3810" b="4445"/>
                <wp:wrapNone/>
                <wp:docPr id="30" name="Text Box 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0710" cy="6591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D509763" w14:textId="77777777" w:rsidR="008D084E" w:rsidRPr="000A3C37" w:rsidRDefault="008D084E" w:rsidP="00552B27">
                            <w:pPr>
                              <w:rPr>
                                <w:sz w:val="20"/>
                                <w:szCs w:val="20"/>
                              </w:rPr>
                            </w:pPr>
                            <w:r w:rsidRPr="000A3C37">
                              <w:rPr>
                                <w:sz w:val="20"/>
                                <w:szCs w:val="20"/>
                              </w:rPr>
                              <w:t>Bras A</w:t>
                            </w:r>
                          </w:p>
                          <w:p w14:paraId="77CC9657" w14:textId="77777777" w:rsidR="008D084E" w:rsidRPr="00D44187" w:rsidRDefault="008D084E" w:rsidP="00552B27">
                            <w:pPr>
                              <w:rPr>
                                <w:i/>
                                <w:sz w:val="16"/>
                              </w:rPr>
                            </w:pPr>
                            <w:r w:rsidRPr="00D44187">
                              <w:rPr>
                                <w:i/>
                                <w:sz w:val="16"/>
                              </w:rPr>
                              <w:t>Nom du bras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9A783AF" id="Text Box 98" o:spid="_x0000_s1030" type="#_x0000_t202" style="position:absolute;left:0;text-align:left;margin-left:178.15pt;margin-top:19pt;width:47.3pt;height:51.9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" stroked="f">
                <v:textbox>
                  <w:txbxContent>
                    <w:p w14:paraId="5D509763" w14:textId="77777777" w:rsidR="008D084E" w:rsidRPr="000A3C37" w:rsidRDefault="008D084E" w:rsidP="00552B27">
                      <w:pPr>
                        <w:rPr>
                          <w:sz w:val="20"/>
                          <w:szCs w:val="20"/>
                        </w:rPr>
                      </w:pPr>
                      <w:r w:rsidRPr="000A3C37">
                        <w:rPr>
                          <w:sz w:val="20"/>
                          <w:szCs w:val="20"/>
                        </w:rPr>
                        <w:t>Bras A</w:t>
                      </w:r>
                    </w:p>
                    <w:p w14:paraId="77CC9657" w14:textId="77777777" w:rsidR="008D084E" w:rsidRPr="00D44187" w:rsidRDefault="008D084E" w:rsidP="00552B27">
                      <w:pPr>
                        <w:rPr>
                          <w:i/>
                          <w:sz w:val="16"/>
                        </w:rPr>
                      </w:pPr>
                      <w:r w:rsidRPr="00D44187">
                        <w:rPr>
                          <w:i/>
                          <w:sz w:val="16"/>
                        </w:rPr>
                        <w:t>Nom du bras</w:t>
                      </w:r>
                    </w:p>
                  </w:txbxContent>
                </v:textbox>
              </v:shape>
            </w:pict>
          </mc:Fallback>
        </mc:AlternateContent>
      </w:r>
      <w:r>
        <w:rPr>
          <w:noProof/>
          <w:lang w:eastAsia="fr-FR"/>
        </w:rPr>
        <mc:AlternateContent>
          <mc:Choice Requires="wps">
            <w:drawing>
              <wp:anchor distT="0" distB="0" distL="114300" distR="114300" simplePos="0" relativeHeight="251673088" behindDoc="1" locked="0" layoutInCell="1" allowOverlap="1" wp14:anchorId="6F6C580F" wp14:editId="2A7B3CC0">
                <wp:simplePos x="0" y="0"/>
                <wp:positionH relativeFrom="column">
                  <wp:posOffset>2767330</wp:posOffset>
                </wp:positionH>
                <wp:positionV relativeFrom="paragraph">
                  <wp:posOffset>1576705</wp:posOffset>
                </wp:positionV>
                <wp:extent cx="409575" cy="222885"/>
                <wp:effectExtent l="0" t="0" r="4445" b="635"/>
                <wp:wrapNone/>
                <wp:docPr id="29" name="Text Box 1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9575" cy="2228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5AD1E11" w14:textId="77777777" w:rsidR="008D084E" w:rsidRPr="001639EB" w:rsidRDefault="008D084E" w:rsidP="00552B27">
                            <w:pPr>
                              <w:rPr>
                                <w:sz w:val="16"/>
                              </w:rPr>
                            </w:pPr>
                            <w:r w:rsidRPr="001639EB">
                              <w:rPr>
                                <w:sz w:val="16"/>
                              </w:rPr>
                              <w:t>V1J1</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F6C580F" id="Text Box 122" o:spid="_x0000_s1031" type="#_x0000_t202" style="position:absolute;left:0;text-align:left;margin-left:217.9pt;margin-top:124.15pt;width:32.25pt;height:17.55pt;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" stroked="f">
                <v:textbox>
                  <w:txbxContent>
                    <w:p w14:paraId="55AD1E11" w14:textId="77777777" w:rsidR="008D084E" w:rsidRPr="001639EB" w:rsidRDefault="008D084E" w:rsidP="00552B27">
                      <w:pPr>
                        <w:rPr>
                          <w:sz w:val="16"/>
                        </w:rPr>
                      </w:pPr>
                      <w:r w:rsidRPr="001639EB">
                        <w:rPr>
                          <w:sz w:val="16"/>
                        </w:rPr>
                        <w:t>V1J1</w:t>
                      </w:r>
                    </w:p>
                  </w:txbxContent>
                </v:textbox>
              </v:shape>
            </w:pict>
          </mc:Fallback>
        </mc:AlternateContent>
      </w:r>
      <w:r>
        <w:rPr>
          <w:noProof/>
          <w:lang w:eastAsia="fr-FR"/>
        </w:rPr>
        <mc:AlternateContent>
          <mc:Choice Requires="wps">
            <w:drawing>
              <wp:anchor distT="0" distB="0" distL="114300" distR="114300" simplePos="0" relativeHeight="251646464" behindDoc="0" locked="0" layoutInCell="1" allowOverlap="1" wp14:anchorId="54D64A9F" wp14:editId="3BF98A6E">
                <wp:simplePos x="0" y="0"/>
                <wp:positionH relativeFrom="column">
                  <wp:posOffset>2206625</wp:posOffset>
                </wp:positionH>
                <wp:positionV relativeFrom="paragraph">
                  <wp:posOffset>1671955</wp:posOffset>
                </wp:positionV>
                <wp:extent cx="658495" cy="714375"/>
                <wp:effectExtent l="0" t="0" r="1905" b="4445"/>
                <wp:wrapNone/>
                <wp:docPr id="28" name="Text Box 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8495" cy="7143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E914A7D" w14:textId="77777777" w:rsidR="008D084E" w:rsidRPr="000A3C37" w:rsidRDefault="008D084E" w:rsidP="00552B27">
                            <w:pPr>
                              <w:rPr>
                                <w:sz w:val="20"/>
                                <w:szCs w:val="20"/>
                              </w:rPr>
                            </w:pPr>
                            <w:r w:rsidRPr="000A3C37">
                              <w:rPr>
                                <w:sz w:val="20"/>
                                <w:szCs w:val="20"/>
                              </w:rPr>
                              <w:t>Bras B</w:t>
                            </w:r>
                          </w:p>
                          <w:p w14:paraId="16E36EDC" w14:textId="77777777" w:rsidR="008D084E" w:rsidRPr="00D44187" w:rsidRDefault="008D084E" w:rsidP="00552B27">
                            <w:pPr>
                              <w:rPr>
                                <w:i/>
                                <w:sz w:val="16"/>
                              </w:rPr>
                            </w:pPr>
                            <w:r w:rsidRPr="00D44187">
                              <w:rPr>
                                <w:i/>
                                <w:sz w:val="16"/>
                              </w:rPr>
                              <w:t>Nom du bras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4D64A9F" id="Text Box 96" o:spid="_x0000_s1032" type="#_x0000_t202" style="position:absolute;left:0;text-align:left;margin-left:173.75pt;margin-top:131.65pt;width:51.85pt;height:56.25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" stroked="f">
                <v:textbox>
                  <w:txbxContent>
                    <w:p w14:paraId="2E914A7D" w14:textId="77777777" w:rsidR="008D084E" w:rsidRPr="000A3C37" w:rsidRDefault="008D084E" w:rsidP="00552B27">
                      <w:pPr>
                        <w:rPr>
                          <w:sz w:val="20"/>
                          <w:szCs w:val="20"/>
                        </w:rPr>
                      </w:pPr>
                      <w:r w:rsidRPr="000A3C37">
                        <w:rPr>
                          <w:sz w:val="20"/>
                          <w:szCs w:val="20"/>
                        </w:rPr>
                        <w:t>Bras B</w:t>
                      </w:r>
                    </w:p>
                    <w:p w14:paraId="16E36EDC" w14:textId="77777777" w:rsidR="008D084E" w:rsidRPr="00D44187" w:rsidRDefault="008D084E" w:rsidP="00552B27">
                      <w:pPr>
                        <w:rPr>
                          <w:i/>
                          <w:sz w:val="16"/>
                        </w:rPr>
                      </w:pPr>
                      <w:r w:rsidRPr="00D44187">
                        <w:rPr>
                          <w:i/>
                          <w:sz w:val="16"/>
                        </w:rPr>
                        <w:t>Nom du bras</w:t>
                      </w:r>
                    </w:p>
                  </w:txbxContent>
                </v:textbox>
              </v:shape>
            </w:pict>
          </mc:Fallback>
        </mc:AlternateContent>
      </w:r>
      <w:r>
        <w:rPr>
          <w:noProof/>
          <w:lang w:eastAsia="fr-FR"/>
        </w:rPr>
        <mc:AlternateContent>
          <mc:Choice Requires="wps">
            <w:drawing>
              <wp:anchor distT="0" distB="0" distL="114300" distR="114300" simplePos="0" relativeHeight="251671040" behindDoc="0" locked="0" layoutInCell="1" allowOverlap="1" wp14:anchorId="6F40818A" wp14:editId="18B67456">
                <wp:simplePos x="0" y="0"/>
                <wp:positionH relativeFrom="column">
                  <wp:posOffset>2992120</wp:posOffset>
                </wp:positionH>
                <wp:positionV relativeFrom="paragraph">
                  <wp:posOffset>660400</wp:posOffset>
                </wp:positionV>
                <wp:extent cx="1113790" cy="478155"/>
                <wp:effectExtent l="1270" t="3175" r="0" b="4445"/>
                <wp:wrapNone/>
                <wp:docPr id="27" name="Text Box 1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3790" cy="4781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7691A5F" w14:textId="77777777" w:rsidR="008D084E" w:rsidRPr="005B1624" w:rsidRDefault="008D084E" w:rsidP="00552B27">
                            <w:pPr>
                              <w:rPr>
                                <w:i/>
                                <w:sz w:val="16"/>
                              </w:rPr>
                            </w:pPr>
                            <w:r w:rsidRPr="005B1624">
                              <w:rPr>
                                <w:i/>
                                <w:sz w:val="16"/>
                              </w:rPr>
                              <w:t>Traitement</w:t>
                            </w:r>
                            <w:r>
                              <w:rPr>
                                <w:i/>
                                <w:sz w:val="16"/>
                              </w:rPr>
                              <w:t>s</w:t>
                            </w:r>
                            <w:r w:rsidRPr="005B1624">
                              <w:rPr>
                                <w:i/>
                                <w:sz w:val="16"/>
                              </w:rPr>
                              <w:t xml:space="preserve"> à prendre +durée</w:t>
                            </w:r>
                            <w:r>
                              <w:rPr>
                                <w:i/>
                                <w:sz w:val="16"/>
                              </w:rPr>
                              <w:t xml:space="preserve"> (utiliser des flèches)</w:t>
                            </w:r>
                          </w:p>
                          <w:p w14:paraId="56257924" w14:textId="77777777" w:rsidR="008D084E" w:rsidRDefault="008D084E" w:rsidP="00552B27"/>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F40818A" id="Text Box 120" o:spid="_x0000_s1033" type="#_x0000_t202" style="position:absolute;left:0;text-align:left;margin-left:235.6pt;margin-top:52pt;width:87.7pt;height:37.65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" stroked="f">
                <v:textbox>
                  <w:txbxContent>
                    <w:p w14:paraId="37691A5F" w14:textId="77777777" w:rsidR="008D084E" w:rsidRPr="005B1624" w:rsidRDefault="008D084E" w:rsidP="00552B27">
                      <w:pPr>
                        <w:rPr>
                          <w:i/>
                          <w:sz w:val="16"/>
                        </w:rPr>
                      </w:pPr>
                      <w:r w:rsidRPr="005B1624">
                        <w:rPr>
                          <w:i/>
                          <w:sz w:val="16"/>
                        </w:rPr>
                        <w:t>Traitement</w:t>
                      </w:r>
                      <w:r>
                        <w:rPr>
                          <w:i/>
                          <w:sz w:val="16"/>
                        </w:rPr>
                        <w:t>s</w:t>
                      </w:r>
                      <w:r w:rsidRPr="005B1624">
                        <w:rPr>
                          <w:i/>
                          <w:sz w:val="16"/>
                        </w:rPr>
                        <w:t xml:space="preserve"> à prendre +durée</w:t>
                      </w:r>
                      <w:r>
                        <w:rPr>
                          <w:i/>
                          <w:sz w:val="16"/>
                        </w:rPr>
                        <w:t xml:space="preserve"> (utiliser des flèches)</w:t>
                      </w:r>
                    </w:p>
                    <w:p w14:paraId="56257924" w14:textId="77777777" w:rsidR="008D084E" w:rsidRDefault="008D084E" w:rsidP="00552B27"/>
                  </w:txbxContent>
                </v:textbox>
              </v:shape>
            </w:pict>
          </mc:Fallback>
        </mc:AlternateContent>
      </w:r>
      <w:r>
        <w:rPr>
          <w:noProof/>
          <w:lang w:eastAsia="fr-FR"/>
        </w:rPr>
        <mc:AlternateContent>
          <mc:Choice Requires="wps">
            <w:drawing>
              <wp:anchor distT="0" distB="0" distL="114300" distR="114300" simplePos="0" relativeHeight="251663872" behindDoc="0" locked="0" layoutInCell="1" allowOverlap="1" wp14:anchorId="2A99BB9E" wp14:editId="66BF74F6">
                <wp:simplePos x="0" y="0"/>
                <wp:positionH relativeFrom="column">
                  <wp:posOffset>3014980</wp:posOffset>
                </wp:positionH>
                <wp:positionV relativeFrom="paragraph">
                  <wp:posOffset>1824355</wp:posOffset>
                </wp:positionV>
                <wp:extent cx="0" cy="85725"/>
                <wp:effectExtent l="5080" t="5080" r="13970" b="13970"/>
                <wp:wrapNone/>
                <wp:docPr id="26" name="AutoShape 1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857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w14:anchorId="38A74308" id="AutoShape 113" o:spid="_x0000_s1026" type="#_x0000_t32" style="position:absolute;margin-left:237.4pt;margin-top:143.65pt;width:0;height:6.75pt;flip:y;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"/>
            </w:pict>
          </mc:Fallback>
        </mc:AlternateContent>
      </w:r>
      <w:r>
        <w:rPr>
          <w:noProof/>
          <w:lang w:eastAsia="fr-FR"/>
        </w:rPr>
        <mc:AlternateContent>
          <mc:Choice Requires="wps">
            <w:drawing>
              <wp:anchor distT="0" distB="0" distL="114300" distR="114300" simplePos="0" relativeHeight="251668992" behindDoc="0" locked="0" layoutInCell="1" allowOverlap="1" wp14:anchorId="59F6F607" wp14:editId="724963A0">
                <wp:simplePos x="0" y="0"/>
                <wp:positionH relativeFrom="column">
                  <wp:posOffset>2865120</wp:posOffset>
                </wp:positionH>
                <wp:positionV relativeFrom="paragraph">
                  <wp:posOffset>266700</wp:posOffset>
                </wp:positionV>
                <wp:extent cx="454660" cy="275590"/>
                <wp:effectExtent l="0" t="0" r="4445" b="635"/>
                <wp:wrapNone/>
                <wp:docPr id="25" name="Text Box 1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4660" cy="2755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A4715BC" w14:textId="77777777" w:rsidR="008D084E" w:rsidRPr="00D44187" w:rsidRDefault="008D084E" w:rsidP="00552B27">
                            <w:pPr>
                              <w:rPr>
                                <w:sz w:val="16"/>
                              </w:rPr>
                            </w:pPr>
                            <w:r w:rsidRPr="00D44187">
                              <w:rPr>
                                <w:sz w:val="16"/>
                              </w:rPr>
                              <w:t>V1</w:t>
                            </w:r>
                            <w:r>
                              <w:rPr>
                                <w:sz w:val="16"/>
                              </w:rPr>
                              <w:t>J1</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9F6F607" id="Text Box 118" o:spid="_x0000_s1034" type="#_x0000_t202" style="position:absolute;left:0;text-align:left;margin-left:225.6pt;margin-top:21pt;width:35.8pt;height:21.7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" stroked="f">
                <v:textbox>
                  <w:txbxContent>
                    <w:p w14:paraId="3A4715BC" w14:textId="77777777" w:rsidR="008D084E" w:rsidRPr="00D44187" w:rsidRDefault="008D084E" w:rsidP="00552B27">
                      <w:pPr>
                        <w:rPr>
                          <w:sz w:val="16"/>
                        </w:rPr>
                      </w:pPr>
                      <w:r w:rsidRPr="00D44187">
                        <w:rPr>
                          <w:sz w:val="16"/>
                        </w:rPr>
                        <w:t>V1</w:t>
                      </w:r>
                      <w:r>
                        <w:rPr>
                          <w:sz w:val="16"/>
                        </w:rPr>
                        <w:t>J1</w:t>
                      </w:r>
                    </w:p>
                  </w:txbxContent>
                </v:textbox>
              </v:shape>
            </w:pict>
          </mc:Fallback>
        </mc:AlternateContent>
      </w:r>
      <w:r>
        <w:rPr>
          <w:noProof/>
          <w:lang w:eastAsia="fr-FR"/>
        </w:rPr>
        <mc:AlternateContent>
          <mc:Choice Requires="wps">
            <w:drawing>
              <wp:anchor distT="0" distB="0" distL="114300" distR="114300" simplePos="0" relativeHeight="251659776" behindDoc="0" locked="0" layoutInCell="1" allowOverlap="1" wp14:anchorId="047FDF59" wp14:editId="38A8144D">
                <wp:simplePos x="0" y="0"/>
                <wp:positionH relativeFrom="column">
                  <wp:posOffset>3053080</wp:posOffset>
                </wp:positionH>
                <wp:positionV relativeFrom="paragraph">
                  <wp:posOffset>500380</wp:posOffset>
                </wp:positionV>
                <wp:extent cx="0" cy="85725"/>
                <wp:effectExtent l="5080" t="5080" r="13970" b="13970"/>
                <wp:wrapNone/>
                <wp:docPr id="24" name="AutoShape 10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857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5A8A63C" id="AutoShape 109" o:spid="_x0000_s1026" type="#_x0000_t32" style="position:absolute;margin-left:240.4pt;margin-top:39.4pt;width:0;height:6.75pt;flip:y;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"/>
            </w:pict>
          </mc:Fallback>
        </mc:AlternateContent>
      </w:r>
      <w:r>
        <w:rPr>
          <w:noProof/>
          <w:lang w:eastAsia="fr-FR"/>
        </w:rPr>
        <mc:AlternateContent>
          <mc:Choice Requires="wps">
            <w:drawing>
              <wp:anchor distT="0" distB="0" distL="114300" distR="114300" simplePos="0" relativeHeight="251654656" behindDoc="0" locked="0" layoutInCell="1" allowOverlap="1" wp14:anchorId="231FA5F1" wp14:editId="102DCB79">
                <wp:simplePos x="0" y="0"/>
                <wp:positionH relativeFrom="column">
                  <wp:posOffset>2291080</wp:posOffset>
                </wp:positionH>
                <wp:positionV relativeFrom="paragraph">
                  <wp:posOffset>671830</wp:posOffset>
                </wp:positionV>
                <wp:extent cx="485775" cy="466725"/>
                <wp:effectExtent l="5080" t="52705" r="52070" b="13970"/>
                <wp:wrapNone/>
                <wp:docPr id="23" name="AutoShape 1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85775" cy="466725"/>
                        </a:xfrm>
                        <a:prstGeom prst="straightConnector1">
                          <a:avLst/>
                        </a:prstGeom>
                        <a:noFill/>
                        <a:ln w="6350">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7F7F7F">
                                    <a:alpha val="50000"/>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565C375C" id="AutoShape 104" o:spid="_x0000_s1026" type="#_x0000_t32" style="position:absolute;margin-left:180.4pt;margin-top:52.9pt;width:38.25pt;height:36.75pt;flip:y;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" strokeweight=".5pt">
                <v:stroke endarrow="block"/>
                <v:shadow color="#7f7f7f" opacity=".5" offset="1pt"/>
              </v:shape>
            </w:pict>
          </mc:Fallback>
        </mc:AlternateContent>
      </w:r>
      <w:r>
        <w:rPr>
          <w:noProof/>
          <w:lang w:eastAsia="fr-FR"/>
        </w:rPr>
        <mc:AlternateContent>
          <mc:Choice Requires="wps">
            <w:drawing>
              <wp:anchor distT="0" distB="0" distL="114300" distR="114300" simplePos="0" relativeHeight="251655680" behindDoc="0" locked="0" layoutInCell="1" allowOverlap="1" wp14:anchorId="47E387EB" wp14:editId="7EE22D97">
                <wp:simplePos x="0" y="0"/>
                <wp:positionH relativeFrom="column">
                  <wp:posOffset>2291080</wp:posOffset>
                </wp:positionH>
                <wp:positionV relativeFrom="paragraph">
                  <wp:posOffset>1262380</wp:posOffset>
                </wp:positionV>
                <wp:extent cx="485775" cy="409575"/>
                <wp:effectExtent l="5080" t="5080" r="52070" b="52070"/>
                <wp:wrapNone/>
                <wp:docPr id="22" name="AutoShape 10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5775" cy="4095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083906F" id="AutoShape 105" o:spid="_x0000_s1026" type="#_x0000_t32" style="position:absolute;margin-left:180.4pt;margin-top:99.4pt;width:38.25pt;height:32.2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">
                <v:stroke endarrow="block"/>
              </v:shape>
            </w:pict>
          </mc:Fallback>
        </mc:AlternateContent>
      </w:r>
      <w:r>
        <w:rPr>
          <w:noProof/>
          <w:lang w:eastAsia="fr-FR"/>
        </w:rPr>
        <mc:AlternateContent>
          <mc:Choice Requires="wps">
            <w:drawing>
              <wp:anchor distT="0" distB="0" distL="114300" distR="114300" simplePos="0" relativeHeight="251653632" behindDoc="0" locked="0" layoutInCell="1" allowOverlap="1" wp14:anchorId="45FBF749" wp14:editId="6E4A880E">
                <wp:simplePos x="0" y="0"/>
                <wp:positionH relativeFrom="column">
                  <wp:posOffset>1967230</wp:posOffset>
                </wp:positionH>
                <wp:positionV relativeFrom="paragraph">
                  <wp:posOffset>-147320</wp:posOffset>
                </wp:positionV>
                <wp:extent cx="266700" cy="2686050"/>
                <wp:effectExtent l="5080" t="5080" r="13970" b="13970"/>
                <wp:wrapNone/>
                <wp:docPr id="21" name="Text Box 10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 cy="2686050"/>
                        </a:xfrm>
                        <a:prstGeom prst="rect">
                          <a:avLst/>
                        </a:prstGeom>
                        <a:solidFill>
                          <a:srgbClr val="FFFFFF"/>
                        </a:solidFill>
                        <a:ln w="9525">
                          <a:solidFill>
                            <a:srgbClr val="000000"/>
                          </a:solidFill>
                          <a:miter lim="800000"/>
                          <a:headEnd/>
                          <a:tailEnd/>
                        </a:ln>
                      </wps:spPr>
                      <wps:txbx>
                        <w:txbxContent>
                          <w:p w14:paraId="758FCE02" w14:textId="77777777" w:rsidR="008D084E" w:rsidRPr="001559FB" w:rsidRDefault="008D084E" w:rsidP="00552B27">
                            <w:pPr>
                              <w:rPr>
                                <w:b/>
                              </w:rPr>
                            </w:pPr>
                            <w:r w:rsidRPr="001559FB">
                              <w:rPr>
                                <w:b/>
                              </w:rPr>
                              <w:t>RANDOMISATION</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5FBF749" id="Text Box 103" o:spid="_x0000_s1035" type="#_x0000_t202" style="position:absolute;left:0;text-align:left;margin-left:154.9pt;margin-top:-11.6pt;width:21pt;height:211.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">
                <v:textbox>
                  <w:txbxContent>
                    <w:p w14:paraId="758FCE02" w14:textId="77777777" w:rsidR="008D084E" w:rsidRPr="001559FB" w:rsidRDefault="008D084E" w:rsidP="00552B27">
                      <w:pPr>
                        <w:rPr>
                          <w:b/>
                        </w:rPr>
                      </w:pPr>
                      <w:r w:rsidRPr="001559FB">
                        <w:rPr>
                          <w:b/>
                        </w:rPr>
                        <w:t>RANDOMISATION</w:t>
                      </w:r>
                    </w:p>
                  </w:txbxContent>
                </v:textbox>
              </v:shape>
            </w:pict>
          </mc:Fallback>
        </mc:AlternateContent>
      </w:r>
      <w:r>
        <w:rPr>
          <w:noProof/>
          <w:lang w:eastAsia="fr-FR"/>
        </w:rPr>
        <mc:AlternateContent>
          <mc:Choice Requires="wps">
            <w:drawing>
              <wp:anchor distT="0" distB="0" distL="114300" distR="114300" simplePos="0" relativeHeight="251660800" behindDoc="0" locked="0" layoutInCell="1" allowOverlap="1" wp14:anchorId="3C526770" wp14:editId="40571252">
                <wp:simplePos x="0" y="0"/>
                <wp:positionH relativeFrom="column">
                  <wp:posOffset>1076325</wp:posOffset>
                </wp:positionH>
                <wp:positionV relativeFrom="paragraph">
                  <wp:posOffset>1262380</wp:posOffset>
                </wp:positionV>
                <wp:extent cx="613410" cy="361315"/>
                <wp:effectExtent l="0" t="0" r="0" b="0"/>
                <wp:wrapNone/>
                <wp:docPr id="20" name="Text Box 1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3410" cy="3613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02CBA2A" w14:textId="77777777" w:rsidR="008D084E" w:rsidRPr="00D44187" w:rsidRDefault="008D084E" w:rsidP="00552B27">
                            <w:pPr>
                              <w:rPr>
                                <w:i/>
                                <w:sz w:val="16"/>
                              </w:rPr>
                            </w:pPr>
                            <w:r w:rsidRPr="00D44187">
                              <w:rPr>
                                <w:i/>
                                <w:sz w:val="16"/>
                              </w:rPr>
                              <w:t>X jours maximum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C526770" id="Text Box 110" o:spid="_x0000_s1036" type="#_x0000_t202" style="position:absolute;left:0;text-align:left;margin-left:84.75pt;margin-top:99.4pt;width:48.3pt;height:28.4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" stroked="f">
                <v:textbox>
                  <w:txbxContent>
                    <w:p w14:paraId="102CBA2A" w14:textId="77777777" w:rsidR="008D084E" w:rsidRPr="00D44187" w:rsidRDefault="008D084E" w:rsidP="00552B27">
                      <w:pPr>
                        <w:rPr>
                          <w:i/>
                          <w:sz w:val="16"/>
                        </w:rPr>
                      </w:pPr>
                      <w:r w:rsidRPr="00D44187">
                        <w:rPr>
                          <w:i/>
                          <w:sz w:val="16"/>
                        </w:rPr>
                        <w:t>X jours maximum</w:t>
                      </w:r>
                    </w:p>
                  </w:txbxContent>
                </v:textbox>
              </v:shape>
            </w:pict>
          </mc:Fallback>
        </mc:AlternateContent>
      </w:r>
      <w:r>
        <w:rPr>
          <w:noProof/>
          <w:lang w:eastAsia="fr-FR"/>
        </w:rPr>
        <mc:AlternateContent>
          <mc:Choice Requires="wps">
            <w:drawing>
              <wp:anchor distT="0" distB="0" distL="114300" distR="114300" simplePos="0" relativeHeight="251656704" behindDoc="0" locked="0" layoutInCell="1" allowOverlap="1" wp14:anchorId="6766BD70" wp14:editId="6B7E4FDF">
                <wp:simplePos x="0" y="0"/>
                <wp:positionH relativeFrom="column">
                  <wp:posOffset>996315</wp:posOffset>
                </wp:positionH>
                <wp:positionV relativeFrom="paragraph">
                  <wp:posOffset>1205230</wp:posOffset>
                </wp:positionV>
                <wp:extent cx="923290" cy="0"/>
                <wp:effectExtent l="5715" t="52705" r="23495" b="61595"/>
                <wp:wrapNone/>
                <wp:docPr id="19" name="AutoShape 10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2329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5932C74" id="AutoShape 106" o:spid="_x0000_s1026" type="#_x0000_t32" style="position:absolute;margin-left:78.45pt;margin-top:94.9pt;width:72.7pt;height:0;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">
                <v:stroke endarrow="block"/>
              </v:shape>
            </w:pict>
          </mc:Fallback>
        </mc:AlternateContent>
      </w:r>
      <w:r>
        <w:rPr>
          <w:noProof/>
          <w:lang w:eastAsia="fr-FR"/>
        </w:rPr>
        <mc:AlternateContent>
          <mc:Choice Requires="wps">
            <w:drawing>
              <wp:anchor distT="0" distB="0" distL="114300" distR="114300" simplePos="0" relativeHeight="251651584" behindDoc="0" locked="0" layoutInCell="1" allowOverlap="1" wp14:anchorId="67CB0436" wp14:editId="726D8287">
                <wp:simplePos x="0" y="0"/>
                <wp:positionH relativeFrom="column">
                  <wp:posOffset>757555</wp:posOffset>
                </wp:positionH>
                <wp:positionV relativeFrom="paragraph">
                  <wp:posOffset>233680</wp:posOffset>
                </wp:positionV>
                <wp:extent cx="238760" cy="1905000"/>
                <wp:effectExtent l="5080" t="5080" r="13335" b="13970"/>
                <wp:wrapNone/>
                <wp:docPr id="18" name="Text Box 1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760" cy="1905000"/>
                        </a:xfrm>
                        <a:prstGeom prst="rect">
                          <a:avLst/>
                        </a:prstGeom>
                        <a:solidFill>
                          <a:srgbClr val="FFFFFF"/>
                        </a:solidFill>
                        <a:ln w="9525">
                          <a:solidFill>
                            <a:srgbClr val="000000"/>
                          </a:solidFill>
                          <a:miter lim="800000"/>
                          <a:headEnd/>
                          <a:tailEnd/>
                        </a:ln>
                      </wps:spPr>
                      <wps:txbx>
                        <w:txbxContent>
                          <w:p w14:paraId="41642BC5" w14:textId="77777777" w:rsidR="008D084E" w:rsidRPr="001559FB" w:rsidRDefault="008D084E" w:rsidP="00552B27">
                            <w:pPr>
                              <w:rPr>
                                <w:b/>
                              </w:rPr>
                            </w:pPr>
                            <w:r w:rsidRPr="001559FB">
                              <w:rPr>
                                <w:b/>
                              </w:rPr>
                              <w:t>INCLUSION</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7CB0436" id="Text Box 101" o:spid="_x0000_s1037" type="#_x0000_t202" style="position:absolute;left:0;text-align:left;margin-left:59.65pt;margin-top:18.4pt;width:18.8pt;height:150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">
                <v:textbox>
                  <w:txbxContent>
                    <w:p w14:paraId="41642BC5" w14:textId="77777777" w:rsidR="008D084E" w:rsidRPr="001559FB" w:rsidRDefault="008D084E" w:rsidP="00552B27">
                      <w:pPr>
                        <w:rPr>
                          <w:b/>
                        </w:rPr>
                      </w:pPr>
                      <w:r w:rsidRPr="001559FB">
                        <w:rPr>
                          <w:b/>
                        </w:rPr>
                        <w:t>INCLUSION</w:t>
                      </w:r>
                    </w:p>
                  </w:txbxContent>
                </v:textbox>
              </v:shape>
            </w:pict>
          </mc:Fallback>
        </mc:AlternateContent>
      </w:r>
    </w:p>
    <w:p w14:paraId="07FC77ED" w14:textId="77777777" w:rsidR="00552B27" w:rsidRPr="005E1776" w:rsidRDefault="00A64DD4" w:rsidP="00552B27">
      <w:pPr>
        <w:rPr>
          <w:highlight w:val="cyan"/>
        </w:rPr>
      </w:pPr>
      <w:r>
        <w:rPr>
          <w:noProof/>
          <w:lang w:eastAsia="fr-FR"/>
        </w:rPr>
        <mc:AlternateContent>
          <mc:Choice Requires="wps">
            <w:drawing>
              <wp:anchor distT="0" distB="0" distL="114300" distR="114300" simplePos="0" relativeHeight="251666944" behindDoc="0" locked="0" layoutInCell="1" allowOverlap="1" wp14:anchorId="6E3558FF" wp14:editId="0FA41478">
                <wp:simplePos x="0" y="0"/>
                <wp:positionH relativeFrom="column">
                  <wp:posOffset>5107305</wp:posOffset>
                </wp:positionH>
                <wp:positionV relativeFrom="paragraph">
                  <wp:posOffset>39370</wp:posOffset>
                </wp:positionV>
                <wp:extent cx="1412875" cy="714375"/>
                <wp:effectExtent l="11430" t="10795" r="13970" b="8255"/>
                <wp:wrapNone/>
                <wp:docPr id="17" name="Text Box 1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12875" cy="714375"/>
                        </a:xfrm>
                        <a:prstGeom prst="rect">
                          <a:avLst/>
                        </a:prstGeom>
                        <a:solidFill>
                          <a:srgbClr val="FFFFFF"/>
                        </a:solidFill>
                        <a:ln w="9525">
                          <a:solidFill>
                            <a:srgbClr val="000000"/>
                          </a:solidFill>
                          <a:miter lim="800000"/>
                          <a:headEnd/>
                          <a:tailEnd/>
                        </a:ln>
                      </wps:spPr>
                      <wps:txbx>
                        <w:txbxContent>
                          <w:p w14:paraId="24EE42B9" w14:textId="77777777" w:rsidR="008D084E" w:rsidRPr="000A3C37" w:rsidRDefault="008D084E" w:rsidP="00552B27">
                            <w:pPr>
                              <w:rPr>
                                <w:b/>
                                <w:sz w:val="20"/>
                              </w:rPr>
                            </w:pPr>
                            <w:r w:rsidRPr="000A3C37">
                              <w:rPr>
                                <w:b/>
                                <w:sz w:val="20"/>
                              </w:rPr>
                              <w:t>Période de suivi</w:t>
                            </w:r>
                          </w:p>
                          <w:p w14:paraId="63826974" w14:textId="77777777" w:rsidR="008D084E" w:rsidRPr="000A3C37" w:rsidRDefault="008D084E" w:rsidP="00552B27">
                            <w:pPr>
                              <w:rPr>
                                <w:i/>
                                <w:sz w:val="16"/>
                              </w:rPr>
                            </w:pPr>
                            <w:r w:rsidRPr="000A3C37">
                              <w:rPr>
                                <w:i/>
                                <w:sz w:val="16"/>
                              </w:rPr>
                              <w:t>1 visite tous les X mois/semaines pendant X mois/années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E3558FF" id="Text Box 116" o:spid="_x0000_s1038" type="#_x0000_t202" style="position:absolute;left:0;text-align:left;margin-left:402.15pt;margin-top:3.1pt;width:111.25pt;height:56.25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">
                <v:textbox>
                  <w:txbxContent>
                    <w:p w14:paraId="24EE42B9" w14:textId="77777777" w:rsidR="008D084E" w:rsidRPr="000A3C37" w:rsidRDefault="008D084E" w:rsidP="00552B27">
                      <w:pPr>
                        <w:rPr>
                          <w:b/>
                          <w:sz w:val="20"/>
                        </w:rPr>
                      </w:pPr>
                      <w:r w:rsidRPr="000A3C37">
                        <w:rPr>
                          <w:b/>
                          <w:sz w:val="20"/>
                        </w:rPr>
                        <w:t>Période de suivi</w:t>
                      </w:r>
                    </w:p>
                    <w:p w14:paraId="63826974" w14:textId="77777777" w:rsidR="008D084E" w:rsidRPr="000A3C37" w:rsidRDefault="008D084E" w:rsidP="00552B27">
                      <w:pPr>
                        <w:rPr>
                          <w:i/>
                          <w:sz w:val="16"/>
                        </w:rPr>
                      </w:pPr>
                      <w:r w:rsidRPr="000A3C37">
                        <w:rPr>
                          <w:i/>
                          <w:sz w:val="16"/>
                        </w:rPr>
                        <w:t>1 visite tous les X mois/semaines pendant X mois/années</w:t>
                      </w:r>
                    </w:p>
                  </w:txbxContent>
                </v:textbox>
              </v:shape>
            </w:pict>
          </mc:Fallback>
        </mc:AlternateContent>
      </w:r>
      <w:r>
        <w:rPr>
          <w:noProof/>
          <w:lang w:eastAsia="fr-FR"/>
        </w:rPr>
        <mc:AlternateContent>
          <mc:Choice Requires="wps">
            <w:drawing>
              <wp:anchor distT="0" distB="0" distL="114300" distR="114300" simplePos="0" relativeHeight="251645440" behindDoc="0" locked="0" layoutInCell="1" allowOverlap="1" wp14:anchorId="24B1ED60" wp14:editId="58EC550A">
                <wp:simplePos x="0" y="0"/>
                <wp:positionH relativeFrom="column">
                  <wp:posOffset>4587875</wp:posOffset>
                </wp:positionH>
                <wp:positionV relativeFrom="paragraph">
                  <wp:posOffset>110490</wp:posOffset>
                </wp:positionV>
                <wp:extent cx="434975" cy="261620"/>
                <wp:effectExtent l="0" t="0" r="0" b="0"/>
                <wp:wrapNone/>
                <wp:docPr id="16" name="Text Box 9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4975" cy="2616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4C4AD3B" w14:textId="77777777" w:rsidR="008D084E" w:rsidRPr="00A13207" w:rsidRDefault="008D084E" w:rsidP="00552B27">
                            <w:pPr>
                              <w:rPr>
                                <w:sz w:val="16"/>
                              </w:rPr>
                            </w:pPr>
                            <w:r w:rsidRPr="00A13207">
                              <w:rPr>
                                <w:sz w:val="16"/>
                              </w:rPr>
                              <w:t>VxJ1</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4B1ED60" id="Text Box 95" o:spid="_x0000_s1039" type="#_x0000_t202" style="position:absolute;left:0;text-align:left;margin-left:361.25pt;margin-top:8.7pt;width:34.25pt;height:20.6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" stroked="f">
                <v:textbox>
                  <w:txbxContent>
                    <w:p w14:paraId="34C4AD3B" w14:textId="77777777" w:rsidR="008D084E" w:rsidRPr="00A13207" w:rsidRDefault="008D084E" w:rsidP="00552B27">
                      <w:pPr>
                        <w:rPr>
                          <w:sz w:val="16"/>
                        </w:rPr>
                      </w:pPr>
                      <w:r w:rsidRPr="00A13207">
                        <w:rPr>
                          <w:sz w:val="16"/>
                        </w:rPr>
                        <w:t>VxJ1</w:t>
                      </w:r>
                    </w:p>
                  </w:txbxContent>
                </v:textbox>
              </v:shape>
            </w:pict>
          </mc:Fallback>
        </mc:AlternateContent>
      </w:r>
      <w:r>
        <w:rPr>
          <w:noProof/>
          <w:lang w:eastAsia="fr-FR"/>
        </w:rPr>
        <mc:AlternateContent>
          <mc:Choice Requires="wps">
            <w:drawing>
              <wp:anchor distT="0" distB="0" distL="114300" distR="114300" simplePos="0" relativeHeight="251662848" behindDoc="0" locked="0" layoutInCell="1" allowOverlap="1" wp14:anchorId="7D874050" wp14:editId="48BB3B8B">
                <wp:simplePos x="0" y="0"/>
                <wp:positionH relativeFrom="column">
                  <wp:posOffset>3829685</wp:posOffset>
                </wp:positionH>
                <wp:positionV relativeFrom="paragraph">
                  <wp:posOffset>94615</wp:posOffset>
                </wp:positionV>
                <wp:extent cx="469900" cy="260985"/>
                <wp:effectExtent l="635" t="0" r="0" b="0"/>
                <wp:wrapNone/>
                <wp:docPr id="15" name="Text Box 1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9900" cy="2609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FB9AD38" w14:textId="77777777" w:rsidR="008D084E" w:rsidRPr="00D01033" w:rsidRDefault="008D084E" w:rsidP="00552B27">
                            <w:pPr>
                              <w:rPr>
                                <w:sz w:val="16"/>
                              </w:rPr>
                            </w:pPr>
                            <w:r w:rsidRPr="00D01033">
                              <w:rPr>
                                <w:sz w:val="16"/>
                              </w:rPr>
                              <w:t>V</w:t>
                            </w:r>
                            <w:r>
                              <w:rPr>
                                <w:sz w:val="16"/>
                              </w:rPr>
                              <w:t>2</w:t>
                            </w:r>
                            <w:r w:rsidRPr="00D01033">
                              <w:rPr>
                                <w:sz w:val="16"/>
                              </w:rPr>
                              <w:t>J1</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D874050" id="Text Box 112" o:spid="_x0000_s1040" type="#_x0000_t202" style="position:absolute;left:0;text-align:left;margin-left:301.55pt;margin-top:7.45pt;width:37pt;height:20.5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" stroked="f">
                <v:textbox>
                  <w:txbxContent>
                    <w:p w14:paraId="5FB9AD38" w14:textId="77777777" w:rsidR="008D084E" w:rsidRPr="00D01033" w:rsidRDefault="008D084E" w:rsidP="00552B27">
                      <w:pPr>
                        <w:rPr>
                          <w:sz w:val="16"/>
                        </w:rPr>
                      </w:pPr>
                      <w:r w:rsidRPr="00D01033">
                        <w:rPr>
                          <w:sz w:val="16"/>
                        </w:rPr>
                        <w:t>V</w:t>
                      </w:r>
                      <w:r>
                        <w:rPr>
                          <w:sz w:val="16"/>
                        </w:rPr>
                        <w:t>2</w:t>
                      </w:r>
                      <w:r w:rsidRPr="00D01033">
                        <w:rPr>
                          <w:sz w:val="16"/>
                        </w:rPr>
                        <w:t>J1</w:t>
                      </w:r>
                    </w:p>
                  </w:txbxContent>
                </v:textbox>
              </v:shape>
            </w:pict>
          </mc:Fallback>
        </mc:AlternateContent>
      </w:r>
    </w:p>
    <w:p w14:paraId="7B917E42" w14:textId="77777777" w:rsidR="00552B27" w:rsidRPr="005E1776" w:rsidRDefault="00A64DD4" w:rsidP="00552B27">
      <w:pPr>
        <w:rPr>
          <w:highlight w:val="cyan"/>
        </w:rPr>
      </w:pPr>
      <w:r>
        <w:rPr>
          <w:noProof/>
          <w:lang w:eastAsia="fr-FR"/>
        </w:rPr>
        <mc:AlternateContent>
          <mc:Choice Requires="wps">
            <w:drawing>
              <wp:anchor distT="0" distB="0" distL="114300" distR="114300" simplePos="0" relativeHeight="251652608" behindDoc="0" locked="0" layoutInCell="1" allowOverlap="1" wp14:anchorId="51E80E59" wp14:editId="4E7B57C7">
                <wp:simplePos x="0" y="0"/>
                <wp:positionH relativeFrom="column">
                  <wp:posOffset>1165860</wp:posOffset>
                </wp:positionH>
                <wp:positionV relativeFrom="paragraph">
                  <wp:posOffset>149860</wp:posOffset>
                </wp:positionV>
                <wp:extent cx="452120" cy="628650"/>
                <wp:effectExtent l="3810" t="0" r="1270" b="2540"/>
                <wp:wrapNone/>
                <wp:docPr id="14" name="Text Box 1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2120" cy="6286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DE8050C" w14:textId="77777777" w:rsidR="008D084E" w:rsidRPr="007448D1" w:rsidRDefault="008D084E" w:rsidP="00552B27">
                            <w:pPr>
                              <w:rPr>
                                <w:szCs w:val="20"/>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1E80E59" id="Text Box 102" o:spid="_x0000_s1041" type="#_x0000_t202" style="position:absolute;left:0;text-align:left;margin-left:91.8pt;margin-top:11.8pt;width:35.6pt;height:49.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" stroked="f">
                <v:textbox>
                  <w:txbxContent>
                    <w:p w14:paraId="6DE8050C" w14:textId="77777777" w:rsidR="008D084E" w:rsidRPr="007448D1" w:rsidRDefault="008D084E" w:rsidP="00552B27">
                      <w:pPr>
                        <w:rPr>
                          <w:szCs w:val="20"/>
                        </w:rPr>
                      </w:pPr>
                    </w:p>
                  </w:txbxContent>
                </v:textbox>
              </v:shape>
            </w:pict>
          </mc:Fallback>
        </mc:AlternateContent>
      </w:r>
    </w:p>
    <w:p w14:paraId="17A5AEE7" w14:textId="77777777" w:rsidR="00552B27" w:rsidRPr="005E1776" w:rsidRDefault="00552B27" w:rsidP="00552B27">
      <w:pPr>
        <w:rPr>
          <w:highlight w:val="cyan"/>
        </w:rPr>
      </w:pPr>
    </w:p>
    <w:p w14:paraId="4A339063" w14:textId="77777777" w:rsidR="00552B27" w:rsidRPr="005E1776" w:rsidRDefault="00552B27" w:rsidP="00552B27">
      <w:pPr>
        <w:rPr>
          <w:highlight w:val="cyan"/>
        </w:rPr>
      </w:pPr>
    </w:p>
    <w:p w14:paraId="3736EFD8" w14:textId="77777777" w:rsidR="00552B27" w:rsidRPr="005E1776" w:rsidRDefault="00A64DD4" w:rsidP="00552B27">
      <w:pPr>
        <w:rPr>
          <w:highlight w:val="cyan"/>
        </w:rPr>
      </w:pPr>
      <w:r>
        <w:rPr>
          <w:noProof/>
          <w:lang w:eastAsia="fr-FR"/>
        </w:rPr>
        <mc:AlternateContent>
          <mc:Choice Requires="wps">
            <w:drawing>
              <wp:anchor distT="0" distB="0" distL="114300" distR="114300" simplePos="0" relativeHeight="251649536" behindDoc="0" locked="0" layoutInCell="1" allowOverlap="1" wp14:anchorId="6CE35943" wp14:editId="68E455B9">
                <wp:simplePos x="0" y="0"/>
                <wp:positionH relativeFrom="column">
                  <wp:posOffset>-132080</wp:posOffset>
                </wp:positionH>
                <wp:positionV relativeFrom="paragraph">
                  <wp:posOffset>12700</wp:posOffset>
                </wp:positionV>
                <wp:extent cx="889635" cy="533400"/>
                <wp:effectExtent l="1270" t="3175" r="4445" b="0"/>
                <wp:wrapNone/>
                <wp:docPr id="13" name="Text Box 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9635" cy="533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2FAF6D1" w14:textId="77777777" w:rsidR="008D084E" w:rsidRPr="000715FA" w:rsidRDefault="008D084E" w:rsidP="00552B27">
                            <w:pPr>
                              <w:rPr>
                                <w:sz w:val="20"/>
                                <w:szCs w:val="20"/>
                              </w:rPr>
                            </w:pPr>
                            <w:r w:rsidRPr="000715FA">
                              <w:rPr>
                                <w:sz w:val="20"/>
                                <w:szCs w:val="20"/>
                              </w:rPr>
                              <w:t>Signature du consentement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CE35943" id="Text Box 99" o:spid="_x0000_s1042" type="#_x0000_t202" style="position:absolute;left:0;text-align:left;margin-left:-10.4pt;margin-top:1pt;width:70.05pt;height:42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" stroked="f">
                <v:textbox>
                  <w:txbxContent>
                    <w:p w14:paraId="72FAF6D1" w14:textId="77777777" w:rsidR="008D084E" w:rsidRPr="000715FA" w:rsidRDefault="008D084E" w:rsidP="00552B27">
                      <w:pPr>
                        <w:rPr>
                          <w:sz w:val="20"/>
                          <w:szCs w:val="20"/>
                        </w:rPr>
                      </w:pPr>
                      <w:r w:rsidRPr="000715FA">
                        <w:rPr>
                          <w:sz w:val="20"/>
                          <w:szCs w:val="20"/>
                        </w:rPr>
                        <w:t>Signature du consentement</w:t>
                      </w:r>
                    </w:p>
                  </w:txbxContent>
                </v:textbox>
              </v:shape>
            </w:pict>
          </mc:Fallback>
        </mc:AlternateContent>
      </w:r>
    </w:p>
    <w:p w14:paraId="519C0F0E" w14:textId="77777777" w:rsidR="00552B27" w:rsidRPr="005E1776" w:rsidRDefault="00552B27" w:rsidP="00552B27">
      <w:pPr>
        <w:rPr>
          <w:highlight w:val="cyan"/>
        </w:rPr>
      </w:pPr>
    </w:p>
    <w:p w14:paraId="6AFA60E7" w14:textId="77777777" w:rsidR="00552B27" w:rsidRPr="005E1776" w:rsidRDefault="00552B27" w:rsidP="00552B27">
      <w:pPr>
        <w:rPr>
          <w:highlight w:val="cyan"/>
        </w:rPr>
      </w:pPr>
    </w:p>
    <w:p w14:paraId="22646F70" w14:textId="77777777" w:rsidR="00552B27" w:rsidRPr="005E1776" w:rsidRDefault="00A64DD4" w:rsidP="00552B27">
      <w:pPr>
        <w:rPr>
          <w:highlight w:val="cyan"/>
        </w:rPr>
      </w:pPr>
      <w:r>
        <w:rPr>
          <w:noProof/>
          <w:lang w:eastAsia="fr-FR"/>
        </w:rPr>
        <mc:AlternateContent>
          <mc:Choice Requires="wps">
            <w:drawing>
              <wp:anchor distT="0" distB="0" distL="114300" distR="114300" simplePos="0" relativeHeight="251650560" behindDoc="1" locked="0" layoutInCell="1" allowOverlap="1" wp14:anchorId="1AB99A1D" wp14:editId="5D5A0055">
                <wp:simplePos x="0" y="0"/>
                <wp:positionH relativeFrom="column">
                  <wp:posOffset>3848735</wp:posOffset>
                </wp:positionH>
                <wp:positionV relativeFrom="paragraph">
                  <wp:posOffset>165100</wp:posOffset>
                </wp:positionV>
                <wp:extent cx="450850" cy="260985"/>
                <wp:effectExtent l="635" t="3175" r="0" b="2540"/>
                <wp:wrapNone/>
                <wp:docPr id="12" name="Text Box 1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0850" cy="2609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4CD4D16" w14:textId="77777777" w:rsidR="008D084E" w:rsidRPr="001639EB" w:rsidRDefault="008D084E" w:rsidP="00552B27">
                            <w:pPr>
                              <w:rPr>
                                <w:sz w:val="16"/>
                              </w:rPr>
                            </w:pPr>
                            <w:r>
                              <w:rPr>
                                <w:sz w:val="16"/>
                              </w:rPr>
                              <w:t>V2</w:t>
                            </w:r>
                            <w:r w:rsidRPr="001639EB">
                              <w:rPr>
                                <w:sz w:val="16"/>
                              </w:rPr>
                              <w:t>J1</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AB99A1D" id="Text Box 100" o:spid="_x0000_s1043" type="#_x0000_t202" style="position:absolute;left:0;text-align:left;margin-left:303.05pt;margin-top:13pt;width:35.5pt;height:20.55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" stroked="f">
                <v:textbox>
                  <w:txbxContent>
                    <w:p w14:paraId="24CD4D16" w14:textId="77777777" w:rsidR="008D084E" w:rsidRPr="001639EB" w:rsidRDefault="008D084E" w:rsidP="00552B27">
                      <w:pPr>
                        <w:rPr>
                          <w:sz w:val="16"/>
                        </w:rPr>
                      </w:pPr>
                      <w:r>
                        <w:rPr>
                          <w:sz w:val="16"/>
                        </w:rPr>
                        <w:t>V2</w:t>
                      </w:r>
                      <w:r w:rsidRPr="001639EB">
                        <w:rPr>
                          <w:sz w:val="16"/>
                        </w:rPr>
                        <w:t>J1</w:t>
                      </w:r>
                    </w:p>
                  </w:txbxContent>
                </v:textbox>
              </v:shape>
            </w:pict>
          </mc:Fallback>
        </mc:AlternateContent>
      </w:r>
      <w:r>
        <w:rPr>
          <w:noProof/>
          <w:lang w:eastAsia="fr-FR"/>
        </w:rPr>
        <mc:AlternateContent>
          <mc:Choice Requires="wps">
            <w:drawing>
              <wp:anchor distT="0" distB="0" distL="114300" distR="114300" simplePos="0" relativeHeight="251667968" behindDoc="0" locked="0" layoutInCell="1" allowOverlap="1" wp14:anchorId="60CBA6C0" wp14:editId="7FC906D6">
                <wp:simplePos x="0" y="0"/>
                <wp:positionH relativeFrom="column">
                  <wp:posOffset>5107305</wp:posOffset>
                </wp:positionH>
                <wp:positionV relativeFrom="paragraph">
                  <wp:posOffset>136525</wp:posOffset>
                </wp:positionV>
                <wp:extent cx="1403350" cy="771525"/>
                <wp:effectExtent l="11430" t="12700" r="13970" b="6350"/>
                <wp:wrapNone/>
                <wp:docPr id="11" name="Text Box 1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3350" cy="771525"/>
                        </a:xfrm>
                        <a:prstGeom prst="rect">
                          <a:avLst/>
                        </a:prstGeom>
                        <a:solidFill>
                          <a:srgbClr val="FFFFFF"/>
                        </a:solidFill>
                        <a:ln w="9525">
                          <a:solidFill>
                            <a:srgbClr val="000000"/>
                          </a:solidFill>
                          <a:miter lim="800000"/>
                          <a:headEnd/>
                          <a:tailEnd/>
                        </a:ln>
                      </wps:spPr>
                      <wps:txbx>
                        <w:txbxContent>
                          <w:p w14:paraId="3B1D7665" w14:textId="77777777" w:rsidR="008D084E" w:rsidRPr="000A3C37" w:rsidRDefault="008D084E" w:rsidP="00552B27">
                            <w:pPr>
                              <w:rPr>
                                <w:b/>
                                <w:sz w:val="20"/>
                              </w:rPr>
                            </w:pPr>
                            <w:r w:rsidRPr="000A3C37">
                              <w:rPr>
                                <w:b/>
                                <w:sz w:val="20"/>
                              </w:rPr>
                              <w:t>Période de suivi</w:t>
                            </w:r>
                          </w:p>
                          <w:p w14:paraId="7453CC97" w14:textId="77777777" w:rsidR="008D084E" w:rsidRPr="000A3C37" w:rsidRDefault="008D084E" w:rsidP="00552B27">
                            <w:pPr>
                              <w:rPr>
                                <w:i/>
                                <w:sz w:val="16"/>
                              </w:rPr>
                            </w:pPr>
                            <w:r w:rsidRPr="000A3C37">
                              <w:rPr>
                                <w:i/>
                                <w:sz w:val="16"/>
                              </w:rPr>
                              <w:t>1 visite tous les X mois/semaines pendant X mois/années</w:t>
                            </w:r>
                          </w:p>
                          <w:p w14:paraId="4DDCBD22" w14:textId="77777777" w:rsidR="008D084E" w:rsidRDefault="008D084E" w:rsidP="00552B27"/>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0CBA6C0" id="Text Box 117" o:spid="_x0000_s1044" type="#_x0000_t202" style="position:absolute;left:0;text-align:left;margin-left:402.15pt;margin-top:10.75pt;width:110.5pt;height:60.75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">
                <v:textbox>
                  <w:txbxContent>
                    <w:p w14:paraId="3B1D7665" w14:textId="77777777" w:rsidR="008D084E" w:rsidRPr="000A3C37" w:rsidRDefault="008D084E" w:rsidP="00552B27">
                      <w:pPr>
                        <w:rPr>
                          <w:b/>
                          <w:sz w:val="20"/>
                        </w:rPr>
                      </w:pPr>
                      <w:r w:rsidRPr="000A3C37">
                        <w:rPr>
                          <w:b/>
                          <w:sz w:val="20"/>
                        </w:rPr>
                        <w:t>Période de suivi</w:t>
                      </w:r>
                    </w:p>
                    <w:p w14:paraId="7453CC97" w14:textId="77777777" w:rsidR="008D084E" w:rsidRPr="000A3C37" w:rsidRDefault="008D084E" w:rsidP="00552B27">
                      <w:pPr>
                        <w:rPr>
                          <w:i/>
                          <w:sz w:val="16"/>
                        </w:rPr>
                      </w:pPr>
                      <w:r w:rsidRPr="000A3C37">
                        <w:rPr>
                          <w:i/>
                          <w:sz w:val="16"/>
                        </w:rPr>
                        <w:t>1 visite tous les X mois/semaines pendant X mois/années</w:t>
                      </w:r>
                    </w:p>
                    <w:p w14:paraId="4DDCBD22" w14:textId="77777777" w:rsidR="008D084E" w:rsidRDefault="008D084E" w:rsidP="00552B27"/>
                  </w:txbxContent>
                </v:textbox>
              </v:shape>
            </w:pict>
          </mc:Fallback>
        </mc:AlternateContent>
      </w:r>
    </w:p>
    <w:p w14:paraId="0213D65C" w14:textId="77777777" w:rsidR="00552B27" w:rsidRPr="005E1776" w:rsidRDefault="00552B27" w:rsidP="00552B27">
      <w:pPr>
        <w:rPr>
          <w:highlight w:val="cyan"/>
        </w:rPr>
      </w:pPr>
    </w:p>
    <w:p w14:paraId="4E134384" w14:textId="77777777" w:rsidR="00552B27" w:rsidRPr="005E1776" w:rsidRDefault="00552B27" w:rsidP="00552B27">
      <w:pPr>
        <w:rPr>
          <w:highlight w:val="cyan"/>
        </w:rPr>
      </w:pPr>
    </w:p>
    <w:p w14:paraId="5411EC5B" w14:textId="77777777" w:rsidR="00552B27" w:rsidRDefault="00A64DD4" w:rsidP="00552B27">
      <w:pPr>
        <w:rPr>
          <w:highlight w:val="yellow"/>
        </w:rPr>
      </w:pPr>
      <w:r>
        <w:rPr>
          <w:noProof/>
          <w:lang w:eastAsia="fr-FR"/>
        </w:rPr>
        <mc:AlternateContent>
          <mc:Choice Requires="wps">
            <w:drawing>
              <wp:anchor distT="0" distB="0" distL="114300" distR="114300" simplePos="0" relativeHeight="251672064" behindDoc="0" locked="0" layoutInCell="1" allowOverlap="1" wp14:anchorId="5E183FF1" wp14:editId="6359F8A9">
                <wp:simplePos x="0" y="0"/>
                <wp:positionH relativeFrom="column">
                  <wp:posOffset>3014980</wp:posOffset>
                </wp:positionH>
                <wp:positionV relativeFrom="paragraph">
                  <wp:posOffset>153670</wp:posOffset>
                </wp:positionV>
                <wp:extent cx="1242060" cy="457200"/>
                <wp:effectExtent l="0" t="1270" r="635" b="0"/>
                <wp:wrapNone/>
                <wp:docPr id="10" name="Text Box 1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2060" cy="457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7307A8B" w14:textId="77777777" w:rsidR="008D084E" w:rsidRPr="005B1624" w:rsidRDefault="008D084E" w:rsidP="00552B27">
                            <w:pPr>
                              <w:rPr>
                                <w:i/>
                                <w:sz w:val="16"/>
                              </w:rPr>
                            </w:pPr>
                            <w:r w:rsidRPr="005B1624">
                              <w:rPr>
                                <w:i/>
                                <w:sz w:val="16"/>
                              </w:rPr>
                              <w:t>Traitement</w:t>
                            </w:r>
                            <w:r>
                              <w:rPr>
                                <w:i/>
                                <w:sz w:val="16"/>
                              </w:rPr>
                              <w:t>s</w:t>
                            </w:r>
                            <w:r w:rsidRPr="005B1624">
                              <w:rPr>
                                <w:i/>
                                <w:sz w:val="16"/>
                              </w:rPr>
                              <w:t xml:space="preserve"> à prendre +durée</w:t>
                            </w:r>
                            <w:r>
                              <w:rPr>
                                <w:i/>
                                <w:sz w:val="16"/>
                              </w:rPr>
                              <w:t xml:space="preserve"> (utiliser des flèches)</w:t>
                            </w:r>
                          </w:p>
                          <w:p w14:paraId="59D9F518" w14:textId="77777777" w:rsidR="008D084E" w:rsidRDefault="008D084E" w:rsidP="00552B27"/>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E183FF1" id="Text Box 121" o:spid="_x0000_s1045" type="#_x0000_t202" style="position:absolute;left:0;text-align:left;margin-left:237.4pt;margin-top:12.1pt;width:97.8pt;height:36pt;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" stroked="f">
                <v:textbox>
                  <w:txbxContent>
                    <w:p w14:paraId="37307A8B" w14:textId="77777777" w:rsidR="008D084E" w:rsidRPr="005B1624" w:rsidRDefault="008D084E" w:rsidP="00552B27">
                      <w:pPr>
                        <w:rPr>
                          <w:i/>
                          <w:sz w:val="16"/>
                        </w:rPr>
                      </w:pPr>
                      <w:r w:rsidRPr="005B1624">
                        <w:rPr>
                          <w:i/>
                          <w:sz w:val="16"/>
                        </w:rPr>
                        <w:t>Traitement</w:t>
                      </w:r>
                      <w:r>
                        <w:rPr>
                          <w:i/>
                          <w:sz w:val="16"/>
                        </w:rPr>
                        <w:t>s</w:t>
                      </w:r>
                      <w:r w:rsidRPr="005B1624">
                        <w:rPr>
                          <w:i/>
                          <w:sz w:val="16"/>
                        </w:rPr>
                        <w:t xml:space="preserve"> à prendre +durée</w:t>
                      </w:r>
                      <w:r>
                        <w:rPr>
                          <w:i/>
                          <w:sz w:val="16"/>
                        </w:rPr>
                        <w:t xml:space="preserve"> (utiliser des flèches)</w:t>
                      </w:r>
                    </w:p>
                    <w:p w14:paraId="59D9F518" w14:textId="77777777" w:rsidR="008D084E" w:rsidRDefault="008D084E" w:rsidP="00552B27"/>
                  </w:txbxContent>
                </v:textbox>
              </v:shape>
            </w:pict>
          </mc:Fallback>
        </mc:AlternateContent>
      </w:r>
    </w:p>
    <w:p w14:paraId="4EA541E3" w14:textId="77777777" w:rsidR="00552B27" w:rsidRDefault="00552B27" w:rsidP="00552B27">
      <w:pPr>
        <w:rPr>
          <w:highlight w:val="yellow"/>
        </w:rPr>
      </w:pPr>
    </w:p>
    <w:p w14:paraId="34DD91B5" w14:textId="77777777" w:rsidR="00552B27" w:rsidRDefault="00552B27" w:rsidP="00552B27">
      <w:pPr>
        <w:rPr>
          <w:highlight w:val="yellow"/>
        </w:rPr>
      </w:pPr>
    </w:p>
    <w:p w14:paraId="332BAA57" w14:textId="77777777" w:rsidR="00552B27" w:rsidRDefault="00552B27" w:rsidP="00552B27">
      <w:pPr>
        <w:rPr>
          <w:highlight w:val="yellow"/>
        </w:rPr>
      </w:pPr>
    </w:p>
    <w:p w14:paraId="2D32A06D" w14:textId="77777777" w:rsidR="00552B27" w:rsidRPr="00552B27" w:rsidRDefault="00552B27" w:rsidP="00552B27">
      <w:pPr>
        <w:rPr>
          <w:szCs w:val="22"/>
          <w:highlight w:val="yellow"/>
        </w:rPr>
      </w:pPr>
    </w:p>
    <w:p w14:paraId="0A4140C1" w14:textId="77777777" w:rsidR="00552B27" w:rsidRPr="00552B27" w:rsidRDefault="00552B27" w:rsidP="00CD00C3">
      <w:pPr>
        <w:rPr>
          <w:szCs w:val="22"/>
        </w:rPr>
      </w:pPr>
    </w:p>
    <w:p w14:paraId="045DE6B6" w14:textId="77777777" w:rsidR="00552B27" w:rsidRPr="00552B27" w:rsidRDefault="00552B27" w:rsidP="00CD00C3">
      <w:pPr>
        <w:rPr>
          <w:szCs w:val="22"/>
        </w:rPr>
      </w:pPr>
    </w:p>
    <w:p w14:paraId="2168893E" w14:textId="77777777" w:rsidR="00E80225" w:rsidRPr="00552B27" w:rsidRDefault="00E80225" w:rsidP="00CD00C3">
      <w:pPr>
        <w:rPr>
          <w:szCs w:val="22"/>
        </w:rPr>
      </w:pPr>
    </w:p>
    <w:p w14:paraId="4265E10C" w14:textId="77777777" w:rsidR="00E80225" w:rsidRPr="00E52782" w:rsidRDefault="00487C75" w:rsidP="00B268A7">
      <w:pPr>
        <w:pStyle w:val="Titre2"/>
        <w:pBdr>
          <w:bottom w:val="single" w:sz="4" w:space="1" w:color="auto"/>
        </w:pBdr>
      </w:pPr>
      <w:bookmarkStart w:id="81" w:name="_Toc493753547"/>
      <w:r w:rsidRPr="00E52782">
        <w:t xml:space="preserve">Calendrier </w:t>
      </w:r>
      <w:r w:rsidR="00E80225" w:rsidRPr="00E52782">
        <w:t>de l</w:t>
      </w:r>
      <w:r w:rsidRPr="00E52782">
        <w:t>a recherche</w:t>
      </w:r>
      <w:bookmarkEnd w:id="81"/>
    </w:p>
    <w:p w14:paraId="597754D0" w14:textId="6A8BC844" w:rsidR="00E80225" w:rsidRPr="00552B27" w:rsidRDefault="005E6E0E" w:rsidP="005E6E0E">
      <w:pPr>
        <w:pStyle w:val="proto"/>
        <w:jc w:val="left"/>
      </w:pPr>
      <w:r>
        <w:t xml:space="preserve">X.) </w:t>
      </w:r>
      <w:r>
        <w:t>Protocole résumé + 5.</w:t>
      </w:r>
      <w:r>
        <w:t>3 +</w:t>
      </w:r>
      <w:r w:rsidRPr="00CD4E42">
        <w:t xml:space="preserve"> </w:t>
      </w:r>
      <w:r>
        <w:t>4</w:t>
      </w:r>
      <w:r w:rsidRPr="00CD4E42">
        <w:t>.3</w:t>
      </w:r>
    </w:p>
    <w:p w14:paraId="060BABEA" w14:textId="77777777" w:rsidR="00487C75" w:rsidRPr="00B268A7" w:rsidRDefault="00487C75" w:rsidP="00487C75">
      <w:pPr>
        <w:pStyle w:val="prototypeticcorpsdutexte"/>
        <w:tabs>
          <w:tab w:val="clear" w:pos="480"/>
          <w:tab w:val="num" w:pos="720"/>
        </w:tabs>
        <w:suppressAutoHyphens w:val="0"/>
        <w:ind w:left="890"/>
        <w:rPr>
          <w:sz w:val="24"/>
          <w:szCs w:val="24"/>
        </w:rPr>
      </w:pPr>
      <w:r w:rsidRPr="00B268A7">
        <w:rPr>
          <w:sz w:val="24"/>
          <w:szCs w:val="24"/>
        </w:rPr>
        <w:t xml:space="preserve">Durée de la période d’inclusion : </w:t>
      </w:r>
    </w:p>
    <w:p w14:paraId="08CEDCAB" w14:textId="77777777" w:rsidR="00487C75" w:rsidRPr="00B268A7" w:rsidRDefault="00487C75" w:rsidP="00487C75">
      <w:pPr>
        <w:pStyle w:val="prototypeticcorpsdutexte"/>
        <w:tabs>
          <w:tab w:val="clear" w:pos="480"/>
          <w:tab w:val="num" w:pos="720"/>
        </w:tabs>
        <w:suppressAutoHyphens w:val="0"/>
        <w:ind w:left="890"/>
        <w:rPr>
          <w:sz w:val="24"/>
          <w:szCs w:val="24"/>
        </w:rPr>
      </w:pPr>
      <w:r w:rsidRPr="00B268A7">
        <w:rPr>
          <w:sz w:val="24"/>
          <w:szCs w:val="24"/>
        </w:rPr>
        <w:t xml:space="preserve">Durée de participation de chaque participant : </w:t>
      </w:r>
    </w:p>
    <w:p w14:paraId="02F4497E" w14:textId="77777777" w:rsidR="00A6503B" w:rsidRPr="00B268A7" w:rsidRDefault="00487C75" w:rsidP="00C24C34">
      <w:pPr>
        <w:pStyle w:val="prototypeticcorpsdutexte"/>
        <w:tabs>
          <w:tab w:val="clear" w:pos="480"/>
          <w:tab w:val="num" w:pos="720"/>
        </w:tabs>
        <w:suppressAutoHyphens w:val="0"/>
        <w:ind w:left="890"/>
        <w:rPr>
          <w:sz w:val="24"/>
          <w:szCs w:val="24"/>
        </w:rPr>
      </w:pPr>
      <w:r w:rsidRPr="00B268A7">
        <w:rPr>
          <w:sz w:val="24"/>
          <w:szCs w:val="24"/>
        </w:rPr>
        <w:t xml:space="preserve">Durée totale de la recherche </w:t>
      </w:r>
      <w:r w:rsidRPr="00B268A7">
        <w:rPr>
          <w:i/>
          <w:sz w:val="24"/>
          <w:szCs w:val="24"/>
        </w:rPr>
        <w:t>(durée de la période d’inclusion + durée de participation)</w:t>
      </w:r>
    </w:p>
    <w:p w14:paraId="70B4112E" w14:textId="77777777" w:rsidR="008E66BE" w:rsidRPr="00552B27" w:rsidRDefault="008E66BE" w:rsidP="00DB6ABC"/>
    <w:p w14:paraId="47040A93" w14:textId="77777777" w:rsidR="00DB6ABC" w:rsidRPr="00552B27" w:rsidRDefault="00DB6ABC" w:rsidP="00DB6ABC"/>
    <w:p w14:paraId="0116735C" w14:textId="77777777" w:rsidR="00F21A5F" w:rsidRPr="00552B27" w:rsidRDefault="00F21A5F" w:rsidP="00CD00C3">
      <w:pPr>
        <w:sectPr w:rsidR="00F21A5F" w:rsidRPr="00552B27" w:rsidSect="004B5E31">
          <w:headerReference w:type="even" r:id="rId12"/>
          <w:headerReference w:type="default" r:id="rId13"/>
          <w:footerReference w:type="even" r:id="rId14"/>
          <w:footerReference w:type="default" r:id="rId15"/>
          <w:headerReference w:type="first" r:id="rId16"/>
          <w:footerReference w:type="first" r:id="rId17"/>
          <w:footnotePr>
            <w:pos w:val="beneathText"/>
          </w:footnotePr>
          <w:pgSz w:w="11906" w:h="16838"/>
          <w:pgMar w:top="851" w:right="1134" w:bottom="851" w:left="1134" w:header="567" w:footer="567" w:gutter="0"/>
          <w:cols w:space="720"/>
          <w:docGrid w:linePitch="360"/>
        </w:sectPr>
      </w:pPr>
    </w:p>
    <w:p w14:paraId="55544E9D" w14:textId="77777777" w:rsidR="00A80658" w:rsidRPr="00A23A5D" w:rsidRDefault="00487C75" w:rsidP="000C22BC">
      <w:pPr>
        <w:pStyle w:val="Titre2"/>
      </w:pPr>
      <w:bookmarkStart w:id="82" w:name="__RefHeading__122_1060337055"/>
      <w:bookmarkStart w:id="83" w:name="_Toc307328551"/>
      <w:bookmarkStart w:id="84" w:name="_Toc493753548"/>
      <w:bookmarkEnd w:id="82"/>
      <w:r>
        <w:lastRenderedPageBreak/>
        <w:t>Tableau récapitulatif du suivi d’un participant à la recherche</w:t>
      </w:r>
      <w:bookmarkEnd w:id="83"/>
      <w:bookmarkEnd w:id="84"/>
    </w:p>
    <w:p w14:paraId="1E58ADBD" w14:textId="77777777" w:rsidR="00B32F12" w:rsidRPr="00552B27" w:rsidRDefault="00B32F12" w:rsidP="00CD00C3">
      <w:pPr>
        <w:rPr>
          <w:szCs w:val="22"/>
        </w:rPr>
      </w:pPr>
    </w:p>
    <w:p w14:paraId="4B0DDC4A" w14:textId="77777777" w:rsidR="00552B27" w:rsidRPr="00552B27" w:rsidRDefault="00552B27" w:rsidP="00552B27">
      <w:pPr>
        <w:outlineLvl w:val="0"/>
        <w:rPr>
          <w:i/>
          <w:szCs w:val="22"/>
        </w:rPr>
      </w:pPr>
      <w:r w:rsidRPr="00552B27">
        <w:rPr>
          <w:i/>
          <w:szCs w:val="22"/>
        </w:rPr>
        <w:t>Le contenu du tableau doit comporter tous les examens du suivi. Distinguer les examens effectués dans le cadre du soin (S) de ceux réalisés spécifiquement pour la recherche (R).</w:t>
      </w:r>
    </w:p>
    <w:p w14:paraId="6DC8D84C" w14:textId="77777777" w:rsidR="00BC0236" w:rsidRPr="00552B27" w:rsidRDefault="00BC0236" w:rsidP="00CD00C3">
      <w:pPr>
        <w:rPr>
          <w:szCs w:val="22"/>
        </w:rPr>
      </w:pPr>
      <w:bookmarkStart w:id="85" w:name="__RefHeading__134_1060337055"/>
      <w:bookmarkStart w:id="86" w:name="_Toc307328557"/>
      <w:bookmarkEnd w:id="85"/>
    </w:p>
    <w:tbl>
      <w:tblPr>
        <w:tblW w:w="1190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592"/>
        <w:gridCol w:w="1424"/>
        <w:gridCol w:w="1082"/>
        <w:gridCol w:w="1134"/>
        <w:gridCol w:w="1418"/>
        <w:gridCol w:w="1418"/>
        <w:gridCol w:w="1418"/>
        <w:gridCol w:w="1418"/>
      </w:tblGrid>
      <w:tr w:rsidR="000853EB" w:rsidRPr="004E780F" w14:paraId="7BACDF50" w14:textId="77777777" w:rsidTr="000853EB">
        <w:trPr>
          <w:trHeight w:val="656"/>
          <w:jc w:val="center"/>
        </w:trPr>
        <w:tc>
          <w:tcPr>
            <w:tcW w:w="2592" w:type="dxa"/>
            <w:tcBorders>
              <w:top w:val="single" w:sz="4" w:space="0" w:color="auto"/>
              <w:left w:val="single" w:sz="4" w:space="0" w:color="auto"/>
              <w:bottom w:val="single" w:sz="4" w:space="0" w:color="auto"/>
              <w:right w:val="single" w:sz="4" w:space="0" w:color="auto"/>
            </w:tcBorders>
            <w:vAlign w:val="center"/>
          </w:tcPr>
          <w:p w14:paraId="4D1EDE82" w14:textId="77777777" w:rsidR="000853EB" w:rsidRPr="004E780F" w:rsidRDefault="000853EB" w:rsidP="00CD00C3">
            <w:pPr>
              <w:rPr>
                <w:szCs w:val="22"/>
              </w:rPr>
            </w:pPr>
            <w:r w:rsidRPr="004E780F">
              <w:rPr>
                <w:szCs w:val="22"/>
              </w:rPr>
              <w:t>Nom de la visite</w:t>
            </w:r>
          </w:p>
        </w:tc>
        <w:tc>
          <w:tcPr>
            <w:tcW w:w="1424" w:type="dxa"/>
            <w:tcBorders>
              <w:top w:val="single" w:sz="4" w:space="0" w:color="auto"/>
              <w:left w:val="single" w:sz="4" w:space="0" w:color="auto"/>
              <w:bottom w:val="single" w:sz="4" w:space="0" w:color="auto"/>
              <w:right w:val="single" w:sz="4" w:space="0" w:color="auto"/>
            </w:tcBorders>
            <w:vAlign w:val="center"/>
          </w:tcPr>
          <w:p w14:paraId="344B07A8" w14:textId="77777777" w:rsidR="000853EB" w:rsidRPr="004E780F" w:rsidRDefault="00923361" w:rsidP="00DB6ABC">
            <w:pPr>
              <w:jc w:val="center"/>
              <w:rPr>
                <w:szCs w:val="22"/>
                <w:lang w:val="en-GB"/>
              </w:rPr>
            </w:pPr>
            <w:proofErr w:type="spellStart"/>
            <w:r w:rsidRPr="004E780F">
              <w:rPr>
                <w:szCs w:val="22"/>
                <w:lang w:val="en-GB"/>
              </w:rPr>
              <w:t>Pré</w:t>
            </w:r>
            <w:proofErr w:type="spellEnd"/>
            <w:r w:rsidRPr="004E780F">
              <w:rPr>
                <w:szCs w:val="22"/>
                <w:lang w:val="en-GB"/>
              </w:rPr>
              <w:t>-inclusion</w:t>
            </w:r>
          </w:p>
          <w:p w14:paraId="3D71771F" w14:textId="77777777" w:rsidR="000853EB" w:rsidRPr="004E780F" w:rsidRDefault="000411AB" w:rsidP="00923361">
            <w:pPr>
              <w:jc w:val="center"/>
              <w:rPr>
                <w:bCs/>
                <w:szCs w:val="22"/>
                <w:lang w:val="en-GB"/>
              </w:rPr>
            </w:pPr>
            <w:r w:rsidRPr="004E780F">
              <w:rPr>
                <w:bCs/>
                <w:szCs w:val="22"/>
                <w:lang w:val="en-GB"/>
              </w:rPr>
              <w:t>V</w:t>
            </w:r>
            <w:r w:rsidR="00923361" w:rsidRPr="004E780F">
              <w:rPr>
                <w:bCs/>
                <w:szCs w:val="22"/>
                <w:lang w:val="en-GB"/>
              </w:rPr>
              <w:t>-X*</w:t>
            </w:r>
          </w:p>
        </w:tc>
        <w:tc>
          <w:tcPr>
            <w:tcW w:w="1082" w:type="dxa"/>
            <w:tcBorders>
              <w:top w:val="single" w:sz="4" w:space="0" w:color="auto"/>
              <w:left w:val="single" w:sz="4" w:space="0" w:color="auto"/>
              <w:bottom w:val="single" w:sz="4" w:space="0" w:color="auto"/>
              <w:right w:val="single" w:sz="4" w:space="0" w:color="auto"/>
            </w:tcBorders>
            <w:vAlign w:val="center"/>
          </w:tcPr>
          <w:p w14:paraId="44F3B7DA" w14:textId="77777777" w:rsidR="000853EB" w:rsidRPr="004E780F" w:rsidRDefault="000853EB" w:rsidP="00DB6ABC">
            <w:pPr>
              <w:jc w:val="center"/>
              <w:rPr>
                <w:szCs w:val="22"/>
                <w:lang w:val="en-GB"/>
              </w:rPr>
            </w:pPr>
            <w:r w:rsidRPr="004E780F">
              <w:rPr>
                <w:szCs w:val="22"/>
                <w:lang w:val="en-GB"/>
              </w:rPr>
              <w:t>Inclusion</w:t>
            </w:r>
          </w:p>
          <w:p w14:paraId="54E10CFF" w14:textId="77777777" w:rsidR="000853EB" w:rsidRPr="004E780F" w:rsidRDefault="000411AB" w:rsidP="00923361">
            <w:pPr>
              <w:jc w:val="center"/>
              <w:rPr>
                <w:szCs w:val="22"/>
                <w:lang w:val="en-GB"/>
              </w:rPr>
            </w:pPr>
            <w:r w:rsidRPr="004E780F">
              <w:rPr>
                <w:szCs w:val="22"/>
                <w:lang w:val="en-GB"/>
              </w:rPr>
              <w:t>V</w:t>
            </w:r>
            <w:r w:rsidR="00923361" w:rsidRPr="004E780F">
              <w:rPr>
                <w:szCs w:val="22"/>
                <w:lang w:val="en-GB"/>
              </w:rPr>
              <w:t>0</w:t>
            </w:r>
          </w:p>
        </w:tc>
        <w:tc>
          <w:tcPr>
            <w:tcW w:w="1134" w:type="dxa"/>
            <w:tcBorders>
              <w:top w:val="single" w:sz="4" w:space="0" w:color="auto"/>
              <w:left w:val="single" w:sz="4" w:space="0" w:color="auto"/>
              <w:bottom w:val="single" w:sz="4" w:space="0" w:color="auto"/>
              <w:right w:val="single" w:sz="4" w:space="0" w:color="auto"/>
            </w:tcBorders>
            <w:vAlign w:val="center"/>
          </w:tcPr>
          <w:p w14:paraId="58BC7491" w14:textId="77777777" w:rsidR="000853EB" w:rsidRPr="004E780F" w:rsidRDefault="000853EB" w:rsidP="00DB6ABC">
            <w:pPr>
              <w:jc w:val="center"/>
              <w:rPr>
                <w:szCs w:val="22"/>
              </w:rPr>
            </w:pPr>
            <w:r w:rsidRPr="004E780F">
              <w:rPr>
                <w:szCs w:val="22"/>
              </w:rPr>
              <w:t>Visite</w:t>
            </w:r>
          </w:p>
          <w:p w14:paraId="50D0C806" w14:textId="77777777" w:rsidR="000853EB" w:rsidRPr="004E780F" w:rsidRDefault="000411AB" w:rsidP="00923361">
            <w:pPr>
              <w:jc w:val="center"/>
              <w:rPr>
                <w:szCs w:val="22"/>
              </w:rPr>
            </w:pPr>
            <w:r w:rsidRPr="004E780F">
              <w:rPr>
                <w:szCs w:val="22"/>
              </w:rPr>
              <w:t>V</w:t>
            </w:r>
            <w:r w:rsidR="00923361" w:rsidRPr="004E780F">
              <w:rPr>
                <w:szCs w:val="22"/>
              </w:rPr>
              <w:t>1</w:t>
            </w:r>
          </w:p>
        </w:tc>
        <w:tc>
          <w:tcPr>
            <w:tcW w:w="1418" w:type="dxa"/>
            <w:tcBorders>
              <w:top w:val="single" w:sz="4" w:space="0" w:color="auto"/>
              <w:left w:val="single" w:sz="4" w:space="0" w:color="auto"/>
              <w:bottom w:val="single" w:sz="4" w:space="0" w:color="auto"/>
              <w:right w:val="single" w:sz="4" w:space="0" w:color="auto"/>
            </w:tcBorders>
            <w:vAlign w:val="center"/>
          </w:tcPr>
          <w:p w14:paraId="749676DA" w14:textId="77777777" w:rsidR="000853EB" w:rsidRPr="004E780F" w:rsidRDefault="000853EB" w:rsidP="00DB6ABC">
            <w:pPr>
              <w:jc w:val="center"/>
              <w:rPr>
                <w:szCs w:val="22"/>
              </w:rPr>
            </w:pPr>
            <w:r w:rsidRPr="004E780F">
              <w:rPr>
                <w:szCs w:val="22"/>
              </w:rPr>
              <w:t>Visite</w:t>
            </w:r>
          </w:p>
          <w:p w14:paraId="4B5A7FE2" w14:textId="77777777" w:rsidR="000853EB" w:rsidRPr="004E780F" w:rsidRDefault="000411AB" w:rsidP="00923361">
            <w:pPr>
              <w:jc w:val="center"/>
              <w:rPr>
                <w:szCs w:val="22"/>
              </w:rPr>
            </w:pPr>
            <w:r w:rsidRPr="004E780F">
              <w:rPr>
                <w:szCs w:val="22"/>
              </w:rPr>
              <w:t>V</w:t>
            </w:r>
            <w:r w:rsidR="00923361" w:rsidRPr="004E780F">
              <w:rPr>
                <w:szCs w:val="22"/>
              </w:rPr>
              <w:t>2</w:t>
            </w:r>
          </w:p>
        </w:tc>
        <w:tc>
          <w:tcPr>
            <w:tcW w:w="1418" w:type="dxa"/>
            <w:tcBorders>
              <w:top w:val="single" w:sz="4" w:space="0" w:color="auto"/>
              <w:left w:val="single" w:sz="4" w:space="0" w:color="auto"/>
              <w:bottom w:val="single" w:sz="4" w:space="0" w:color="auto"/>
              <w:right w:val="single" w:sz="4" w:space="0" w:color="auto"/>
            </w:tcBorders>
            <w:vAlign w:val="center"/>
          </w:tcPr>
          <w:p w14:paraId="69E8D026" w14:textId="77777777" w:rsidR="000853EB" w:rsidRPr="004E780F" w:rsidRDefault="000853EB" w:rsidP="000853EB">
            <w:pPr>
              <w:jc w:val="center"/>
              <w:rPr>
                <w:szCs w:val="22"/>
              </w:rPr>
            </w:pPr>
            <w:r w:rsidRPr="004E780F">
              <w:rPr>
                <w:szCs w:val="22"/>
              </w:rPr>
              <w:t>Visite</w:t>
            </w:r>
          </w:p>
          <w:p w14:paraId="238633D9" w14:textId="77777777" w:rsidR="000853EB" w:rsidRPr="004E780F" w:rsidRDefault="000411AB" w:rsidP="000853EB">
            <w:pPr>
              <w:jc w:val="center"/>
              <w:rPr>
                <w:szCs w:val="22"/>
              </w:rPr>
            </w:pPr>
            <w:r w:rsidRPr="004E780F">
              <w:rPr>
                <w:szCs w:val="22"/>
              </w:rPr>
              <w:t>V</w:t>
            </w:r>
            <w:r w:rsidR="000853EB" w:rsidRPr="004E780F">
              <w:rPr>
                <w:szCs w:val="22"/>
              </w:rPr>
              <w:t xml:space="preserve"> X</w:t>
            </w:r>
          </w:p>
        </w:tc>
        <w:tc>
          <w:tcPr>
            <w:tcW w:w="1418" w:type="dxa"/>
            <w:tcBorders>
              <w:top w:val="single" w:sz="4" w:space="0" w:color="auto"/>
              <w:left w:val="single" w:sz="4" w:space="0" w:color="auto"/>
              <w:bottom w:val="single" w:sz="4" w:space="0" w:color="auto"/>
              <w:right w:val="single" w:sz="4" w:space="0" w:color="auto"/>
            </w:tcBorders>
            <w:vAlign w:val="center"/>
          </w:tcPr>
          <w:p w14:paraId="6E7FD0D7" w14:textId="77777777" w:rsidR="000853EB" w:rsidRPr="004E780F" w:rsidRDefault="000853EB" w:rsidP="00DB6ABC">
            <w:pPr>
              <w:jc w:val="center"/>
              <w:rPr>
                <w:szCs w:val="22"/>
              </w:rPr>
            </w:pPr>
            <w:r w:rsidRPr="004E780F">
              <w:rPr>
                <w:szCs w:val="22"/>
              </w:rPr>
              <w:t>Fin de traitement</w:t>
            </w:r>
          </w:p>
        </w:tc>
        <w:tc>
          <w:tcPr>
            <w:tcW w:w="1418" w:type="dxa"/>
            <w:tcBorders>
              <w:top w:val="single" w:sz="4" w:space="0" w:color="auto"/>
              <w:left w:val="single" w:sz="4" w:space="0" w:color="auto"/>
              <w:bottom w:val="single" w:sz="4" w:space="0" w:color="auto"/>
              <w:right w:val="single" w:sz="4" w:space="0" w:color="auto"/>
            </w:tcBorders>
            <w:vAlign w:val="center"/>
          </w:tcPr>
          <w:p w14:paraId="387BAD1C" w14:textId="77777777" w:rsidR="000853EB" w:rsidRPr="004E780F" w:rsidRDefault="000853EB" w:rsidP="000853EB">
            <w:pPr>
              <w:jc w:val="center"/>
              <w:rPr>
                <w:szCs w:val="22"/>
              </w:rPr>
            </w:pPr>
            <w:r w:rsidRPr="004E780F">
              <w:rPr>
                <w:szCs w:val="22"/>
              </w:rPr>
              <w:t>Fin d’étude</w:t>
            </w:r>
          </w:p>
        </w:tc>
      </w:tr>
      <w:tr w:rsidR="000853EB" w:rsidRPr="004E780F" w14:paraId="6EC394DA" w14:textId="77777777" w:rsidTr="000853EB">
        <w:trPr>
          <w:trHeight w:hRule="exact" w:val="567"/>
          <w:jc w:val="center"/>
        </w:trPr>
        <w:tc>
          <w:tcPr>
            <w:tcW w:w="2592" w:type="dxa"/>
            <w:tcBorders>
              <w:top w:val="single" w:sz="4" w:space="0" w:color="auto"/>
              <w:left w:val="single" w:sz="4" w:space="0" w:color="auto"/>
              <w:bottom w:val="single" w:sz="4" w:space="0" w:color="auto"/>
              <w:right w:val="single" w:sz="4" w:space="0" w:color="auto"/>
            </w:tcBorders>
            <w:vAlign w:val="center"/>
          </w:tcPr>
          <w:p w14:paraId="31FFFF97" w14:textId="77777777" w:rsidR="000853EB" w:rsidRPr="004E780F" w:rsidRDefault="000853EB" w:rsidP="00CD00C3">
            <w:pPr>
              <w:rPr>
                <w:szCs w:val="22"/>
              </w:rPr>
            </w:pPr>
            <w:r w:rsidRPr="004E780F">
              <w:rPr>
                <w:szCs w:val="22"/>
              </w:rPr>
              <w:t>Consentement éclairé</w:t>
            </w:r>
          </w:p>
        </w:tc>
        <w:tc>
          <w:tcPr>
            <w:tcW w:w="1424" w:type="dxa"/>
            <w:tcBorders>
              <w:top w:val="single" w:sz="4" w:space="0" w:color="auto"/>
              <w:left w:val="single" w:sz="4" w:space="0" w:color="auto"/>
              <w:bottom w:val="single" w:sz="4" w:space="0" w:color="auto"/>
              <w:right w:val="single" w:sz="4" w:space="0" w:color="auto"/>
            </w:tcBorders>
            <w:vAlign w:val="center"/>
          </w:tcPr>
          <w:p w14:paraId="44FD23B0" w14:textId="77777777" w:rsidR="000853EB" w:rsidRPr="004E780F" w:rsidRDefault="000853EB" w:rsidP="00DB6ABC">
            <w:pPr>
              <w:jc w:val="center"/>
              <w:rPr>
                <w:spacing w:val="-10"/>
                <w:szCs w:val="22"/>
              </w:rPr>
            </w:pPr>
            <w:r w:rsidRPr="004E780F">
              <w:rPr>
                <w:szCs w:val="22"/>
              </w:rPr>
              <w:sym w:font="Wingdings" w:char="F0FC"/>
            </w:r>
          </w:p>
        </w:tc>
        <w:tc>
          <w:tcPr>
            <w:tcW w:w="1082" w:type="dxa"/>
            <w:tcBorders>
              <w:top w:val="single" w:sz="4" w:space="0" w:color="auto"/>
              <w:left w:val="single" w:sz="4" w:space="0" w:color="auto"/>
              <w:bottom w:val="single" w:sz="4" w:space="0" w:color="auto"/>
              <w:right w:val="single" w:sz="4" w:space="0" w:color="auto"/>
            </w:tcBorders>
            <w:vAlign w:val="center"/>
          </w:tcPr>
          <w:p w14:paraId="3E4EFCFE" w14:textId="77777777" w:rsidR="000853EB" w:rsidRPr="004E780F" w:rsidRDefault="000853EB" w:rsidP="00DB6ABC">
            <w:pPr>
              <w:jc w:val="center"/>
              <w:rPr>
                <w:szCs w:val="22"/>
              </w:rPr>
            </w:pPr>
          </w:p>
        </w:tc>
        <w:tc>
          <w:tcPr>
            <w:tcW w:w="1134" w:type="dxa"/>
            <w:tcBorders>
              <w:top w:val="single" w:sz="4" w:space="0" w:color="auto"/>
              <w:left w:val="single" w:sz="4" w:space="0" w:color="auto"/>
              <w:bottom w:val="single" w:sz="4" w:space="0" w:color="auto"/>
              <w:right w:val="single" w:sz="4" w:space="0" w:color="auto"/>
            </w:tcBorders>
            <w:vAlign w:val="center"/>
          </w:tcPr>
          <w:p w14:paraId="774C5EE2" w14:textId="77777777" w:rsidR="000853EB" w:rsidRPr="004E780F" w:rsidRDefault="000853EB" w:rsidP="00DB6ABC">
            <w:pPr>
              <w:jc w:val="center"/>
              <w:rPr>
                <w:szCs w:val="22"/>
              </w:rPr>
            </w:pPr>
          </w:p>
        </w:tc>
        <w:tc>
          <w:tcPr>
            <w:tcW w:w="1418" w:type="dxa"/>
            <w:tcBorders>
              <w:top w:val="single" w:sz="4" w:space="0" w:color="auto"/>
              <w:left w:val="single" w:sz="4" w:space="0" w:color="auto"/>
              <w:bottom w:val="single" w:sz="4" w:space="0" w:color="auto"/>
              <w:right w:val="single" w:sz="4" w:space="0" w:color="auto"/>
            </w:tcBorders>
            <w:vAlign w:val="center"/>
          </w:tcPr>
          <w:p w14:paraId="47E0F04C" w14:textId="77777777" w:rsidR="000853EB" w:rsidRPr="004E780F" w:rsidRDefault="000853EB" w:rsidP="00DB6ABC">
            <w:pPr>
              <w:jc w:val="center"/>
              <w:rPr>
                <w:szCs w:val="22"/>
              </w:rPr>
            </w:pPr>
          </w:p>
        </w:tc>
        <w:tc>
          <w:tcPr>
            <w:tcW w:w="1418" w:type="dxa"/>
            <w:tcBorders>
              <w:top w:val="single" w:sz="4" w:space="0" w:color="auto"/>
              <w:left w:val="single" w:sz="4" w:space="0" w:color="auto"/>
              <w:bottom w:val="single" w:sz="4" w:space="0" w:color="auto"/>
              <w:right w:val="single" w:sz="4" w:space="0" w:color="auto"/>
            </w:tcBorders>
            <w:vAlign w:val="center"/>
          </w:tcPr>
          <w:p w14:paraId="1B6F788A" w14:textId="77777777" w:rsidR="000853EB" w:rsidRPr="004E780F" w:rsidRDefault="000853EB" w:rsidP="000853EB">
            <w:pPr>
              <w:jc w:val="center"/>
              <w:rPr>
                <w:szCs w:val="22"/>
              </w:rPr>
            </w:pPr>
          </w:p>
        </w:tc>
        <w:tc>
          <w:tcPr>
            <w:tcW w:w="1418" w:type="dxa"/>
            <w:tcBorders>
              <w:top w:val="single" w:sz="4" w:space="0" w:color="auto"/>
              <w:left w:val="single" w:sz="4" w:space="0" w:color="auto"/>
              <w:bottom w:val="single" w:sz="4" w:space="0" w:color="auto"/>
              <w:right w:val="single" w:sz="4" w:space="0" w:color="auto"/>
            </w:tcBorders>
            <w:vAlign w:val="center"/>
          </w:tcPr>
          <w:p w14:paraId="1E701350" w14:textId="77777777" w:rsidR="000853EB" w:rsidRPr="004E780F" w:rsidRDefault="000853EB" w:rsidP="00DB6ABC">
            <w:pPr>
              <w:jc w:val="center"/>
              <w:rPr>
                <w:szCs w:val="22"/>
              </w:rPr>
            </w:pPr>
          </w:p>
        </w:tc>
        <w:tc>
          <w:tcPr>
            <w:tcW w:w="1418" w:type="dxa"/>
            <w:tcBorders>
              <w:top w:val="single" w:sz="4" w:space="0" w:color="auto"/>
              <w:left w:val="single" w:sz="4" w:space="0" w:color="auto"/>
              <w:bottom w:val="single" w:sz="4" w:space="0" w:color="auto"/>
              <w:right w:val="single" w:sz="4" w:space="0" w:color="auto"/>
            </w:tcBorders>
            <w:vAlign w:val="center"/>
          </w:tcPr>
          <w:p w14:paraId="4CA19AFC" w14:textId="77777777" w:rsidR="000853EB" w:rsidRPr="004E780F" w:rsidRDefault="000853EB" w:rsidP="000853EB">
            <w:pPr>
              <w:jc w:val="center"/>
              <w:rPr>
                <w:szCs w:val="22"/>
              </w:rPr>
            </w:pPr>
          </w:p>
        </w:tc>
      </w:tr>
      <w:tr w:rsidR="000853EB" w:rsidRPr="004E780F" w14:paraId="23FC1BA5" w14:textId="77777777" w:rsidTr="000853EB">
        <w:trPr>
          <w:trHeight w:hRule="exact" w:val="567"/>
          <w:jc w:val="center"/>
        </w:trPr>
        <w:tc>
          <w:tcPr>
            <w:tcW w:w="2592" w:type="dxa"/>
            <w:tcBorders>
              <w:top w:val="single" w:sz="4" w:space="0" w:color="auto"/>
              <w:left w:val="single" w:sz="4" w:space="0" w:color="auto"/>
              <w:bottom w:val="single" w:sz="4" w:space="0" w:color="auto"/>
              <w:right w:val="single" w:sz="4" w:space="0" w:color="auto"/>
            </w:tcBorders>
            <w:vAlign w:val="center"/>
          </w:tcPr>
          <w:p w14:paraId="60327132" w14:textId="77777777" w:rsidR="000853EB" w:rsidRPr="004E780F" w:rsidRDefault="000853EB" w:rsidP="00CD00C3">
            <w:pPr>
              <w:rPr>
                <w:szCs w:val="22"/>
              </w:rPr>
            </w:pPr>
            <w:r w:rsidRPr="004E780F">
              <w:rPr>
                <w:szCs w:val="22"/>
              </w:rPr>
              <w:t xml:space="preserve">Examen clinique </w:t>
            </w:r>
            <w:r w:rsidRPr="004E780F">
              <w:rPr>
                <w:szCs w:val="22"/>
                <w:vertAlign w:val="superscript"/>
              </w:rPr>
              <w:t>1</w:t>
            </w:r>
          </w:p>
        </w:tc>
        <w:tc>
          <w:tcPr>
            <w:tcW w:w="1424" w:type="dxa"/>
            <w:tcBorders>
              <w:top w:val="single" w:sz="4" w:space="0" w:color="auto"/>
              <w:left w:val="single" w:sz="4" w:space="0" w:color="auto"/>
              <w:bottom w:val="single" w:sz="4" w:space="0" w:color="auto"/>
              <w:right w:val="single" w:sz="4" w:space="0" w:color="auto"/>
            </w:tcBorders>
            <w:vAlign w:val="center"/>
          </w:tcPr>
          <w:p w14:paraId="0A2D6AB4" w14:textId="77777777" w:rsidR="000853EB" w:rsidRPr="004E780F" w:rsidRDefault="000853EB" w:rsidP="00DB6ABC">
            <w:pPr>
              <w:jc w:val="center"/>
              <w:rPr>
                <w:szCs w:val="22"/>
              </w:rPr>
            </w:pPr>
            <w:r w:rsidRPr="004E780F">
              <w:rPr>
                <w:szCs w:val="22"/>
              </w:rPr>
              <w:sym w:font="Wingdings" w:char="F0FC"/>
            </w:r>
          </w:p>
        </w:tc>
        <w:tc>
          <w:tcPr>
            <w:tcW w:w="1082" w:type="dxa"/>
            <w:tcBorders>
              <w:top w:val="single" w:sz="4" w:space="0" w:color="auto"/>
              <w:left w:val="single" w:sz="4" w:space="0" w:color="auto"/>
              <w:bottom w:val="single" w:sz="4" w:space="0" w:color="auto"/>
              <w:right w:val="single" w:sz="4" w:space="0" w:color="auto"/>
            </w:tcBorders>
            <w:vAlign w:val="center"/>
          </w:tcPr>
          <w:p w14:paraId="0B631F36" w14:textId="77777777" w:rsidR="000853EB" w:rsidRPr="004E780F" w:rsidRDefault="000853EB" w:rsidP="00DB6ABC">
            <w:pPr>
              <w:jc w:val="center"/>
              <w:rPr>
                <w:szCs w:val="22"/>
              </w:rPr>
            </w:pPr>
            <w:r w:rsidRPr="004E780F">
              <w:rPr>
                <w:szCs w:val="22"/>
              </w:rPr>
              <w:sym w:font="Wingdings" w:char="F0FC"/>
            </w:r>
          </w:p>
        </w:tc>
        <w:tc>
          <w:tcPr>
            <w:tcW w:w="1134" w:type="dxa"/>
            <w:tcBorders>
              <w:top w:val="single" w:sz="4" w:space="0" w:color="auto"/>
              <w:left w:val="single" w:sz="4" w:space="0" w:color="auto"/>
              <w:bottom w:val="single" w:sz="4" w:space="0" w:color="auto"/>
              <w:right w:val="single" w:sz="4" w:space="0" w:color="auto"/>
            </w:tcBorders>
            <w:vAlign w:val="center"/>
          </w:tcPr>
          <w:p w14:paraId="74B10759" w14:textId="77777777" w:rsidR="000853EB" w:rsidRPr="004E780F" w:rsidRDefault="000853EB" w:rsidP="00DB6ABC">
            <w:pPr>
              <w:jc w:val="center"/>
              <w:rPr>
                <w:szCs w:val="22"/>
              </w:rPr>
            </w:pPr>
            <w:r w:rsidRPr="004E780F">
              <w:rPr>
                <w:szCs w:val="22"/>
              </w:rPr>
              <w:sym w:font="Wingdings" w:char="F0FC"/>
            </w:r>
          </w:p>
        </w:tc>
        <w:tc>
          <w:tcPr>
            <w:tcW w:w="1418" w:type="dxa"/>
            <w:tcBorders>
              <w:top w:val="single" w:sz="4" w:space="0" w:color="auto"/>
              <w:left w:val="single" w:sz="4" w:space="0" w:color="auto"/>
              <w:bottom w:val="single" w:sz="4" w:space="0" w:color="auto"/>
              <w:right w:val="single" w:sz="4" w:space="0" w:color="auto"/>
            </w:tcBorders>
            <w:vAlign w:val="center"/>
          </w:tcPr>
          <w:p w14:paraId="4673CC08" w14:textId="77777777" w:rsidR="000853EB" w:rsidRPr="004E780F" w:rsidRDefault="000853EB" w:rsidP="00DB6ABC">
            <w:pPr>
              <w:jc w:val="center"/>
              <w:rPr>
                <w:szCs w:val="22"/>
              </w:rPr>
            </w:pPr>
            <w:r w:rsidRPr="004E780F">
              <w:rPr>
                <w:szCs w:val="22"/>
              </w:rPr>
              <w:sym w:font="Wingdings" w:char="F0FC"/>
            </w:r>
          </w:p>
        </w:tc>
        <w:tc>
          <w:tcPr>
            <w:tcW w:w="1418" w:type="dxa"/>
            <w:tcBorders>
              <w:top w:val="single" w:sz="4" w:space="0" w:color="auto"/>
              <w:left w:val="single" w:sz="4" w:space="0" w:color="auto"/>
              <w:bottom w:val="single" w:sz="4" w:space="0" w:color="auto"/>
              <w:right w:val="single" w:sz="4" w:space="0" w:color="auto"/>
            </w:tcBorders>
            <w:vAlign w:val="center"/>
          </w:tcPr>
          <w:p w14:paraId="63671B8E" w14:textId="77777777" w:rsidR="000853EB" w:rsidRPr="004E780F" w:rsidRDefault="000853EB" w:rsidP="000853EB">
            <w:pPr>
              <w:jc w:val="center"/>
              <w:rPr>
                <w:szCs w:val="22"/>
              </w:rPr>
            </w:pPr>
          </w:p>
        </w:tc>
        <w:tc>
          <w:tcPr>
            <w:tcW w:w="1418" w:type="dxa"/>
            <w:tcBorders>
              <w:top w:val="single" w:sz="4" w:space="0" w:color="auto"/>
              <w:left w:val="single" w:sz="4" w:space="0" w:color="auto"/>
              <w:bottom w:val="single" w:sz="4" w:space="0" w:color="auto"/>
              <w:right w:val="single" w:sz="4" w:space="0" w:color="auto"/>
            </w:tcBorders>
            <w:vAlign w:val="center"/>
          </w:tcPr>
          <w:p w14:paraId="05990FD3" w14:textId="77777777" w:rsidR="000853EB" w:rsidRPr="004E780F" w:rsidRDefault="000853EB" w:rsidP="00DB6ABC">
            <w:pPr>
              <w:jc w:val="center"/>
              <w:rPr>
                <w:szCs w:val="22"/>
              </w:rPr>
            </w:pPr>
          </w:p>
        </w:tc>
        <w:tc>
          <w:tcPr>
            <w:tcW w:w="1418" w:type="dxa"/>
            <w:tcBorders>
              <w:top w:val="single" w:sz="4" w:space="0" w:color="auto"/>
              <w:left w:val="single" w:sz="4" w:space="0" w:color="auto"/>
              <w:bottom w:val="single" w:sz="4" w:space="0" w:color="auto"/>
              <w:right w:val="single" w:sz="4" w:space="0" w:color="auto"/>
            </w:tcBorders>
            <w:vAlign w:val="center"/>
          </w:tcPr>
          <w:p w14:paraId="5C00C115" w14:textId="77777777" w:rsidR="000853EB" w:rsidRPr="004E780F" w:rsidRDefault="000853EB" w:rsidP="000853EB">
            <w:pPr>
              <w:jc w:val="center"/>
              <w:rPr>
                <w:szCs w:val="22"/>
              </w:rPr>
            </w:pPr>
          </w:p>
        </w:tc>
      </w:tr>
      <w:tr w:rsidR="000853EB" w:rsidRPr="004E780F" w14:paraId="31D5B20B" w14:textId="77777777" w:rsidTr="000853EB">
        <w:trPr>
          <w:trHeight w:hRule="exact" w:val="567"/>
          <w:jc w:val="center"/>
        </w:trPr>
        <w:tc>
          <w:tcPr>
            <w:tcW w:w="2592" w:type="dxa"/>
            <w:tcBorders>
              <w:top w:val="single" w:sz="4" w:space="0" w:color="auto"/>
              <w:left w:val="single" w:sz="4" w:space="0" w:color="auto"/>
              <w:bottom w:val="single" w:sz="4" w:space="0" w:color="auto"/>
              <w:right w:val="single" w:sz="4" w:space="0" w:color="auto"/>
            </w:tcBorders>
            <w:vAlign w:val="center"/>
          </w:tcPr>
          <w:p w14:paraId="19BD5AB1" w14:textId="77777777" w:rsidR="000853EB" w:rsidRPr="004E780F" w:rsidRDefault="000853EB" w:rsidP="00CD00C3">
            <w:pPr>
              <w:rPr>
                <w:szCs w:val="22"/>
                <w:vertAlign w:val="superscript"/>
              </w:rPr>
            </w:pPr>
            <w:r w:rsidRPr="004E780F">
              <w:rPr>
                <w:szCs w:val="22"/>
              </w:rPr>
              <w:t xml:space="preserve">Bilan biologique </w:t>
            </w:r>
            <w:r w:rsidRPr="004E780F">
              <w:rPr>
                <w:szCs w:val="22"/>
                <w:vertAlign w:val="superscript"/>
              </w:rPr>
              <w:t>2</w:t>
            </w:r>
          </w:p>
        </w:tc>
        <w:tc>
          <w:tcPr>
            <w:tcW w:w="1424" w:type="dxa"/>
            <w:tcBorders>
              <w:top w:val="single" w:sz="4" w:space="0" w:color="auto"/>
              <w:left w:val="single" w:sz="4" w:space="0" w:color="auto"/>
              <w:bottom w:val="single" w:sz="4" w:space="0" w:color="auto"/>
              <w:right w:val="single" w:sz="4" w:space="0" w:color="auto"/>
            </w:tcBorders>
            <w:vAlign w:val="center"/>
          </w:tcPr>
          <w:p w14:paraId="104CF24C" w14:textId="77777777" w:rsidR="000853EB" w:rsidRPr="004E780F" w:rsidRDefault="000853EB" w:rsidP="00DB6ABC">
            <w:pPr>
              <w:jc w:val="center"/>
              <w:rPr>
                <w:szCs w:val="22"/>
              </w:rPr>
            </w:pPr>
            <w:r w:rsidRPr="004E780F">
              <w:rPr>
                <w:szCs w:val="22"/>
              </w:rPr>
              <w:sym w:font="Wingdings" w:char="F0FC"/>
            </w:r>
          </w:p>
        </w:tc>
        <w:tc>
          <w:tcPr>
            <w:tcW w:w="1082" w:type="dxa"/>
            <w:tcBorders>
              <w:top w:val="single" w:sz="4" w:space="0" w:color="auto"/>
              <w:left w:val="single" w:sz="4" w:space="0" w:color="auto"/>
              <w:bottom w:val="single" w:sz="4" w:space="0" w:color="auto"/>
              <w:right w:val="single" w:sz="4" w:space="0" w:color="auto"/>
            </w:tcBorders>
            <w:vAlign w:val="center"/>
          </w:tcPr>
          <w:p w14:paraId="72F817B6" w14:textId="77777777" w:rsidR="000853EB" w:rsidRPr="004E780F" w:rsidRDefault="000853EB" w:rsidP="00DB6ABC">
            <w:pPr>
              <w:jc w:val="center"/>
              <w:rPr>
                <w:szCs w:val="22"/>
              </w:rPr>
            </w:pPr>
            <w:r w:rsidRPr="004E780F">
              <w:rPr>
                <w:szCs w:val="22"/>
              </w:rPr>
              <w:sym w:font="Wingdings" w:char="F0FC"/>
            </w:r>
          </w:p>
        </w:tc>
        <w:tc>
          <w:tcPr>
            <w:tcW w:w="1134" w:type="dxa"/>
            <w:tcBorders>
              <w:top w:val="single" w:sz="4" w:space="0" w:color="auto"/>
              <w:left w:val="single" w:sz="4" w:space="0" w:color="auto"/>
              <w:bottom w:val="single" w:sz="4" w:space="0" w:color="auto"/>
              <w:right w:val="single" w:sz="4" w:space="0" w:color="auto"/>
            </w:tcBorders>
            <w:vAlign w:val="center"/>
          </w:tcPr>
          <w:p w14:paraId="32B2939C" w14:textId="77777777" w:rsidR="000853EB" w:rsidRPr="004E780F" w:rsidRDefault="000853EB" w:rsidP="00DB6ABC">
            <w:pPr>
              <w:jc w:val="center"/>
              <w:rPr>
                <w:szCs w:val="22"/>
              </w:rPr>
            </w:pPr>
            <w:r w:rsidRPr="004E780F">
              <w:rPr>
                <w:szCs w:val="22"/>
              </w:rPr>
              <w:sym w:font="Wingdings" w:char="F0FC"/>
            </w:r>
          </w:p>
        </w:tc>
        <w:tc>
          <w:tcPr>
            <w:tcW w:w="1418" w:type="dxa"/>
            <w:tcBorders>
              <w:top w:val="single" w:sz="4" w:space="0" w:color="auto"/>
              <w:left w:val="single" w:sz="4" w:space="0" w:color="auto"/>
              <w:bottom w:val="single" w:sz="4" w:space="0" w:color="auto"/>
              <w:right w:val="single" w:sz="4" w:space="0" w:color="auto"/>
            </w:tcBorders>
            <w:vAlign w:val="center"/>
          </w:tcPr>
          <w:p w14:paraId="07D59022" w14:textId="77777777" w:rsidR="000853EB" w:rsidRPr="004E780F" w:rsidRDefault="000853EB" w:rsidP="00DB6ABC">
            <w:pPr>
              <w:jc w:val="center"/>
              <w:rPr>
                <w:szCs w:val="22"/>
              </w:rPr>
            </w:pPr>
            <w:r w:rsidRPr="004E780F">
              <w:rPr>
                <w:szCs w:val="22"/>
              </w:rPr>
              <w:sym w:font="Wingdings" w:char="F0FC"/>
            </w:r>
          </w:p>
        </w:tc>
        <w:tc>
          <w:tcPr>
            <w:tcW w:w="1418" w:type="dxa"/>
            <w:tcBorders>
              <w:top w:val="single" w:sz="4" w:space="0" w:color="auto"/>
              <w:left w:val="single" w:sz="4" w:space="0" w:color="auto"/>
              <w:bottom w:val="single" w:sz="4" w:space="0" w:color="auto"/>
              <w:right w:val="single" w:sz="4" w:space="0" w:color="auto"/>
            </w:tcBorders>
            <w:vAlign w:val="center"/>
          </w:tcPr>
          <w:p w14:paraId="27070E44" w14:textId="77777777" w:rsidR="000853EB" w:rsidRPr="004E780F" w:rsidRDefault="000853EB" w:rsidP="000853EB">
            <w:pPr>
              <w:jc w:val="center"/>
              <w:rPr>
                <w:szCs w:val="22"/>
              </w:rPr>
            </w:pPr>
          </w:p>
        </w:tc>
        <w:tc>
          <w:tcPr>
            <w:tcW w:w="1418" w:type="dxa"/>
            <w:tcBorders>
              <w:top w:val="single" w:sz="4" w:space="0" w:color="auto"/>
              <w:left w:val="single" w:sz="4" w:space="0" w:color="auto"/>
              <w:bottom w:val="single" w:sz="4" w:space="0" w:color="auto"/>
              <w:right w:val="single" w:sz="4" w:space="0" w:color="auto"/>
            </w:tcBorders>
            <w:vAlign w:val="center"/>
          </w:tcPr>
          <w:p w14:paraId="54BB1D18" w14:textId="77777777" w:rsidR="000853EB" w:rsidRPr="004E780F" w:rsidRDefault="000853EB" w:rsidP="00DB6ABC">
            <w:pPr>
              <w:jc w:val="center"/>
              <w:rPr>
                <w:szCs w:val="22"/>
              </w:rPr>
            </w:pPr>
          </w:p>
        </w:tc>
        <w:tc>
          <w:tcPr>
            <w:tcW w:w="1418" w:type="dxa"/>
            <w:tcBorders>
              <w:top w:val="single" w:sz="4" w:space="0" w:color="auto"/>
              <w:left w:val="single" w:sz="4" w:space="0" w:color="auto"/>
              <w:bottom w:val="single" w:sz="4" w:space="0" w:color="auto"/>
              <w:right w:val="single" w:sz="4" w:space="0" w:color="auto"/>
            </w:tcBorders>
            <w:vAlign w:val="center"/>
          </w:tcPr>
          <w:p w14:paraId="29580C1E" w14:textId="77777777" w:rsidR="000853EB" w:rsidRPr="004E780F" w:rsidRDefault="000853EB" w:rsidP="000853EB">
            <w:pPr>
              <w:jc w:val="center"/>
              <w:rPr>
                <w:szCs w:val="22"/>
              </w:rPr>
            </w:pPr>
          </w:p>
        </w:tc>
      </w:tr>
      <w:tr w:rsidR="000853EB" w:rsidRPr="004E780F" w14:paraId="3DD2CC00" w14:textId="77777777" w:rsidTr="000853EB">
        <w:trPr>
          <w:trHeight w:hRule="exact" w:val="567"/>
          <w:jc w:val="center"/>
        </w:trPr>
        <w:tc>
          <w:tcPr>
            <w:tcW w:w="2592" w:type="dxa"/>
            <w:tcBorders>
              <w:top w:val="single" w:sz="4" w:space="0" w:color="auto"/>
              <w:left w:val="single" w:sz="4" w:space="0" w:color="auto"/>
              <w:bottom w:val="single" w:sz="4" w:space="0" w:color="auto"/>
              <w:right w:val="single" w:sz="4" w:space="0" w:color="auto"/>
            </w:tcBorders>
            <w:vAlign w:val="center"/>
          </w:tcPr>
          <w:p w14:paraId="6E1C0CFC" w14:textId="77777777" w:rsidR="000853EB" w:rsidRPr="004E780F" w:rsidRDefault="000853EB" w:rsidP="00CD00C3">
            <w:pPr>
              <w:rPr>
                <w:szCs w:val="22"/>
              </w:rPr>
            </w:pPr>
            <w:r w:rsidRPr="004E780F">
              <w:rPr>
                <w:szCs w:val="22"/>
              </w:rPr>
              <w:t>Dosage des ß HCG</w:t>
            </w:r>
          </w:p>
        </w:tc>
        <w:tc>
          <w:tcPr>
            <w:tcW w:w="1424" w:type="dxa"/>
            <w:tcBorders>
              <w:top w:val="single" w:sz="4" w:space="0" w:color="auto"/>
              <w:left w:val="single" w:sz="4" w:space="0" w:color="auto"/>
              <w:bottom w:val="single" w:sz="4" w:space="0" w:color="auto"/>
              <w:right w:val="single" w:sz="4" w:space="0" w:color="auto"/>
            </w:tcBorders>
            <w:vAlign w:val="center"/>
          </w:tcPr>
          <w:p w14:paraId="452B1A34" w14:textId="77777777" w:rsidR="000853EB" w:rsidRPr="004E780F" w:rsidRDefault="000853EB" w:rsidP="00DB6ABC">
            <w:pPr>
              <w:jc w:val="center"/>
              <w:rPr>
                <w:szCs w:val="22"/>
              </w:rPr>
            </w:pPr>
            <w:r w:rsidRPr="004E780F">
              <w:rPr>
                <w:szCs w:val="22"/>
              </w:rPr>
              <w:sym w:font="Wingdings" w:char="F0FC"/>
            </w:r>
          </w:p>
        </w:tc>
        <w:tc>
          <w:tcPr>
            <w:tcW w:w="1082" w:type="dxa"/>
            <w:tcBorders>
              <w:top w:val="single" w:sz="4" w:space="0" w:color="auto"/>
              <w:left w:val="single" w:sz="4" w:space="0" w:color="auto"/>
              <w:bottom w:val="single" w:sz="4" w:space="0" w:color="auto"/>
              <w:right w:val="single" w:sz="4" w:space="0" w:color="auto"/>
            </w:tcBorders>
            <w:vAlign w:val="center"/>
          </w:tcPr>
          <w:p w14:paraId="21992412" w14:textId="77777777" w:rsidR="000853EB" w:rsidRPr="004E780F" w:rsidRDefault="000853EB" w:rsidP="00DB6ABC">
            <w:pPr>
              <w:jc w:val="center"/>
              <w:rPr>
                <w:szCs w:val="22"/>
              </w:rPr>
            </w:pPr>
          </w:p>
        </w:tc>
        <w:tc>
          <w:tcPr>
            <w:tcW w:w="1134" w:type="dxa"/>
            <w:tcBorders>
              <w:top w:val="single" w:sz="4" w:space="0" w:color="auto"/>
              <w:left w:val="single" w:sz="4" w:space="0" w:color="auto"/>
              <w:bottom w:val="single" w:sz="4" w:space="0" w:color="auto"/>
              <w:right w:val="single" w:sz="4" w:space="0" w:color="auto"/>
            </w:tcBorders>
            <w:vAlign w:val="center"/>
          </w:tcPr>
          <w:p w14:paraId="0B097E97" w14:textId="77777777" w:rsidR="000853EB" w:rsidRPr="004E780F" w:rsidRDefault="000853EB" w:rsidP="00DB6ABC">
            <w:pPr>
              <w:jc w:val="center"/>
              <w:rPr>
                <w:szCs w:val="22"/>
              </w:rPr>
            </w:pPr>
          </w:p>
        </w:tc>
        <w:tc>
          <w:tcPr>
            <w:tcW w:w="1418" w:type="dxa"/>
            <w:tcBorders>
              <w:top w:val="single" w:sz="4" w:space="0" w:color="auto"/>
              <w:left w:val="single" w:sz="4" w:space="0" w:color="auto"/>
              <w:bottom w:val="single" w:sz="4" w:space="0" w:color="auto"/>
              <w:right w:val="single" w:sz="4" w:space="0" w:color="auto"/>
            </w:tcBorders>
            <w:vAlign w:val="center"/>
          </w:tcPr>
          <w:p w14:paraId="064A153D" w14:textId="77777777" w:rsidR="000853EB" w:rsidRPr="004E780F" w:rsidRDefault="000853EB" w:rsidP="00DB6ABC">
            <w:pPr>
              <w:jc w:val="center"/>
              <w:rPr>
                <w:szCs w:val="22"/>
              </w:rPr>
            </w:pPr>
          </w:p>
        </w:tc>
        <w:tc>
          <w:tcPr>
            <w:tcW w:w="1418" w:type="dxa"/>
            <w:tcBorders>
              <w:top w:val="single" w:sz="4" w:space="0" w:color="auto"/>
              <w:left w:val="single" w:sz="4" w:space="0" w:color="auto"/>
              <w:bottom w:val="single" w:sz="4" w:space="0" w:color="auto"/>
              <w:right w:val="single" w:sz="4" w:space="0" w:color="auto"/>
            </w:tcBorders>
            <w:vAlign w:val="center"/>
          </w:tcPr>
          <w:p w14:paraId="631D8958" w14:textId="77777777" w:rsidR="000853EB" w:rsidRPr="004E780F" w:rsidRDefault="000853EB" w:rsidP="000853EB">
            <w:pPr>
              <w:jc w:val="center"/>
              <w:rPr>
                <w:szCs w:val="22"/>
              </w:rPr>
            </w:pPr>
          </w:p>
        </w:tc>
        <w:tc>
          <w:tcPr>
            <w:tcW w:w="1418" w:type="dxa"/>
            <w:tcBorders>
              <w:top w:val="single" w:sz="4" w:space="0" w:color="auto"/>
              <w:left w:val="single" w:sz="4" w:space="0" w:color="auto"/>
              <w:bottom w:val="single" w:sz="4" w:space="0" w:color="auto"/>
              <w:right w:val="single" w:sz="4" w:space="0" w:color="auto"/>
            </w:tcBorders>
            <w:vAlign w:val="center"/>
          </w:tcPr>
          <w:p w14:paraId="7F2ADA0B" w14:textId="77777777" w:rsidR="000853EB" w:rsidRPr="004E780F" w:rsidRDefault="000853EB" w:rsidP="00DB6ABC">
            <w:pPr>
              <w:jc w:val="center"/>
              <w:rPr>
                <w:szCs w:val="22"/>
              </w:rPr>
            </w:pPr>
          </w:p>
        </w:tc>
        <w:tc>
          <w:tcPr>
            <w:tcW w:w="1418" w:type="dxa"/>
            <w:tcBorders>
              <w:top w:val="single" w:sz="4" w:space="0" w:color="auto"/>
              <w:left w:val="single" w:sz="4" w:space="0" w:color="auto"/>
              <w:bottom w:val="single" w:sz="4" w:space="0" w:color="auto"/>
              <w:right w:val="single" w:sz="4" w:space="0" w:color="auto"/>
            </w:tcBorders>
            <w:vAlign w:val="center"/>
          </w:tcPr>
          <w:p w14:paraId="29FBD979" w14:textId="77777777" w:rsidR="000853EB" w:rsidRPr="004E780F" w:rsidRDefault="000853EB" w:rsidP="000853EB">
            <w:pPr>
              <w:jc w:val="center"/>
              <w:rPr>
                <w:szCs w:val="22"/>
              </w:rPr>
            </w:pPr>
          </w:p>
        </w:tc>
      </w:tr>
      <w:tr w:rsidR="000853EB" w:rsidRPr="004E780F" w14:paraId="10D849DD" w14:textId="77777777" w:rsidTr="000853EB">
        <w:trPr>
          <w:trHeight w:hRule="exact" w:val="567"/>
          <w:jc w:val="center"/>
        </w:trPr>
        <w:tc>
          <w:tcPr>
            <w:tcW w:w="2592" w:type="dxa"/>
            <w:tcBorders>
              <w:top w:val="single" w:sz="4" w:space="0" w:color="auto"/>
              <w:left w:val="single" w:sz="4" w:space="0" w:color="auto"/>
              <w:bottom w:val="single" w:sz="4" w:space="0" w:color="auto"/>
              <w:right w:val="single" w:sz="4" w:space="0" w:color="auto"/>
            </w:tcBorders>
            <w:vAlign w:val="center"/>
          </w:tcPr>
          <w:p w14:paraId="5AE8FC0F" w14:textId="77777777" w:rsidR="000853EB" w:rsidRPr="004E780F" w:rsidRDefault="000853EB" w:rsidP="00CD00C3">
            <w:pPr>
              <w:rPr>
                <w:szCs w:val="22"/>
                <w:vertAlign w:val="superscript"/>
              </w:rPr>
            </w:pPr>
            <w:r w:rsidRPr="004E780F">
              <w:rPr>
                <w:szCs w:val="22"/>
              </w:rPr>
              <w:t xml:space="preserve">Examens para cliniques </w:t>
            </w:r>
            <w:r w:rsidRPr="004E780F">
              <w:rPr>
                <w:szCs w:val="22"/>
                <w:vertAlign w:val="superscript"/>
              </w:rPr>
              <w:t>3</w:t>
            </w:r>
          </w:p>
        </w:tc>
        <w:tc>
          <w:tcPr>
            <w:tcW w:w="1424" w:type="dxa"/>
            <w:tcBorders>
              <w:top w:val="single" w:sz="4" w:space="0" w:color="auto"/>
              <w:left w:val="single" w:sz="4" w:space="0" w:color="auto"/>
              <w:bottom w:val="single" w:sz="4" w:space="0" w:color="auto"/>
              <w:right w:val="single" w:sz="4" w:space="0" w:color="auto"/>
            </w:tcBorders>
            <w:vAlign w:val="center"/>
          </w:tcPr>
          <w:p w14:paraId="371AA00B" w14:textId="77777777" w:rsidR="000853EB" w:rsidRPr="004E780F" w:rsidRDefault="000853EB" w:rsidP="00DB6ABC">
            <w:pPr>
              <w:jc w:val="center"/>
              <w:rPr>
                <w:szCs w:val="22"/>
              </w:rPr>
            </w:pPr>
          </w:p>
        </w:tc>
        <w:tc>
          <w:tcPr>
            <w:tcW w:w="1082" w:type="dxa"/>
            <w:tcBorders>
              <w:top w:val="single" w:sz="4" w:space="0" w:color="auto"/>
              <w:left w:val="single" w:sz="4" w:space="0" w:color="auto"/>
              <w:bottom w:val="single" w:sz="4" w:space="0" w:color="auto"/>
              <w:right w:val="single" w:sz="4" w:space="0" w:color="auto"/>
            </w:tcBorders>
            <w:vAlign w:val="center"/>
          </w:tcPr>
          <w:p w14:paraId="137AA29C" w14:textId="77777777" w:rsidR="000853EB" w:rsidRPr="004E780F" w:rsidRDefault="000853EB" w:rsidP="00DB6ABC">
            <w:pPr>
              <w:jc w:val="center"/>
              <w:rPr>
                <w:szCs w:val="22"/>
              </w:rPr>
            </w:pPr>
            <w:r w:rsidRPr="004E780F">
              <w:rPr>
                <w:szCs w:val="22"/>
              </w:rPr>
              <w:sym w:font="Wingdings" w:char="F0FC"/>
            </w:r>
          </w:p>
        </w:tc>
        <w:tc>
          <w:tcPr>
            <w:tcW w:w="1134" w:type="dxa"/>
            <w:tcBorders>
              <w:top w:val="single" w:sz="4" w:space="0" w:color="auto"/>
              <w:left w:val="single" w:sz="4" w:space="0" w:color="auto"/>
              <w:bottom w:val="single" w:sz="4" w:space="0" w:color="auto"/>
              <w:right w:val="single" w:sz="4" w:space="0" w:color="auto"/>
            </w:tcBorders>
            <w:vAlign w:val="center"/>
          </w:tcPr>
          <w:p w14:paraId="62BD01A1" w14:textId="77777777" w:rsidR="000853EB" w:rsidRPr="004E780F" w:rsidRDefault="000853EB" w:rsidP="00DB6ABC">
            <w:pPr>
              <w:jc w:val="center"/>
              <w:rPr>
                <w:szCs w:val="22"/>
              </w:rPr>
            </w:pPr>
          </w:p>
        </w:tc>
        <w:tc>
          <w:tcPr>
            <w:tcW w:w="1418" w:type="dxa"/>
            <w:tcBorders>
              <w:top w:val="single" w:sz="4" w:space="0" w:color="auto"/>
              <w:left w:val="single" w:sz="4" w:space="0" w:color="auto"/>
              <w:bottom w:val="single" w:sz="4" w:space="0" w:color="auto"/>
              <w:right w:val="single" w:sz="4" w:space="0" w:color="auto"/>
            </w:tcBorders>
            <w:vAlign w:val="center"/>
          </w:tcPr>
          <w:p w14:paraId="07F457DB" w14:textId="77777777" w:rsidR="000853EB" w:rsidRPr="004E780F" w:rsidRDefault="000853EB" w:rsidP="00DB6ABC">
            <w:pPr>
              <w:jc w:val="center"/>
              <w:rPr>
                <w:szCs w:val="22"/>
              </w:rPr>
            </w:pPr>
          </w:p>
        </w:tc>
        <w:tc>
          <w:tcPr>
            <w:tcW w:w="1418" w:type="dxa"/>
            <w:tcBorders>
              <w:top w:val="single" w:sz="4" w:space="0" w:color="auto"/>
              <w:left w:val="single" w:sz="4" w:space="0" w:color="auto"/>
              <w:bottom w:val="single" w:sz="4" w:space="0" w:color="auto"/>
              <w:right w:val="single" w:sz="4" w:space="0" w:color="auto"/>
            </w:tcBorders>
            <w:vAlign w:val="center"/>
          </w:tcPr>
          <w:p w14:paraId="43DB2248" w14:textId="77777777" w:rsidR="000853EB" w:rsidRPr="004E780F" w:rsidRDefault="000853EB" w:rsidP="000853EB">
            <w:pPr>
              <w:jc w:val="center"/>
              <w:rPr>
                <w:szCs w:val="22"/>
              </w:rPr>
            </w:pPr>
          </w:p>
        </w:tc>
        <w:tc>
          <w:tcPr>
            <w:tcW w:w="1418" w:type="dxa"/>
            <w:tcBorders>
              <w:top w:val="single" w:sz="4" w:space="0" w:color="auto"/>
              <w:left w:val="single" w:sz="4" w:space="0" w:color="auto"/>
              <w:bottom w:val="single" w:sz="4" w:space="0" w:color="auto"/>
              <w:right w:val="single" w:sz="4" w:space="0" w:color="auto"/>
            </w:tcBorders>
            <w:vAlign w:val="center"/>
          </w:tcPr>
          <w:p w14:paraId="48BF0710" w14:textId="77777777" w:rsidR="000853EB" w:rsidRPr="004E780F" w:rsidRDefault="000853EB" w:rsidP="00DB6ABC">
            <w:pPr>
              <w:jc w:val="center"/>
              <w:rPr>
                <w:szCs w:val="22"/>
              </w:rPr>
            </w:pPr>
          </w:p>
        </w:tc>
        <w:tc>
          <w:tcPr>
            <w:tcW w:w="1418" w:type="dxa"/>
            <w:tcBorders>
              <w:top w:val="single" w:sz="4" w:space="0" w:color="auto"/>
              <w:left w:val="single" w:sz="4" w:space="0" w:color="auto"/>
              <w:bottom w:val="single" w:sz="4" w:space="0" w:color="auto"/>
              <w:right w:val="single" w:sz="4" w:space="0" w:color="auto"/>
            </w:tcBorders>
            <w:vAlign w:val="center"/>
          </w:tcPr>
          <w:p w14:paraId="637EC1A9" w14:textId="77777777" w:rsidR="000853EB" w:rsidRPr="004E780F" w:rsidRDefault="000853EB" w:rsidP="000853EB">
            <w:pPr>
              <w:jc w:val="center"/>
              <w:rPr>
                <w:szCs w:val="22"/>
              </w:rPr>
            </w:pPr>
          </w:p>
        </w:tc>
      </w:tr>
      <w:tr w:rsidR="000853EB" w:rsidRPr="004E780F" w14:paraId="5A173598" w14:textId="77777777" w:rsidTr="000853EB">
        <w:trPr>
          <w:trHeight w:hRule="exact" w:val="567"/>
          <w:jc w:val="center"/>
        </w:trPr>
        <w:tc>
          <w:tcPr>
            <w:tcW w:w="2592" w:type="dxa"/>
            <w:tcBorders>
              <w:top w:val="single" w:sz="4" w:space="0" w:color="auto"/>
              <w:left w:val="single" w:sz="4" w:space="0" w:color="auto"/>
              <w:bottom w:val="single" w:sz="4" w:space="0" w:color="auto"/>
              <w:right w:val="single" w:sz="4" w:space="0" w:color="auto"/>
            </w:tcBorders>
            <w:vAlign w:val="center"/>
          </w:tcPr>
          <w:p w14:paraId="5496521D" w14:textId="77777777" w:rsidR="000853EB" w:rsidRPr="004E780F" w:rsidRDefault="000853EB" w:rsidP="00CD00C3">
            <w:pPr>
              <w:rPr>
                <w:szCs w:val="22"/>
              </w:rPr>
            </w:pPr>
            <w:r w:rsidRPr="004E780F">
              <w:rPr>
                <w:szCs w:val="22"/>
              </w:rPr>
              <w:t>…..</w:t>
            </w:r>
          </w:p>
        </w:tc>
        <w:tc>
          <w:tcPr>
            <w:tcW w:w="1424" w:type="dxa"/>
            <w:tcBorders>
              <w:top w:val="single" w:sz="4" w:space="0" w:color="auto"/>
              <w:left w:val="single" w:sz="4" w:space="0" w:color="auto"/>
              <w:bottom w:val="single" w:sz="4" w:space="0" w:color="auto"/>
              <w:right w:val="single" w:sz="4" w:space="0" w:color="auto"/>
            </w:tcBorders>
            <w:vAlign w:val="center"/>
          </w:tcPr>
          <w:p w14:paraId="25D91088" w14:textId="77777777" w:rsidR="000853EB" w:rsidRPr="004E780F" w:rsidRDefault="000853EB" w:rsidP="00DB6ABC">
            <w:pPr>
              <w:jc w:val="center"/>
              <w:rPr>
                <w:szCs w:val="22"/>
              </w:rPr>
            </w:pPr>
          </w:p>
        </w:tc>
        <w:tc>
          <w:tcPr>
            <w:tcW w:w="1082" w:type="dxa"/>
            <w:tcBorders>
              <w:top w:val="single" w:sz="4" w:space="0" w:color="auto"/>
              <w:left w:val="single" w:sz="4" w:space="0" w:color="auto"/>
              <w:bottom w:val="single" w:sz="4" w:space="0" w:color="auto"/>
              <w:right w:val="single" w:sz="4" w:space="0" w:color="auto"/>
            </w:tcBorders>
            <w:vAlign w:val="center"/>
          </w:tcPr>
          <w:p w14:paraId="135BFDC3" w14:textId="77777777" w:rsidR="000853EB" w:rsidRPr="004E780F" w:rsidRDefault="000853EB" w:rsidP="00DB6ABC">
            <w:pPr>
              <w:jc w:val="center"/>
              <w:rPr>
                <w:szCs w:val="22"/>
              </w:rPr>
            </w:pPr>
          </w:p>
        </w:tc>
        <w:tc>
          <w:tcPr>
            <w:tcW w:w="1134" w:type="dxa"/>
            <w:tcBorders>
              <w:top w:val="single" w:sz="4" w:space="0" w:color="auto"/>
              <w:left w:val="single" w:sz="4" w:space="0" w:color="auto"/>
              <w:bottom w:val="single" w:sz="4" w:space="0" w:color="auto"/>
              <w:right w:val="single" w:sz="4" w:space="0" w:color="auto"/>
            </w:tcBorders>
            <w:vAlign w:val="center"/>
          </w:tcPr>
          <w:p w14:paraId="4B22D8D6" w14:textId="77777777" w:rsidR="000853EB" w:rsidRPr="004E780F" w:rsidRDefault="000853EB" w:rsidP="00DB6ABC">
            <w:pPr>
              <w:jc w:val="center"/>
              <w:rPr>
                <w:szCs w:val="22"/>
              </w:rPr>
            </w:pPr>
          </w:p>
        </w:tc>
        <w:tc>
          <w:tcPr>
            <w:tcW w:w="1418" w:type="dxa"/>
            <w:tcBorders>
              <w:top w:val="single" w:sz="4" w:space="0" w:color="auto"/>
              <w:left w:val="single" w:sz="4" w:space="0" w:color="auto"/>
              <w:bottom w:val="single" w:sz="4" w:space="0" w:color="auto"/>
              <w:right w:val="single" w:sz="4" w:space="0" w:color="auto"/>
            </w:tcBorders>
            <w:vAlign w:val="center"/>
          </w:tcPr>
          <w:p w14:paraId="12E57006" w14:textId="77777777" w:rsidR="000853EB" w:rsidRPr="004E780F" w:rsidRDefault="000853EB" w:rsidP="00DB6ABC">
            <w:pPr>
              <w:jc w:val="center"/>
              <w:rPr>
                <w:szCs w:val="22"/>
              </w:rPr>
            </w:pPr>
          </w:p>
        </w:tc>
        <w:tc>
          <w:tcPr>
            <w:tcW w:w="1418" w:type="dxa"/>
            <w:tcBorders>
              <w:top w:val="single" w:sz="4" w:space="0" w:color="auto"/>
              <w:left w:val="single" w:sz="4" w:space="0" w:color="auto"/>
              <w:bottom w:val="single" w:sz="4" w:space="0" w:color="auto"/>
              <w:right w:val="single" w:sz="4" w:space="0" w:color="auto"/>
            </w:tcBorders>
            <w:vAlign w:val="center"/>
          </w:tcPr>
          <w:p w14:paraId="07074756" w14:textId="77777777" w:rsidR="000853EB" w:rsidRPr="004E780F" w:rsidRDefault="000853EB" w:rsidP="000853EB">
            <w:pPr>
              <w:jc w:val="center"/>
              <w:rPr>
                <w:szCs w:val="22"/>
              </w:rPr>
            </w:pPr>
          </w:p>
        </w:tc>
        <w:tc>
          <w:tcPr>
            <w:tcW w:w="1418" w:type="dxa"/>
            <w:tcBorders>
              <w:top w:val="single" w:sz="4" w:space="0" w:color="auto"/>
              <w:left w:val="single" w:sz="4" w:space="0" w:color="auto"/>
              <w:bottom w:val="single" w:sz="4" w:space="0" w:color="auto"/>
              <w:right w:val="single" w:sz="4" w:space="0" w:color="auto"/>
            </w:tcBorders>
            <w:vAlign w:val="center"/>
          </w:tcPr>
          <w:p w14:paraId="3D4867B6" w14:textId="77777777" w:rsidR="000853EB" w:rsidRPr="004E780F" w:rsidRDefault="000853EB" w:rsidP="00DB6ABC">
            <w:pPr>
              <w:jc w:val="center"/>
              <w:rPr>
                <w:szCs w:val="22"/>
              </w:rPr>
            </w:pPr>
          </w:p>
        </w:tc>
        <w:tc>
          <w:tcPr>
            <w:tcW w:w="1418" w:type="dxa"/>
            <w:tcBorders>
              <w:top w:val="single" w:sz="4" w:space="0" w:color="auto"/>
              <w:left w:val="single" w:sz="4" w:space="0" w:color="auto"/>
              <w:bottom w:val="single" w:sz="4" w:space="0" w:color="auto"/>
              <w:right w:val="single" w:sz="4" w:space="0" w:color="auto"/>
            </w:tcBorders>
            <w:vAlign w:val="center"/>
          </w:tcPr>
          <w:p w14:paraId="1DBF972C" w14:textId="77777777" w:rsidR="000853EB" w:rsidRPr="004E780F" w:rsidRDefault="000853EB" w:rsidP="000853EB">
            <w:pPr>
              <w:jc w:val="center"/>
              <w:rPr>
                <w:szCs w:val="22"/>
              </w:rPr>
            </w:pPr>
          </w:p>
        </w:tc>
      </w:tr>
      <w:tr w:rsidR="000853EB" w:rsidRPr="004E780F" w14:paraId="6989EE37" w14:textId="77777777" w:rsidTr="000853EB">
        <w:trPr>
          <w:trHeight w:hRule="exact" w:val="567"/>
          <w:jc w:val="center"/>
        </w:trPr>
        <w:tc>
          <w:tcPr>
            <w:tcW w:w="2592" w:type="dxa"/>
            <w:tcBorders>
              <w:top w:val="single" w:sz="4" w:space="0" w:color="auto"/>
              <w:left w:val="single" w:sz="4" w:space="0" w:color="auto"/>
              <w:bottom w:val="single" w:sz="4" w:space="0" w:color="auto"/>
              <w:right w:val="single" w:sz="4" w:space="0" w:color="auto"/>
            </w:tcBorders>
            <w:vAlign w:val="center"/>
          </w:tcPr>
          <w:p w14:paraId="476FF46A" w14:textId="77777777" w:rsidR="000853EB" w:rsidRPr="004E780F" w:rsidRDefault="000411AB" w:rsidP="002C6287">
            <w:pPr>
              <w:rPr>
                <w:szCs w:val="22"/>
              </w:rPr>
            </w:pPr>
            <w:r w:rsidRPr="004E780F">
              <w:rPr>
                <w:szCs w:val="22"/>
              </w:rPr>
              <w:t>Rec</w:t>
            </w:r>
            <w:r w:rsidR="00552B27" w:rsidRPr="004E780F">
              <w:rPr>
                <w:szCs w:val="22"/>
              </w:rPr>
              <w:t>herche</w:t>
            </w:r>
            <w:r w:rsidRPr="004E780F">
              <w:rPr>
                <w:szCs w:val="22"/>
              </w:rPr>
              <w:t xml:space="preserve"> des </w:t>
            </w:r>
            <w:proofErr w:type="spellStart"/>
            <w:r w:rsidRPr="004E780F">
              <w:rPr>
                <w:szCs w:val="22"/>
              </w:rPr>
              <w:t>E</w:t>
            </w:r>
            <w:ins w:id="87" w:author="291073" w:date="2017-09-12T09:49:00Z">
              <w:r w:rsidR="00182789" w:rsidRPr="004E780F">
                <w:rPr>
                  <w:szCs w:val="22"/>
                </w:rPr>
                <w:t>v</w:t>
              </w:r>
            </w:ins>
            <w:r w:rsidRPr="004E780F">
              <w:rPr>
                <w:szCs w:val="22"/>
              </w:rPr>
              <w:t>I</w:t>
            </w:r>
            <w:proofErr w:type="spellEnd"/>
          </w:p>
        </w:tc>
        <w:tc>
          <w:tcPr>
            <w:tcW w:w="1424" w:type="dxa"/>
            <w:tcBorders>
              <w:top w:val="single" w:sz="4" w:space="0" w:color="auto"/>
              <w:left w:val="single" w:sz="4" w:space="0" w:color="auto"/>
              <w:bottom w:val="single" w:sz="4" w:space="0" w:color="auto"/>
              <w:right w:val="single" w:sz="4" w:space="0" w:color="auto"/>
            </w:tcBorders>
            <w:vAlign w:val="center"/>
          </w:tcPr>
          <w:p w14:paraId="2D006B70" w14:textId="77777777" w:rsidR="000853EB" w:rsidRPr="004E780F" w:rsidRDefault="000853EB" w:rsidP="00DB6ABC">
            <w:pPr>
              <w:jc w:val="center"/>
              <w:rPr>
                <w:szCs w:val="22"/>
              </w:rPr>
            </w:pPr>
          </w:p>
        </w:tc>
        <w:tc>
          <w:tcPr>
            <w:tcW w:w="1082" w:type="dxa"/>
            <w:tcBorders>
              <w:top w:val="single" w:sz="4" w:space="0" w:color="auto"/>
              <w:left w:val="single" w:sz="4" w:space="0" w:color="auto"/>
              <w:bottom w:val="single" w:sz="4" w:space="0" w:color="auto"/>
              <w:right w:val="single" w:sz="4" w:space="0" w:color="auto"/>
            </w:tcBorders>
            <w:vAlign w:val="center"/>
          </w:tcPr>
          <w:p w14:paraId="042674DE" w14:textId="77777777" w:rsidR="000853EB" w:rsidRPr="004E780F" w:rsidRDefault="000411AB" w:rsidP="00DB6ABC">
            <w:pPr>
              <w:jc w:val="center"/>
              <w:rPr>
                <w:szCs w:val="22"/>
              </w:rPr>
            </w:pPr>
            <w:r w:rsidRPr="004E780F">
              <w:rPr>
                <w:szCs w:val="22"/>
              </w:rPr>
              <w:sym w:font="Wingdings" w:char="F0FC"/>
            </w:r>
          </w:p>
        </w:tc>
        <w:tc>
          <w:tcPr>
            <w:tcW w:w="1134" w:type="dxa"/>
            <w:tcBorders>
              <w:top w:val="single" w:sz="4" w:space="0" w:color="auto"/>
              <w:left w:val="single" w:sz="4" w:space="0" w:color="auto"/>
              <w:bottom w:val="single" w:sz="4" w:space="0" w:color="auto"/>
              <w:right w:val="single" w:sz="4" w:space="0" w:color="auto"/>
            </w:tcBorders>
            <w:vAlign w:val="center"/>
          </w:tcPr>
          <w:p w14:paraId="525E1F92" w14:textId="77777777" w:rsidR="000853EB" w:rsidRPr="004E780F" w:rsidRDefault="000411AB" w:rsidP="00DB6ABC">
            <w:pPr>
              <w:jc w:val="center"/>
              <w:rPr>
                <w:szCs w:val="22"/>
              </w:rPr>
            </w:pPr>
            <w:r w:rsidRPr="004E780F">
              <w:rPr>
                <w:szCs w:val="22"/>
              </w:rPr>
              <w:sym w:font="Wingdings" w:char="F0FC"/>
            </w:r>
          </w:p>
        </w:tc>
        <w:tc>
          <w:tcPr>
            <w:tcW w:w="1418" w:type="dxa"/>
            <w:tcBorders>
              <w:top w:val="single" w:sz="4" w:space="0" w:color="auto"/>
              <w:left w:val="single" w:sz="4" w:space="0" w:color="auto"/>
              <w:bottom w:val="single" w:sz="4" w:space="0" w:color="auto"/>
              <w:right w:val="single" w:sz="4" w:space="0" w:color="auto"/>
            </w:tcBorders>
            <w:vAlign w:val="center"/>
          </w:tcPr>
          <w:p w14:paraId="7FEE0358" w14:textId="77777777" w:rsidR="000853EB" w:rsidRPr="004E780F" w:rsidRDefault="000411AB" w:rsidP="00DB6ABC">
            <w:pPr>
              <w:jc w:val="center"/>
              <w:rPr>
                <w:szCs w:val="22"/>
              </w:rPr>
            </w:pPr>
            <w:r w:rsidRPr="004E780F">
              <w:rPr>
                <w:szCs w:val="22"/>
              </w:rPr>
              <w:sym w:font="Wingdings" w:char="F0FC"/>
            </w:r>
          </w:p>
        </w:tc>
        <w:tc>
          <w:tcPr>
            <w:tcW w:w="1418" w:type="dxa"/>
            <w:tcBorders>
              <w:top w:val="single" w:sz="4" w:space="0" w:color="auto"/>
              <w:left w:val="single" w:sz="4" w:space="0" w:color="auto"/>
              <w:bottom w:val="single" w:sz="4" w:space="0" w:color="auto"/>
              <w:right w:val="single" w:sz="4" w:space="0" w:color="auto"/>
            </w:tcBorders>
            <w:vAlign w:val="center"/>
          </w:tcPr>
          <w:p w14:paraId="690348F8" w14:textId="77777777" w:rsidR="000853EB" w:rsidRPr="004E780F" w:rsidRDefault="000411AB" w:rsidP="000853EB">
            <w:pPr>
              <w:jc w:val="center"/>
              <w:rPr>
                <w:szCs w:val="22"/>
              </w:rPr>
            </w:pPr>
            <w:r w:rsidRPr="004E780F">
              <w:rPr>
                <w:szCs w:val="22"/>
              </w:rPr>
              <w:sym w:font="Wingdings" w:char="F0FC"/>
            </w:r>
          </w:p>
        </w:tc>
        <w:tc>
          <w:tcPr>
            <w:tcW w:w="1418" w:type="dxa"/>
            <w:tcBorders>
              <w:top w:val="single" w:sz="4" w:space="0" w:color="auto"/>
              <w:left w:val="single" w:sz="4" w:space="0" w:color="auto"/>
              <w:bottom w:val="single" w:sz="4" w:space="0" w:color="auto"/>
              <w:right w:val="single" w:sz="4" w:space="0" w:color="auto"/>
            </w:tcBorders>
            <w:vAlign w:val="center"/>
          </w:tcPr>
          <w:p w14:paraId="3E1331A1" w14:textId="77777777" w:rsidR="000853EB" w:rsidRPr="004E780F" w:rsidRDefault="000411AB" w:rsidP="00DB6ABC">
            <w:pPr>
              <w:jc w:val="center"/>
              <w:rPr>
                <w:szCs w:val="22"/>
              </w:rPr>
            </w:pPr>
            <w:r w:rsidRPr="004E780F">
              <w:rPr>
                <w:szCs w:val="22"/>
              </w:rPr>
              <w:sym w:font="Wingdings" w:char="F0FC"/>
            </w:r>
          </w:p>
        </w:tc>
        <w:tc>
          <w:tcPr>
            <w:tcW w:w="1418" w:type="dxa"/>
            <w:tcBorders>
              <w:top w:val="single" w:sz="4" w:space="0" w:color="auto"/>
              <w:left w:val="single" w:sz="4" w:space="0" w:color="auto"/>
              <w:bottom w:val="single" w:sz="4" w:space="0" w:color="auto"/>
              <w:right w:val="single" w:sz="4" w:space="0" w:color="auto"/>
            </w:tcBorders>
            <w:vAlign w:val="center"/>
          </w:tcPr>
          <w:p w14:paraId="0163B7AC" w14:textId="77777777" w:rsidR="000853EB" w:rsidRPr="004E780F" w:rsidRDefault="000411AB" w:rsidP="000853EB">
            <w:pPr>
              <w:jc w:val="center"/>
              <w:rPr>
                <w:szCs w:val="22"/>
              </w:rPr>
            </w:pPr>
            <w:r w:rsidRPr="004E780F">
              <w:rPr>
                <w:szCs w:val="22"/>
              </w:rPr>
              <w:sym w:font="Wingdings" w:char="F0FC"/>
            </w:r>
          </w:p>
        </w:tc>
      </w:tr>
      <w:tr w:rsidR="000853EB" w:rsidRPr="004E780F" w14:paraId="735925FA" w14:textId="77777777" w:rsidTr="000853EB">
        <w:trPr>
          <w:trHeight w:hRule="exact" w:val="567"/>
          <w:jc w:val="center"/>
        </w:trPr>
        <w:tc>
          <w:tcPr>
            <w:tcW w:w="2592" w:type="dxa"/>
            <w:tcBorders>
              <w:top w:val="single" w:sz="4" w:space="0" w:color="auto"/>
              <w:left w:val="single" w:sz="4" w:space="0" w:color="auto"/>
              <w:bottom w:val="single" w:sz="4" w:space="0" w:color="auto"/>
              <w:right w:val="single" w:sz="4" w:space="0" w:color="auto"/>
            </w:tcBorders>
            <w:vAlign w:val="center"/>
          </w:tcPr>
          <w:p w14:paraId="6B849EAD" w14:textId="77777777" w:rsidR="000853EB" w:rsidRPr="004E780F" w:rsidRDefault="000853EB" w:rsidP="00CD00C3">
            <w:pPr>
              <w:rPr>
                <w:szCs w:val="22"/>
              </w:rPr>
            </w:pPr>
          </w:p>
        </w:tc>
        <w:tc>
          <w:tcPr>
            <w:tcW w:w="1424" w:type="dxa"/>
            <w:tcBorders>
              <w:top w:val="single" w:sz="4" w:space="0" w:color="auto"/>
              <w:left w:val="single" w:sz="4" w:space="0" w:color="auto"/>
              <w:bottom w:val="single" w:sz="4" w:space="0" w:color="auto"/>
              <w:right w:val="single" w:sz="4" w:space="0" w:color="auto"/>
            </w:tcBorders>
            <w:vAlign w:val="center"/>
          </w:tcPr>
          <w:p w14:paraId="59C85153" w14:textId="77777777" w:rsidR="000853EB" w:rsidRPr="004E780F" w:rsidRDefault="000853EB" w:rsidP="00DB6ABC">
            <w:pPr>
              <w:jc w:val="center"/>
              <w:rPr>
                <w:szCs w:val="22"/>
              </w:rPr>
            </w:pPr>
          </w:p>
        </w:tc>
        <w:tc>
          <w:tcPr>
            <w:tcW w:w="1082" w:type="dxa"/>
            <w:tcBorders>
              <w:top w:val="single" w:sz="4" w:space="0" w:color="auto"/>
              <w:left w:val="single" w:sz="4" w:space="0" w:color="auto"/>
              <w:bottom w:val="single" w:sz="4" w:space="0" w:color="auto"/>
              <w:right w:val="single" w:sz="4" w:space="0" w:color="auto"/>
            </w:tcBorders>
            <w:vAlign w:val="center"/>
          </w:tcPr>
          <w:p w14:paraId="74E4CE5E" w14:textId="77777777" w:rsidR="000853EB" w:rsidRPr="004E780F" w:rsidRDefault="000853EB" w:rsidP="00DB6ABC">
            <w:pPr>
              <w:jc w:val="center"/>
              <w:rPr>
                <w:szCs w:val="22"/>
              </w:rPr>
            </w:pPr>
          </w:p>
        </w:tc>
        <w:tc>
          <w:tcPr>
            <w:tcW w:w="1134" w:type="dxa"/>
            <w:tcBorders>
              <w:top w:val="single" w:sz="4" w:space="0" w:color="auto"/>
              <w:left w:val="single" w:sz="4" w:space="0" w:color="auto"/>
              <w:bottom w:val="single" w:sz="4" w:space="0" w:color="auto"/>
              <w:right w:val="single" w:sz="4" w:space="0" w:color="auto"/>
            </w:tcBorders>
            <w:vAlign w:val="center"/>
          </w:tcPr>
          <w:p w14:paraId="08CDD799" w14:textId="77777777" w:rsidR="000853EB" w:rsidRPr="004E780F" w:rsidRDefault="000853EB" w:rsidP="00DB6ABC">
            <w:pPr>
              <w:jc w:val="center"/>
              <w:rPr>
                <w:szCs w:val="22"/>
              </w:rPr>
            </w:pPr>
          </w:p>
        </w:tc>
        <w:tc>
          <w:tcPr>
            <w:tcW w:w="1418" w:type="dxa"/>
            <w:tcBorders>
              <w:top w:val="single" w:sz="4" w:space="0" w:color="auto"/>
              <w:left w:val="single" w:sz="4" w:space="0" w:color="auto"/>
              <w:bottom w:val="single" w:sz="4" w:space="0" w:color="auto"/>
              <w:right w:val="single" w:sz="4" w:space="0" w:color="auto"/>
            </w:tcBorders>
            <w:vAlign w:val="center"/>
          </w:tcPr>
          <w:p w14:paraId="5BD4CE57" w14:textId="77777777" w:rsidR="000853EB" w:rsidRPr="004E780F" w:rsidRDefault="000853EB" w:rsidP="00DB6ABC">
            <w:pPr>
              <w:jc w:val="center"/>
              <w:rPr>
                <w:szCs w:val="22"/>
              </w:rPr>
            </w:pPr>
          </w:p>
        </w:tc>
        <w:tc>
          <w:tcPr>
            <w:tcW w:w="1418" w:type="dxa"/>
            <w:tcBorders>
              <w:top w:val="single" w:sz="4" w:space="0" w:color="auto"/>
              <w:left w:val="single" w:sz="4" w:space="0" w:color="auto"/>
              <w:bottom w:val="single" w:sz="4" w:space="0" w:color="auto"/>
              <w:right w:val="single" w:sz="4" w:space="0" w:color="auto"/>
            </w:tcBorders>
            <w:vAlign w:val="center"/>
          </w:tcPr>
          <w:p w14:paraId="0DFCBD92" w14:textId="77777777" w:rsidR="000853EB" w:rsidRPr="004E780F" w:rsidRDefault="000853EB" w:rsidP="000853EB">
            <w:pPr>
              <w:jc w:val="center"/>
              <w:rPr>
                <w:szCs w:val="22"/>
              </w:rPr>
            </w:pPr>
          </w:p>
        </w:tc>
        <w:tc>
          <w:tcPr>
            <w:tcW w:w="1418" w:type="dxa"/>
            <w:tcBorders>
              <w:top w:val="single" w:sz="4" w:space="0" w:color="auto"/>
              <w:left w:val="single" w:sz="4" w:space="0" w:color="auto"/>
              <w:bottom w:val="single" w:sz="4" w:space="0" w:color="auto"/>
              <w:right w:val="single" w:sz="4" w:space="0" w:color="auto"/>
            </w:tcBorders>
            <w:vAlign w:val="center"/>
          </w:tcPr>
          <w:p w14:paraId="340134F9" w14:textId="77777777" w:rsidR="000853EB" w:rsidRPr="004E780F" w:rsidRDefault="000853EB" w:rsidP="00DB6ABC">
            <w:pPr>
              <w:jc w:val="center"/>
              <w:rPr>
                <w:szCs w:val="22"/>
              </w:rPr>
            </w:pPr>
          </w:p>
        </w:tc>
        <w:tc>
          <w:tcPr>
            <w:tcW w:w="1418" w:type="dxa"/>
            <w:tcBorders>
              <w:top w:val="single" w:sz="4" w:space="0" w:color="auto"/>
              <w:left w:val="single" w:sz="4" w:space="0" w:color="auto"/>
              <w:bottom w:val="single" w:sz="4" w:space="0" w:color="auto"/>
              <w:right w:val="single" w:sz="4" w:space="0" w:color="auto"/>
            </w:tcBorders>
            <w:vAlign w:val="center"/>
          </w:tcPr>
          <w:p w14:paraId="2D5A115F" w14:textId="77777777" w:rsidR="000853EB" w:rsidRPr="004E780F" w:rsidRDefault="000853EB" w:rsidP="000853EB">
            <w:pPr>
              <w:jc w:val="center"/>
              <w:rPr>
                <w:szCs w:val="22"/>
              </w:rPr>
            </w:pPr>
          </w:p>
        </w:tc>
      </w:tr>
      <w:tr w:rsidR="000853EB" w:rsidRPr="004E780F" w14:paraId="17815544" w14:textId="77777777" w:rsidTr="000853EB">
        <w:trPr>
          <w:trHeight w:hRule="exact" w:val="567"/>
          <w:jc w:val="center"/>
        </w:trPr>
        <w:tc>
          <w:tcPr>
            <w:tcW w:w="2592" w:type="dxa"/>
            <w:tcBorders>
              <w:top w:val="single" w:sz="4" w:space="0" w:color="auto"/>
              <w:left w:val="single" w:sz="4" w:space="0" w:color="auto"/>
              <w:bottom w:val="single" w:sz="4" w:space="0" w:color="auto"/>
              <w:right w:val="single" w:sz="4" w:space="0" w:color="auto"/>
            </w:tcBorders>
            <w:vAlign w:val="center"/>
          </w:tcPr>
          <w:p w14:paraId="3E12D810" w14:textId="77777777" w:rsidR="000853EB" w:rsidRPr="004E780F" w:rsidRDefault="000853EB" w:rsidP="00CD00C3">
            <w:pPr>
              <w:rPr>
                <w:szCs w:val="22"/>
              </w:rPr>
            </w:pPr>
          </w:p>
        </w:tc>
        <w:tc>
          <w:tcPr>
            <w:tcW w:w="1424" w:type="dxa"/>
            <w:tcBorders>
              <w:top w:val="single" w:sz="4" w:space="0" w:color="auto"/>
              <w:left w:val="single" w:sz="4" w:space="0" w:color="auto"/>
              <w:bottom w:val="single" w:sz="4" w:space="0" w:color="auto"/>
              <w:right w:val="single" w:sz="4" w:space="0" w:color="auto"/>
            </w:tcBorders>
            <w:vAlign w:val="center"/>
          </w:tcPr>
          <w:p w14:paraId="73F7BB8C" w14:textId="77777777" w:rsidR="000853EB" w:rsidRPr="004E780F" w:rsidRDefault="000853EB" w:rsidP="00DB6ABC">
            <w:pPr>
              <w:jc w:val="center"/>
              <w:rPr>
                <w:szCs w:val="22"/>
              </w:rPr>
            </w:pPr>
          </w:p>
        </w:tc>
        <w:tc>
          <w:tcPr>
            <w:tcW w:w="1082" w:type="dxa"/>
            <w:tcBorders>
              <w:top w:val="single" w:sz="4" w:space="0" w:color="auto"/>
              <w:left w:val="single" w:sz="4" w:space="0" w:color="auto"/>
              <w:bottom w:val="single" w:sz="4" w:space="0" w:color="auto"/>
              <w:right w:val="single" w:sz="4" w:space="0" w:color="auto"/>
            </w:tcBorders>
            <w:vAlign w:val="center"/>
          </w:tcPr>
          <w:p w14:paraId="01E2CC9E" w14:textId="77777777" w:rsidR="000853EB" w:rsidRPr="004E780F" w:rsidRDefault="000853EB" w:rsidP="00DB6ABC">
            <w:pPr>
              <w:jc w:val="center"/>
              <w:rPr>
                <w:szCs w:val="22"/>
              </w:rPr>
            </w:pPr>
          </w:p>
        </w:tc>
        <w:tc>
          <w:tcPr>
            <w:tcW w:w="1134" w:type="dxa"/>
            <w:tcBorders>
              <w:top w:val="single" w:sz="4" w:space="0" w:color="auto"/>
              <w:left w:val="single" w:sz="4" w:space="0" w:color="auto"/>
              <w:bottom w:val="single" w:sz="4" w:space="0" w:color="auto"/>
              <w:right w:val="single" w:sz="4" w:space="0" w:color="auto"/>
            </w:tcBorders>
            <w:vAlign w:val="center"/>
          </w:tcPr>
          <w:p w14:paraId="74D08C75" w14:textId="77777777" w:rsidR="000853EB" w:rsidRPr="004E780F" w:rsidRDefault="000853EB" w:rsidP="00DB6ABC">
            <w:pPr>
              <w:jc w:val="center"/>
              <w:rPr>
                <w:szCs w:val="22"/>
              </w:rPr>
            </w:pPr>
          </w:p>
        </w:tc>
        <w:tc>
          <w:tcPr>
            <w:tcW w:w="1418" w:type="dxa"/>
            <w:tcBorders>
              <w:top w:val="single" w:sz="4" w:space="0" w:color="auto"/>
              <w:left w:val="single" w:sz="4" w:space="0" w:color="auto"/>
              <w:bottom w:val="single" w:sz="4" w:space="0" w:color="auto"/>
              <w:right w:val="single" w:sz="4" w:space="0" w:color="auto"/>
            </w:tcBorders>
            <w:vAlign w:val="center"/>
          </w:tcPr>
          <w:p w14:paraId="7FA95425" w14:textId="77777777" w:rsidR="000853EB" w:rsidRPr="004E780F" w:rsidRDefault="000853EB" w:rsidP="00DB6ABC">
            <w:pPr>
              <w:jc w:val="center"/>
              <w:rPr>
                <w:szCs w:val="22"/>
              </w:rPr>
            </w:pPr>
          </w:p>
        </w:tc>
        <w:tc>
          <w:tcPr>
            <w:tcW w:w="1418" w:type="dxa"/>
            <w:tcBorders>
              <w:top w:val="single" w:sz="4" w:space="0" w:color="auto"/>
              <w:left w:val="single" w:sz="4" w:space="0" w:color="auto"/>
              <w:bottom w:val="single" w:sz="4" w:space="0" w:color="auto"/>
              <w:right w:val="single" w:sz="4" w:space="0" w:color="auto"/>
            </w:tcBorders>
            <w:vAlign w:val="center"/>
          </w:tcPr>
          <w:p w14:paraId="1E0E1916" w14:textId="77777777" w:rsidR="000853EB" w:rsidRPr="004E780F" w:rsidRDefault="000853EB" w:rsidP="000853EB">
            <w:pPr>
              <w:jc w:val="center"/>
              <w:rPr>
                <w:szCs w:val="22"/>
              </w:rPr>
            </w:pPr>
          </w:p>
        </w:tc>
        <w:tc>
          <w:tcPr>
            <w:tcW w:w="1418" w:type="dxa"/>
            <w:tcBorders>
              <w:top w:val="single" w:sz="4" w:space="0" w:color="auto"/>
              <w:left w:val="single" w:sz="4" w:space="0" w:color="auto"/>
              <w:bottom w:val="single" w:sz="4" w:space="0" w:color="auto"/>
              <w:right w:val="single" w:sz="4" w:space="0" w:color="auto"/>
            </w:tcBorders>
            <w:vAlign w:val="center"/>
          </w:tcPr>
          <w:p w14:paraId="1DE52E65" w14:textId="77777777" w:rsidR="000853EB" w:rsidRPr="004E780F" w:rsidRDefault="000853EB" w:rsidP="00DB6ABC">
            <w:pPr>
              <w:jc w:val="center"/>
              <w:rPr>
                <w:szCs w:val="22"/>
              </w:rPr>
            </w:pPr>
          </w:p>
        </w:tc>
        <w:tc>
          <w:tcPr>
            <w:tcW w:w="1418" w:type="dxa"/>
            <w:tcBorders>
              <w:top w:val="single" w:sz="4" w:space="0" w:color="auto"/>
              <w:left w:val="single" w:sz="4" w:space="0" w:color="auto"/>
              <w:bottom w:val="single" w:sz="4" w:space="0" w:color="auto"/>
              <w:right w:val="single" w:sz="4" w:space="0" w:color="auto"/>
            </w:tcBorders>
            <w:vAlign w:val="center"/>
          </w:tcPr>
          <w:p w14:paraId="7C31A484" w14:textId="77777777" w:rsidR="000853EB" w:rsidRPr="004E780F" w:rsidRDefault="000853EB" w:rsidP="000853EB">
            <w:pPr>
              <w:jc w:val="center"/>
              <w:rPr>
                <w:szCs w:val="22"/>
              </w:rPr>
            </w:pPr>
          </w:p>
        </w:tc>
      </w:tr>
    </w:tbl>
    <w:p w14:paraId="57B0C82D" w14:textId="77777777" w:rsidR="000853EB" w:rsidRPr="004E780F" w:rsidRDefault="000853EB" w:rsidP="00447A08">
      <w:pPr>
        <w:pStyle w:val="DraftcorpsdetexteCar"/>
        <w:spacing w:before="0"/>
        <w:rPr>
          <w:rFonts w:ascii="Times New Roman" w:hAnsi="Times New Roman"/>
          <w:i/>
          <w:sz w:val="24"/>
          <w:vertAlign w:val="superscript"/>
        </w:rPr>
      </w:pPr>
    </w:p>
    <w:p w14:paraId="33FC4236" w14:textId="77777777" w:rsidR="00BC0236" w:rsidRPr="00B268A7" w:rsidRDefault="00BC0236" w:rsidP="00447A08">
      <w:pPr>
        <w:pStyle w:val="DraftcorpsdetexteCar"/>
        <w:spacing w:before="0"/>
        <w:rPr>
          <w:rFonts w:ascii="Times New Roman" w:hAnsi="Times New Roman"/>
          <w:i/>
          <w:color w:val="4F81BD" w:themeColor="accent1"/>
          <w:sz w:val="24"/>
          <w:vertAlign w:val="superscript"/>
        </w:rPr>
      </w:pPr>
      <w:r w:rsidRPr="004E780F">
        <w:rPr>
          <w:rFonts w:ascii="Times New Roman" w:hAnsi="Times New Roman"/>
          <w:i/>
          <w:sz w:val="24"/>
          <w:vertAlign w:val="superscript"/>
        </w:rPr>
        <w:t xml:space="preserve">(*) </w:t>
      </w:r>
      <w:r w:rsidR="00F5554D" w:rsidRPr="004E780F">
        <w:rPr>
          <w:rFonts w:ascii="Times New Roman" w:hAnsi="Times New Roman"/>
          <w:i/>
          <w:sz w:val="24"/>
        </w:rPr>
        <w:t>V</w:t>
      </w:r>
      <w:r w:rsidR="00F5554D" w:rsidRPr="00B268A7">
        <w:rPr>
          <w:rFonts w:ascii="Times New Roman" w:hAnsi="Times New Roman"/>
          <w:i/>
          <w:color w:val="4F81BD" w:themeColor="accent1"/>
          <w:sz w:val="24"/>
        </w:rPr>
        <w:t xml:space="preserve">-X : </w:t>
      </w:r>
      <w:r w:rsidRPr="00B268A7">
        <w:rPr>
          <w:rFonts w:ascii="Times New Roman" w:hAnsi="Times New Roman"/>
          <w:i/>
          <w:color w:val="4F81BD" w:themeColor="accent1"/>
          <w:sz w:val="24"/>
        </w:rPr>
        <w:t>unité de temps à adapter en fonction de la recherche : A (année), M (mois), S (semaine), J (jour), H (heure)</w:t>
      </w:r>
    </w:p>
    <w:p w14:paraId="6F84DF9D" w14:textId="77777777" w:rsidR="00BC0236" w:rsidRPr="00B268A7" w:rsidRDefault="00BC0236" w:rsidP="00447A08">
      <w:pPr>
        <w:pStyle w:val="DraftcorpsdetexteCar"/>
        <w:spacing w:before="0"/>
        <w:rPr>
          <w:rFonts w:ascii="Times New Roman" w:hAnsi="Times New Roman"/>
          <w:i/>
          <w:color w:val="4F81BD" w:themeColor="accent1"/>
          <w:sz w:val="24"/>
        </w:rPr>
      </w:pPr>
      <w:r w:rsidRPr="00B268A7">
        <w:rPr>
          <w:rFonts w:ascii="Times New Roman" w:hAnsi="Times New Roman"/>
          <w:i/>
          <w:color w:val="4F81BD" w:themeColor="accent1"/>
          <w:spacing w:val="-10"/>
          <w:sz w:val="24"/>
          <w:vertAlign w:val="superscript"/>
        </w:rPr>
        <w:t>1</w:t>
      </w:r>
      <w:r w:rsidRPr="00B268A7">
        <w:rPr>
          <w:rFonts w:ascii="Times New Roman" w:hAnsi="Times New Roman"/>
          <w:i/>
          <w:color w:val="4F81BD" w:themeColor="accent1"/>
          <w:sz w:val="24"/>
        </w:rPr>
        <w:t xml:space="preserve">Examen clinique : détail de ce que comporte l’examen clinique </w:t>
      </w:r>
    </w:p>
    <w:p w14:paraId="57838D9C" w14:textId="77777777" w:rsidR="00BC0236" w:rsidRPr="00B268A7" w:rsidRDefault="00BC0236" w:rsidP="00447A08">
      <w:pPr>
        <w:pStyle w:val="DraftcorpsdetexteCar"/>
        <w:spacing w:before="0"/>
        <w:rPr>
          <w:rFonts w:ascii="Times New Roman" w:hAnsi="Times New Roman"/>
          <w:i/>
          <w:color w:val="4F81BD" w:themeColor="accent1"/>
          <w:sz w:val="24"/>
        </w:rPr>
      </w:pPr>
      <w:r w:rsidRPr="00B268A7">
        <w:rPr>
          <w:rFonts w:ascii="Times New Roman" w:hAnsi="Times New Roman"/>
          <w:i/>
          <w:color w:val="4F81BD" w:themeColor="accent1"/>
          <w:spacing w:val="-10"/>
          <w:sz w:val="24"/>
          <w:vertAlign w:val="superscript"/>
        </w:rPr>
        <w:t xml:space="preserve">2 </w:t>
      </w:r>
      <w:r w:rsidRPr="00B268A7">
        <w:rPr>
          <w:rFonts w:ascii="Times New Roman" w:hAnsi="Times New Roman"/>
          <w:bCs/>
          <w:i/>
          <w:color w:val="4F81BD" w:themeColor="accent1"/>
          <w:sz w:val="24"/>
        </w:rPr>
        <w:t xml:space="preserve">Bilan biologique : </w:t>
      </w:r>
      <w:r w:rsidRPr="00B268A7">
        <w:rPr>
          <w:rFonts w:ascii="Times New Roman" w:hAnsi="Times New Roman"/>
          <w:i/>
          <w:color w:val="4F81BD" w:themeColor="accent1"/>
          <w:sz w:val="24"/>
        </w:rPr>
        <w:t>liste des examens bi</w:t>
      </w:r>
      <w:r w:rsidRPr="00B268A7">
        <w:rPr>
          <w:color w:val="4F81BD" w:themeColor="accent1"/>
        </w:rPr>
        <w:t>o</w:t>
      </w:r>
      <w:r w:rsidRPr="00B268A7">
        <w:rPr>
          <w:rFonts w:ascii="Times New Roman" w:hAnsi="Times New Roman"/>
          <w:i/>
          <w:color w:val="4F81BD" w:themeColor="accent1"/>
          <w:sz w:val="24"/>
        </w:rPr>
        <w:t>logiques</w:t>
      </w:r>
    </w:p>
    <w:p w14:paraId="6CDC7203" w14:textId="77777777" w:rsidR="00BC0236" w:rsidRPr="00B268A7" w:rsidRDefault="00BC0236" w:rsidP="000853EB">
      <w:pPr>
        <w:pStyle w:val="DraftcorpsdetexteCar"/>
        <w:spacing w:before="0"/>
        <w:rPr>
          <w:color w:val="4F81BD" w:themeColor="accent1"/>
        </w:rPr>
      </w:pPr>
      <w:r w:rsidRPr="00B268A7">
        <w:rPr>
          <w:rFonts w:ascii="Times New Roman" w:hAnsi="Times New Roman"/>
          <w:i/>
          <w:color w:val="4F81BD" w:themeColor="accent1"/>
          <w:spacing w:val="-10"/>
          <w:sz w:val="24"/>
          <w:vertAlign w:val="superscript"/>
        </w:rPr>
        <w:t>3</w:t>
      </w:r>
      <w:r w:rsidRPr="00B268A7">
        <w:rPr>
          <w:rFonts w:ascii="Times New Roman" w:hAnsi="Times New Roman"/>
          <w:i/>
          <w:color w:val="4F81BD" w:themeColor="accent1"/>
          <w:sz w:val="24"/>
        </w:rPr>
        <w:t xml:space="preserve">Examens </w:t>
      </w:r>
      <w:proofErr w:type="spellStart"/>
      <w:r w:rsidRPr="00B268A7">
        <w:rPr>
          <w:rFonts w:ascii="Times New Roman" w:hAnsi="Times New Roman"/>
          <w:i/>
          <w:color w:val="4F81BD" w:themeColor="accent1"/>
          <w:sz w:val="24"/>
        </w:rPr>
        <w:t>para-cliniques</w:t>
      </w:r>
      <w:proofErr w:type="spellEnd"/>
      <w:r w:rsidRPr="00B268A7">
        <w:rPr>
          <w:rFonts w:ascii="Times New Roman" w:hAnsi="Times New Roman"/>
          <w:i/>
          <w:color w:val="4F81BD" w:themeColor="accent1"/>
          <w:sz w:val="24"/>
        </w:rPr>
        <w:t xml:space="preserve"> : liste des examens </w:t>
      </w:r>
      <w:proofErr w:type="spellStart"/>
      <w:r w:rsidRPr="00B268A7">
        <w:rPr>
          <w:rFonts w:ascii="Times New Roman" w:hAnsi="Times New Roman"/>
          <w:i/>
          <w:color w:val="4F81BD" w:themeColor="accent1"/>
          <w:sz w:val="24"/>
        </w:rPr>
        <w:t>para-cliniques</w:t>
      </w:r>
      <w:proofErr w:type="spellEnd"/>
    </w:p>
    <w:bookmarkEnd w:id="86"/>
    <w:p w14:paraId="600EBCD9" w14:textId="77777777" w:rsidR="00F21A5F" w:rsidRDefault="00F21A5F" w:rsidP="00CD00C3">
      <w:pPr>
        <w:sectPr w:rsidR="00F21A5F" w:rsidSect="004B5E31">
          <w:footnotePr>
            <w:pos w:val="beneathText"/>
          </w:footnotePr>
          <w:pgSz w:w="16838" w:h="11906" w:orient="landscape"/>
          <w:pgMar w:top="1134" w:right="851" w:bottom="1134" w:left="851" w:header="567" w:footer="567" w:gutter="0"/>
          <w:cols w:space="720"/>
          <w:docGrid w:linePitch="360"/>
        </w:sectPr>
      </w:pPr>
    </w:p>
    <w:p w14:paraId="306FB011" w14:textId="77777777" w:rsidR="00487C75" w:rsidRPr="004E780F" w:rsidRDefault="00487C75" w:rsidP="00B268A7">
      <w:pPr>
        <w:pStyle w:val="Titre2"/>
        <w:pBdr>
          <w:bottom w:val="single" w:sz="4" w:space="1" w:color="auto"/>
        </w:pBdr>
      </w:pPr>
      <w:bookmarkStart w:id="88" w:name="_Toc307328548"/>
      <w:bookmarkStart w:id="89" w:name="_Toc493753549"/>
      <w:r w:rsidRPr="004E780F">
        <w:lastRenderedPageBreak/>
        <w:t xml:space="preserve">Visites de </w:t>
      </w:r>
      <w:r w:rsidR="00923361" w:rsidRPr="004E780F">
        <w:t>p</w:t>
      </w:r>
      <w:r w:rsidR="0066082E" w:rsidRPr="004E780F">
        <w:t>ré-inclusio</w:t>
      </w:r>
      <w:r w:rsidRPr="004E780F">
        <w:t>n / inclusion = Visite V</w:t>
      </w:r>
      <w:bookmarkEnd w:id="88"/>
      <w:r w:rsidRPr="004E780F">
        <w:t>0</w:t>
      </w:r>
      <w:bookmarkEnd w:id="89"/>
    </w:p>
    <w:p w14:paraId="47C250D8" w14:textId="77777777" w:rsidR="00487C75" w:rsidRPr="004E780F" w:rsidRDefault="00487C75" w:rsidP="00487C75">
      <w:pPr>
        <w:rPr>
          <w:szCs w:val="22"/>
        </w:rPr>
      </w:pPr>
    </w:p>
    <w:p w14:paraId="04A4520D" w14:textId="77777777" w:rsidR="00487C75" w:rsidRPr="00153DE9" w:rsidRDefault="00487C75" w:rsidP="00487C75">
      <w:pPr>
        <w:pStyle w:val="Titre3"/>
      </w:pPr>
      <w:bookmarkStart w:id="90" w:name="_Toc172352370"/>
      <w:bookmarkStart w:id="91" w:name="_Toc493753550"/>
      <w:r w:rsidRPr="00153DE9">
        <w:t>Recueil du consentement</w:t>
      </w:r>
      <w:bookmarkEnd w:id="90"/>
      <w:bookmarkEnd w:id="91"/>
    </w:p>
    <w:p w14:paraId="2EEC7F8F" w14:textId="77777777" w:rsidR="00487C75" w:rsidRPr="00923361" w:rsidRDefault="00487C75" w:rsidP="00487C75">
      <w:pPr>
        <w:pStyle w:val="prototypecorpsdetexte"/>
        <w:ind w:firstLine="0"/>
        <w:rPr>
          <w:rFonts w:ascii="Times New Roman" w:hAnsi="Times New Roman"/>
        </w:rPr>
      </w:pPr>
    </w:p>
    <w:p w14:paraId="3FBE1781" w14:textId="77777777" w:rsidR="00AC357F" w:rsidRPr="00923361" w:rsidRDefault="00AC357F" w:rsidP="00487C75">
      <w:pPr>
        <w:pStyle w:val="prototypecorpsdetexte"/>
        <w:ind w:firstLine="0"/>
        <w:rPr>
          <w:rFonts w:ascii="Times New Roman" w:hAnsi="Times New Roman"/>
        </w:rPr>
      </w:pPr>
    </w:p>
    <w:p w14:paraId="7A987E29" w14:textId="77777777" w:rsidR="00923361" w:rsidRDefault="00923361" w:rsidP="00923361">
      <w:pPr>
        <w:shd w:val="clear" w:color="auto" w:fill="E0E0E0"/>
        <w:jc w:val="center"/>
        <w:rPr>
          <w:rFonts w:ascii="Times New Roman Gras" w:hAnsi="Times New Roman Gras"/>
          <w:b/>
          <w:smallCaps/>
        </w:rPr>
      </w:pPr>
      <w:r w:rsidRPr="00DF04F1">
        <w:rPr>
          <w:rFonts w:ascii="Times New Roman Gras" w:hAnsi="Times New Roman Gras"/>
          <w:b/>
          <w:smallCaps/>
        </w:rPr>
        <w:t xml:space="preserve">Prendre contact avec </w:t>
      </w:r>
      <w:r>
        <w:rPr>
          <w:rFonts w:ascii="Times New Roman Gras" w:hAnsi="Times New Roman Gras"/>
          <w:b/>
          <w:smallCaps/>
        </w:rPr>
        <w:t>l</w:t>
      </w:r>
      <w:r w:rsidR="005E1776">
        <w:rPr>
          <w:rFonts w:ascii="Times New Roman Gras" w:hAnsi="Times New Roman Gras"/>
          <w:b/>
          <w:smallCaps/>
        </w:rPr>
        <w:t>a Promotion Interne</w:t>
      </w:r>
    </w:p>
    <w:p w14:paraId="472CE3FB" w14:textId="77777777" w:rsidR="00923361" w:rsidRPr="00DF04F1" w:rsidRDefault="00923361" w:rsidP="00923361">
      <w:pPr>
        <w:shd w:val="clear" w:color="auto" w:fill="E0E0E0"/>
        <w:jc w:val="center"/>
        <w:rPr>
          <w:rFonts w:ascii="Times New Roman Gras" w:hAnsi="Times New Roman Gras"/>
          <w:b/>
          <w:smallCaps/>
        </w:rPr>
      </w:pPr>
      <w:r w:rsidRPr="00DF04F1">
        <w:rPr>
          <w:rFonts w:ascii="Times New Roman Gras" w:hAnsi="Times New Roman Gras"/>
          <w:b/>
          <w:smallCaps/>
        </w:rPr>
        <w:t>pour aide à la rédaction de ce chapitre</w:t>
      </w:r>
    </w:p>
    <w:p w14:paraId="2032DC0B" w14:textId="77777777" w:rsidR="00923361" w:rsidRPr="00923361" w:rsidRDefault="00923361" w:rsidP="00487C75">
      <w:pPr>
        <w:pStyle w:val="prototypecorpsdetexte"/>
        <w:ind w:firstLine="0"/>
        <w:rPr>
          <w:rFonts w:ascii="Times New Roman" w:hAnsi="Times New Roman"/>
        </w:rPr>
      </w:pPr>
    </w:p>
    <w:p w14:paraId="5A304CE3" w14:textId="77777777" w:rsidR="005E1776" w:rsidRPr="00B268A7" w:rsidRDefault="00487C75" w:rsidP="00923361">
      <w:pPr>
        <w:pStyle w:val="prototypecorpsdetexte"/>
        <w:spacing w:before="120"/>
        <w:ind w:firstLine="0"/>
        <w:rPr>
          <w:rFonts w:ascii="Times New Roman" w:hAnsi="Times New Roman"/>
          <w:sz w:val="24"/>
          <w:szCs w:val="24"/>
        </w:rPr>
      </w:pPr>
      <w:r w:rsidRPr="00B268A7">
        <w:rPr>
          <w:rFonts w:ascii="Times New Roman" w:hAnsi="Times New Roman"/>
          <w:sz w:val="24"/>
          <w:szCs w:val="24"/>
        </w:rPr>
        <w:t xml:space="preserve">Lors de la visite de </w:t>
      </w:r>
      <w:r w:rsidR="00AC357F" w:rsidRPr="00B268A7">
        <w:rPr>
          <w:rFonts w:ascii="Times New Roman" w:hAnsi="Times New Roman"/>
          <w:i/>
          <w:sz w:val="24"/>
          <w:szCs w:val="24"/>
        </w:rPr>
        <w:t>pré-inclus</w:t>
      </w:r>
      <w:r w:rsidRPr="00B268A7">
        <w:rPr>
          <w:rFonts w:ascii="Times New Roman" w:hAnsi="Times New Roman"/>
          <w:i/>
          <w:sz w:val="24"/>
          <w:szCs w:val="24"/>
        </w:rPr>
        <w:t>ion</w:t>
      </w:r>
      <w:r w:rsidRPr="00B268A7">
        <w:rPr>
          <w:rFonts w:ascii="Times New Roman" w:hAnsi="Times New Roman"/>
          <w:sz w:val="24"/>
          <w:szCs w:val="24"/>
        </w:rPr>
        <w:t xml:space="preserve"> </w:t>
      </w:r>
      <w:r w:rsidRPr="00B268A7">
        <w:rPr>
          <w:rFonts w:ascii="Times New Roman" w:hAnsi="Times New Roman"/>
          <w:i/>
          <w:sz w:val="24"/>
          <w:szCs w:val="24"/>
        </w:rPr>
        <w:t>(voir selon l’étude si visite d’inclusion)</w:t>
      </w:r>
      <w:r w:rsidRPr="00B268A7">
        <w:rPr>
          <w:rFonts w:ascii="Times New Roman" w:hAnsi="Times New Roman"/>
          <w:sz w:val="24"/>
          <w:szCs w:val="24"/>
        </w:rPr>
        <w:t xml:space="preserve">, le médecin investigateur informe le patient de la possibilité de participer à cet essai clinique et répond à toutes ses questions concernant l'objectif, la nature des contraintes, les risques prévisibles et les bénéfices attendus de la recherche. Il précise également les droits du patient dans le cadre d’une recherche et vérifie les critères d’éligibilité. </w:t>
      </w:r>
    </w:p>
    <w:p w14:paraId="0A0297D4" w14:textId="77777777" w:rsidR="00AC357F" w:rsidRPr="00B268A7" w:rsidRDefault="00AC357F" w:rsidP="00923361">
      <w:pPr>
        <w:pStyle w:val="prototypecorpsdetexte"/>
        <w:spacing w:before="120"/>
        <w:ind w:firstLine="0"/>
        <w:rPr>
          <w:rFonts w:ascii="Times New Roman" w:hAnsi="Times New Roman"/>
          <w:sz w:val="24"/>
          <w:szCs w:val="24"/>
        </w:rPr>
      </w:pPr>
      <w:r w:rsidRPr="00B268A7">
        <w:rPr>
          <w:rFonts w:ascii="Times New Roman" w:hAnsi="Times New Roman"/>
          <w:sz w:val="24"/>
          <w:szCs w:val="24"/>
        </w:rPr>
        <w:t>Un exemplaire de la note d’information et du formulaire de consentement est alors remis au participant par le médecin investigateur.</w:t>
      </w:r>
    </w:p>
    <w:p w14:paraId="2087610E" w14:textId="77777777" w:rsidR="00923361" w:rsidRDefault="00AC357F" w:rsidP="00923361">
      <w:pPr>
        <w:pStyle w:val="prototypecorpsdetexte"/>
        <w:spacing w:before="120"/>
        <w:ind w:firstLine="0"/>
        <w:rPr>
          <w:rFonts w:ascii="Times New Roman" w:hAnsi="Times New Roman"/>
          <w:sz w:val="24"/>
          <w:szCs w:val="24"/>
        </w:rPr>
      </w:pPr>
      <w:r w:rsidRPr="00B268A7">
        <w:rPr>
          <w:rFonts w:ascii="Times New Roman" w:hAnsi="Times New Roman"/>
          <w:sz w:val="24"/>
          <w:szCs w:val="24"/>
        </w:rPr>
        <w:t>Après cette séance d’information, le participant dispose d’un délai de réflexion</w:t>
      </w:r>
      <w:r w:rsidR="00923361" w:rsidRPr="00B268A7">
        <w:rPr>
          <w:rFonts w:ascii="Times New Roman" w:hAnsi="Times New Roman"/>
          <w:sz w:val="24"/>
          <w:szCs w:val="24"/>
        </w:rPr>
        <w:t>. Le médecin investigateur est responsable de l’obtention du consentement éclairé du participant.</w:t>
      </w:r>
    </w:p>
    <w:p w14:paraId="04A3230B" w14:textId="77777777" w:rsidR="00B268A7" w:rsidRDefault="00B268A7" w:rsidP="00CD3445">
      <w:pPr>
        <w:suppressAutoHyphens w:val="0"/>
        <w:spacing w:before="60"/>
        <w:rPr>
          <w:i/>
          <w:lang w:eastAsia="fr-FR"/>
        </w:rPr>
      </w:pPr>
    </w:p>
    <w:p w14:paraId="0183FF05" w14:textId="77777777" w:rsidR="005E1776" w:rsidRPr="00B268A7" w:rsidRDefault="00AC357F" w:rsidP="00BC796D">
      <w:pPr>
        <w:rPr>
          <w:b/>
          <w:sz w:val="24"/>
          <w:u w:val="double"/>
        </w:rPr>
      </w:pPr>
      <w:r w:rsidRPr="00B268A7">
        <w:rPr>
          <w:sz w:val="24"/>
        </w:rPr>
        <w:t xml:space="preserve">Si le participant donne son accord de participation, ce dernier et l’investigateur inscrivent leurs noms et prénoms en clair, datent et signent le formulaire de consentement. </w:t>
      </w:r>
      <w:r w:rsidR="005E1776" w:rsidRPr="00B268A7">
        <w:rPr>
          <w:sz w:val="24"/>
        </w:rPr>
        <w:t xml:space="preserve">Celui-ci </w:t>
      </w:r>
      <w:r w:rsidR="005E1776" w:rsidRPr="00B268A7">
        <w:rPr>
          <w:b/>
          <w:sz w:val="24"/>
          <w:u w:val="double"/>
        </w:rPr>
        <w:t>doit être signé</w:t>
      </w:r>
      <w:r w:rsidR="005E1776" w:rsidRPr="00B268A7">
        <w:rPr>
          <w:sz w:val="24"/>
          <w:u w:val="double"/>
        </w:rPr>
        <w:t xml:space="preserve"> </w:t>
      </w:r>
      <w:r w:rsidR="005E1776" w:rsidRPr="00B268A7">
        <w:rPr>
          <w:b/>
          <w:sz w:val="24"/>
          <w:u w:val="double"/>
        </w:rPr>
        <w:t>avant la réalisation de tout examen</w:t>
      </w:r>
      <w:r w:rsidR="005E1776" w:rsidRPr="00B268A7">
        <w:rPr>
          <w:sz w:val="24"/>
        </w:rPr>
        <w:t xml:space="preserve"> clinique ou biologique ou </w:t>
      </w:r>
      <w:proofErr w:type="spellStart"/>
      <w:r w:rsidR="005E1776" w:rsidRPr="00B268A7">
        <w:rPr>
          <w:sz w:val="24"/>
        </w:rPr>
        <w:t>para-clinique</w:t>
      </w:r>
      <w:proofErr w:type="spellEnd"/>
      <w:r w:rsidR="005E1776" w:rsidRPr="00B268A7">
        <w:rPr>
          <w:sz w:val="24"/>
        </w:rPr>
        <w:t xml:space="preserve"> nécessité par la recherche.</w:t>
      </w:r>
      <w:r w:rsidR="0058120B" w:rsidRPr="00B268A7">
        <w:rPr>
          <w:sz w:val="24"/>
        </w:rPr>
        <w:t xml:space="preserve"> </w:t>
      </w:r>
    </w:p>
    <w:p w14:paraId="3FDB01C3" w14:textId="77777777" w:rsidR="00487C75" w:rsidRPr="00B268A7" w:rsidRDefault="00AC357F" w:rsidP="00487C75">
      <w:pPr>
        <w:spacing w:before="120"/>
        <w:rPr>
          <w:sz w:val="24"/>
        </w:rPr>
      </w:pPr>
      <w:r w:rsidRPr="00B268A7">
        <w:rPr>
          <w:sz w:val="24"/>
        </w:rPr>
        <w:t>L</w:t>
      </w:r>
      <w:r w:rsidR="00487C75" w:rsidRPr="00B268A7">
        <w:rPr>
          <w:sz w:val="24"/>
        </w:rPr>
        <w:t xml:space="preserve">’exemplaire </w:t>
      </w:r>
      <w:r w:rsidR="00487C75" w:rsidRPr="00B268A7">
        <w:rPr>
          <w:sz w:val="24"/>
          <w:u w:val="single"/>
        </w:rPr>
        <w:t>original</w:t>
      </w:r>
      <w:r w:rsidR="00487C75" w:rsidRPr="00B268A7">
        <w:rPr>
          <w:sz w:val="24"/>
        </w:rPr>
        <w:t xml:space="preserve"> sera conservé dans le classeur de l’investigateur. Un exemplaire (un autre original ou une copie) sera remis au patient. </w:t>
      </w:r>
    </w:p>
    <w:p w14:paraId="4FDF705B" w14:textId="77777777" w:rsidR="00487C75" w:rsidRPr="00B268A7" w:rsidRDefault="00487C75" w:rsidP="00487C75">
      <w:pPr>
        <w:spacing w:before="120"/>
        <w:rPr>
          <w:sz w:val="24"/>
        </w:rPr>
      </w:pPr>
      <w:r w:rsidRPr="00B268A7">
        <w:rPr>
          <w:sz w:val="24"/>
        </w:rPr>
        <w:t xml:space="preserve">L’investigateur précisera dans le dossier médical du patient sa participation à la recherche, les modalités du recueil du consentement ainsi que celle de l’information. </w:t>
      </w:r>
    </w:p>
    <w:p w14:paraId="49E6222F" w14:textId="77777777" w:rsidR="00487C75" w:rsidRPr="00B268A7" w:rsidRDefault="00487C75" w:rsidP="00487C75">
      <w:pPr>
        <w:pStyle w:val="PROTOCOLETEXTE"/>
        <w:rPr>
          <w:szCs w:val="22"/>
        </w:rPr>
      </w:pPr>
    </w:p>
    <w:p w14:paraId="1CBA37B9" w14:textId="77777777" w:rsidR="00487C75" w:rsidRPr="00B268A7" w:rsidRDefault="00487C75" w:rsidP="00487C75">
      <w:pPr>
        <w:rPr>
          <w:szCs w:val="22"/>
        </w:rPr>
      </w:pPr>
      <w:r w:rsidRPr="00B268A7">
        <w:rPr>
          <w:szCs w:val="22"/>
        </w:rPr>
        <w:t>Le patient se verra attribuer un numéro de patient, selon la règle :</w:t>
      </w:r>
    </w:p>
    <w:p w14:paraId="2EF87519" w14:textId="77777777" w:rsidR="00487C75" w:rsidRPr="00B268A7" w:rsidRDefault="00487C75" w:rsidP="00487C75">
      <w:pPr>
        <w:rPr>
          <w:szCs w:val="22"/>
        </w:rPr>
      </w:pPr>
    </w:p>
    <w:p w14:paraId="0CB0FF1A" w14:textId="77777777" w:rsidR="00487C75" w:rsidRPr="00B268A7" w:rsidRDefault="00487C75" w:rsidP="00487C75">
      <w:pPr>
        <w:jc w:val="center"/>
        <w:outlineLvl w:val="0"/>
        <w:rPr>
          <w:rFonts w:ascii="Arial" w:hAnsi="Arial" w:cs="Arial"/>
          <w:sz w:val="28"/>
          <w:szCs w:val="28"/>
          <w:lang w:val="en-US"/>
        </w:rPr>
      </w:pPr>
      <w:r w:rsidRPr="00B268A7">
        <w:rPr>
          <w:rFonts w:ascii="Arial" w:hAnsi="Arial" w:cs="Arial"/>
          <w:sz w:val="28"/>
          <w:szCs w:val="28"/>
          <w:lang w:val="en-US"/>
        </w:rPr>
        <w:t>I__I__I – I__I__I__I</w:t>
      </w:r>
    </w:p>
    <w:p w14:paraId="7D3732B4" w14:textId="77777777" w:rsidR="00487C75" w:rsidRPr="00B268A7" w:rsidRDefault="00A64DD4" w:rsidP="00487C75">
      <w:pPr>
        <w:rPr>
          <w:lang w:val="en-US"/>
        </w:rPr>
      </w:pPr>
      <w:r w:rsidRPr="00B268A7">
        <w:rPr>
          <w:noProof/>
          <w:lang w:eastAsia="fr-FR"/>
        </w:rPr>
        <mc:AlternateContent>
          <mc:Choice Requires="wps">
            <w:drawing>
              <wp:anchor distT="0" distB="0" distL="114300" distR="114300" simplePos="0" relativeHeight="251643392" behindDoc="0" locked="0" layoutInCell="1" allowOverlap="1" wp14:anchorId="0DA54BC1" wp14:editId="1957F538">
                <wp:simplePos x="0" y="0"/>
                <wp:positionH relativeFrom="column">
                  <wp:posOffset>3295015</wp:posOffset>
                </wp:positionH>
                <wp:positionV relativeFrom="paragraph">
                  <wp:posOffset>-109855</wp:posOffset>
                </wp:positionV>
                <wp:extent cx="294005" cy="600075"/>
                <wp:effectExtent l="8255" t="5080" r="10795" b="5715"/>
                <wp:wrapNone/>
                <wp:docPr id="9" name="AutoShape 9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5400000">
                          <a:off x="0" y="0"/>
                          <a:ext cx="294005" cy="600075"/>
                        </a:xfrm>
                        <a:prstGeom prst="rightBrace">
                          <a:avLst>
                            <a:gd name="adj1" fmla="val 17009"/>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7DCE1B2"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AutoShape 93" o:spid="_x0000_s1026" type="#_x0000_t88" style="position:absolute;margin-left:259.45pt;margin-top:-8.65pt;width:23.15pt;height:47.25pt;rotation:90;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"/>
            </w:pict>
          </mc:Fallback>
        </mc:AlternateContent>
      </w:r>
      <w:r w:rsidRPr="00B268A7">
        <w:rPr>
          <w:noProof/>
          <w:lang w:eastAsia="fr-FR"/>
        </w:rPr>
        <mc:AlternateContent>
          <mc:Choice Requires="wps">
            <w:drawing>
              <wp:anchor distT="0" distB="0" distL="114300" distR="114300" simplePos="0" relativeHeight="251642368" behindDoc="0" locked="0" layoutInCell="1" allowOverlap="1" wp14:anchorId="5E673178" wp14:editId="37E1B76A">
                <wp:simplePos x="0" y="0"/>
                <wp:positionH relativeFrom="column">
                  <wp:posOffset>2518410</wp:posOffset>
                </wp:positionH>
                <wp:positionV relativeFrom="paragraph">
                  <wp:posOffset>-48895</wp:posOffset>
                </wp:positionV>
                <wp:extent cx="90805" cy="400050"/>
                <wp:effectExtent l="11430" t="10160" r="7620" b="13335"/>
                <wp:wrapNone/>
                <wp:docPr id="8" name="AutoShape 9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5400000">
                          <a:off x="0" y="0"/>
                          <a:ext cx="90805" cy="400050"/>
                        </a:xfrm>
                        <a:prstGeom prst="leftBrace">
                          <a:avLst>
                            <a:gd name="adj1" fmla="val 36713"/>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C99738F"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AutoShape 92" o:spid="_x0000_s1026" type="#_x0000_t87" style="position:absolute;margin-left:198.3pt;margin-top:-3.85pt;width:7.15pt;height:31.5pt;rotation:-90;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"/>
            </w:pict>
          </mc:Fallback>
        </mc:AlternateContent>
      </w:r>
    </w:p>
    <w:p w14:paraId="49A10E50" w14:textId="77777777" w:rsidR="00487C75" w:rsidRPr="00B268A7" w:rsidRDefault="00487C75" w:rsidP="00487C75">
      <w:pPr>
        <w:tabs>
          <w:tab w:val="left" w:pos="3402"/>
        </w:tabs>
        <w:outlineLvl w:val="0"/>
        <w:rPr>
          <w:szCs w:val="22"/>
          <w:lang w:val="en-US"/>
        </w:rPr>
      </w:pPr>
      <w:r w:rsidRPr="00B268A7">
        <w:rPr>
          <w:lang w:val="en-US"/>
        </w:rPr>
        <w:tab/>
      </w:r>
      <w:r w:rsidRPr="00B268A7">
        <w:rPr>
          <w:szCs w:val="22"/>
          <w:lang w:val="en-US"/>
        </w:rPr>
        <w:t xml:space="preserve">N° de </w:t>
      </w:r>
      <w:proofErr w:type="spellStart"/>
      <w:r w:rsidRPr="00B268A7">
        <w:rPr>
          <w:szCs w:val="22"/>
          <w:lang w:val="en-US"/>
        </w:rPr>
        <w:t>centre</w:t>
      </w:r>
      <w:proofErr w:type="spellEnd"/>
      <w:r w:rsidRPr="00B268A7">
        <w:rPr>
          <w:szCs w:val="22"/>
          <w:lang w:val="en-US"/>
        </w:rPr>
        <w:t xml:space="preserve"> </w:t>
      </w:r>
    </w:p>
    <w:p w14:paraId="42AEF4B2" w14:textId="77777777" w:rsidR="00487C75" w:rsidRPr="004E780F" w:rsidRDefault="00487C75" w:rsidP="00487C75">
      <w:pPr>
        <w:tabs>
          <w:tab w:val="left" w:pos="4536"/>
        </w:tabs>
        <w:rPr>
          <w:szCs w:val="22"/>
        </w:rPr>
      </w:pPr>
      <w:r w:rsidRPr="00B268A7">
        <w:rPr>
          <w:szCs w:val="22"/>
          <w:lang w:val="en-US"/>
        </w:rPr>
        <w:tab/>
      </w:r>
      <w:r w:rsidRPr="00B268A7">
        <w:rPr>
          <w:szCs w:val="22"/>
        </w:rPr>
        <w:t>N° d’inclusion dans l’ordre chronologique</w:t>
      </w:r>
    </w:p>
    <w:p w14:paraId="4CEE1E24" w14:textId="77777777" w:rsidR="00487C75" w:rsidRPr="004E780F" w:rsidRDefault="00487C75" w:rsidP="00487C75">
      <w:pPr>
        <w:pStyle w:val="PROTOCOLETEXTE"/>
      </w:pPr>
    </w:p>
    <w:p w14:paraId="66071DDF" w14:textId="77777777" w:rsidR="00EE2914" w:rsidRPr="004E780F" w:rsidRDefault="00EE2914" w:rsidP="00487C75">
      <w:pPr>
        <w:pStyle w:val="PROTOCOLETEXTE"/>
      </w:pPr>
    </w:p>
    <w:p w14:paraId="3A11E933" w14:textId="77777777" w:rsidR="00505136" w:rsidRPr="00E52782" w:rsidRDefault="00505136" w:rsidP="00487C75">
      <w:pPr>
        <w:pStyle w:val="PROTOCOLETEXTE"/>
      </w:pPr>
    </w:p>
    <w:p w14:paraId="5C2C26A9" w14:textId="77777777" w:rsidR="00F85732" w:rsidRPr="00E52782" w:rsidRDefault="00EF72C9" w:rsidP="00EF72C9">
      <w:pPr>
        <w:pStyle w:val="PROTOCOLETEXTE"/>
        <w:spacing w:after="120"/>
        <w:rPr>
          <w:i/>
          <w:color w:val="00B0F0"/>
          <w:u w:val="single"/>
        </w:rPr>
      </w:pPr>
      <w:r w:rsidRPr="00E52782">
        <w:rPr>
          <w:i/>
          <w:color w:val="00B0F0"/>
          <w:szCs w:val="22"/>
          <w:u w:val="single"/>
        </w:rPr>
        <w:t>P</w:t>
      </w:r>
      <w:r w:rsidR="0004237C" w:rsidRPr="00E52782">
        <w:rPr>
          <w:i/>
          <w:color w:val="00B0F0"/>
          <w:szCs w:val="22"/>
          <w:u w:val="single"/>
        </w:rPr>
        <w:t>rocédure d’urgence</w:t>
      </w:r>
      <w:r w:rsidRPr="00E52782">
        <w:rPr>
          <w:i/>
          <w:color w:val="00B0F0"/>
          <w:szCs w:val="22"/>
          <w:u w:val="single"/>
        </w:rPr>
        <w:t xml:space="preserve"> s</w:t>
      </w:r>
      <w:r w:rsidR="00B76F39" w:rsidRPr="00E52782">
        <w:rPr>
          <w:i/>
          <w:color w:val="00B0F0"/>
          <w:u w:val="single"/>
        </w:rPr>
        <w:t>i</w:t>
      </w:r>
      <w:r w:rsidR="00F85732" w:rsidRPr="00E52782">
        <w:rPr>
          <w:i/>
          <w:color w:val="00B0F0"/>
          <w:u w:val="single"/>
        </w:rPr>
        <w:t xml:space="preserve"> applicable</w:t>
      </w:r>
    </w:p>
    <w:p w14:paraId="24D41922" w14:textId="77777777" w:rsidR="00CB45E9" w:rsidRPr="00E52782" w:rsidRDefault="00F85732" w:rsidP="0004237C">
      <w:pPr>
        <w:rPr>
          <w:lang w:eastAsia="fr-FR"/>
        </w:rPr>
      </w:pPr>
      <w:r w:rsidRPr="00E52782">
        <w:rPr>
          <w:lang w:eastAsia="fr-FR"/>
        </w:rPr>
        <w:t xml:space="preserve">Dans </w:t>
      </w:r>
      <w:r w:rsidR="00570FD2" w:rsidRPr="00E52782">
        <w:rPr>
          <w:lang w:eastAsia="fr-FR"/>
        </w:rPr>
        <w:t>le cas d’un</w:t>
      </w:r>
      <w:r w:rsidR="00B76F39" w:rsidRPr="00E52782">
        <w:rPr>
          <w:lang w:eastAsia="fr-FR"/>
        </w:rPr>
        <w:t xml:space="preserve">e </w:t>
      </w:r>
      <w:r w:rsidR="00570FD2" w:rsidRPr="00E52782">
        <w:rPr>
          <w:lang w:eastAsia="fr-FR"/>
        </w:rPr>
        <w:t>situation d’urgence</w:t>
      </w:r>
      <w:r w:rsidRPr="00E52782">
        <w:rPr>
          <w:lang w:eastAsia="fr-FR"/>
        </w:rPr>
        <w:t xml:space="preserve"> et conformément à l’article L.1122-1-2, le consentement sera sollicité auprès de « proches » et seulement rétrospectivement auprès du patient dès une récupération suffisante</w:t>
      </w:r>
      <w:r w:rsidR="006113C0" w:rsidRPr="00E52782">
        <w:rPr>
          <w:lang w:eastAsia="fr-FR"/>
        </w:rPr>
        <w:t xml:space="preserve"> lui permettant de donner son consentement libre et éclairé</w:t>
      </w:r>
      <w:r w:rsidRPr="00E52782">
        <w:rPr>
          <w:lang w:eastAsia="fr-FR"/>
        </w:rPr>
        <w:t xml:space="preserve">. </w:t>
      </w:r>
    </w:p>
    <w:p w14:paraId="77D4EADD" w14:textId="77777777" w:rsidR="00CB45E9" w:rsidRPr="00E52782" w:rsidRDefault="00CB45E9" w:rsidP="0004237C">
      <w:pPr>
        <w:rPr>
          <w:lang w:eastAsia="fr-FR"/>
        </w:rPr>
      </w:pPr>
    </w:p>
    <w:p w14:paraId="3E43255C" w14:textId="77777777" w:rsidR="0004237C" w:rsidRPr="00E52782" w:rsidRDefault="0004237C" w:rsidP="0004237C">
      <w:pPr>
        <w:rPr>
          <w:lang w:eastAsia="fr-FR"/>
        </w:rPr>
      </w:pPr>
      <w:r w:rsidRPr="00E52782">
        <w:rPr>
          <w:lang w:eastAsia="fr-FR"/>
        </w:rPr>
        <w:t xml:space="preserve">Dans le cas où les </w:t>
      </w:r>
      <w:r w:rsidR="00570FD2" w:rsidRPr="00E52782">
        <w:rPr>
          <w:lang w:eastAsia="fr-FR"/>
        </w:rPr>
        <w:t xml:space="preserve">« proches » </w:t>
      </w:r>
      <w:r w:rsidRPr="00E52782">
        <w:rPr>
          <w:lang w:eastAsia="fr-FR"/>
        </w:rPr>
        <w:t>ne peuvent pas être présents au moment de l’inclusion, une procédure d’urgence sera mise en place dans le cas d’une urgence vitale immédiate.</w:t>
      </w:r>
      <w:r w:rsidR="006113C0" w:rsidRPr="00E52782">
        <w:rPr>
          <w:lang w:eastAsia="fr-FR"/>
        </w:rPr>
        <w:t xml:space="preserve"> </w:t>
      </w:r>
      <w:r w:rsidR="00CB45E9" w:rsidRPr="00E52782">
        <w:rPr>
          <w:lang w:eastAsia="fr-FR"/>
        </w:rPr>
        <w:t>Dans ce cas un médecin indépendant de l’étude</w:t>
      </w:r>
      <w:r w:rsidR="000750E9" w:rsidRPr="00E52782">
        <w:rPr>
          <w:lang w:eastAsia="fr-FR"/>
        </w:rPr>
        <w:t>,</w:t>
      </w:r>
      <w:r w:rsidR="00CB45E9" w:rsidRPr="00E52782">
        <w:rPr>
          <w:lang w:eastAsia="fr-FR"/>
        </w:rPr>
        <w:t xml:space="preserve"> non déclaré comme médecin investigateur</w:t>
      </w:r>
      <w:r w:rsidR="000750E9" w:rsidRPr="00E52782">
        <w:rPr>
          <w:lang w:eastAsia="fr-FR"/>
        </w:rPr>
        <w:t>,</w:t>
      </w:r>
      <w:r w:rsidR="00CB45E9" w:rsidRPr="00E52782">
        <w:rPr>
          <w:lang w:eastAsia="fr-FR"/>
        </w:rPr>
        <w:t xml:space="preserve"> peut donner son consentement d’urgence.</w:t>
      </w:r>
    </w:p>
    <w:p w14:paraId="30FD04AD" w14:textId="77777777" w:rsidR="0004237C" w:rsidRPr="00E52782" w:rsidRDefault="00CB45E9" w:rsidP="0004237C">
      <w:pPr>
        <w:rPr>
          <w:szCs w:val="22"/>
          <w:shd w:val="clear" w:color="auto" w:fill="FFFFFF"/>
        </w:rPr>
      </w:pPr>
      <w:r w:rsidRPr="00E52782">
        <w:rPr>
          <w:szCs w:val="22"/>
          <w:shd w:val="clear" w:color="auto" w:fill="FFFFFF"/>
        </w:rPr>
        <w:t>L'intéressé, ou</w:t>
      </w:r>
      <w:r w:rsidR="0004237C" w:rsidRPr="00E52782">
        <w:rPr>
          <w:szCs w:val="22"/>
          <w:shd w:val="clear" w:color="auto" w:fill="FFFFFF"/>
        </w:rPr>
        <w:t xml:space="preserve"> le cas échéant, les membres de la famille ou la personne de confiance sont informés dès que</w:t>
      </w:r>
      <w:r w:rsidRPr="00E52782">
        <w:rPr>
          <w:szCs w:val="22"/>
          <w:shd w:val="clear" w:color="auto" w:fill="FFFFFF"/>
        </w:rPr>
        <w:t xml:space="preserve"> possible et leur consentement </w:t>
      </w:r>
      <w:r w:rsidR="0004237C" w:rsidRPr="00E52782">
        <w:rPr>
          <w:szCs w:val="22"/>
          <w:shd w:val="clear" w:color="auto" w:fill="FFFFFF"/>
        </w:rPr>
        <w:t>leur</w:t>
      </w:r>
      <w:r w:rsidRPr="00E52782">
        <w:rPr>
          <w:szCs w:val="22"/>
          <w:shd w:val="clear" w:color="auto" w:fill="FFFFFF"/>
        </w:rPr>
        <w:t xml:space="preserve"> est demandé pour la poursuite</w:t>
      </w:r>
      <w:r w:rsidR="0004237C" w:rsidRPr="00E52782">
        <w:rPr>
          <w:szCs w:val="22"/>
          <w:shd w:val="clear" w:color="auto" w:fill="FFFFFF"/>
        </w:rPr>
        <w:t xml:space="preserve"> de cette recherche. </w:t>
      </w:r>
    </w:p>
    <w:p w14:paraId="75A93AE9" w14:textId="77777777" w:rsidR="0004237C" w:rsidRPr="00B268A7" w:rsidRDefault="0004237C" w:rsidP="0004237C">
      <w:pPr>
        <w:rPr>
          <w:color w:val="4F81BD" w:themeColor="accent1"/>
          <w:lang w:val="fr-BE"/>
        </w:rPr>
      </w:pPr>
    </w:p>
    <w:p w14:paraId="7845E338" w14:textId="77777777" w:rsidR="0004237C" w:rsidRPr="004E780F" w:rsidRDefault="0004237C" w:rsidP="00487C75">
      <w:pPr>
        <w:pStyle w:val="PROTOCOLETEXTE"/>
      </w:pPr>
    </w:p>
    <w:p w14:paraId="2C2ACECF" w14:textId="77777777" w:rsidR="00487C75" w:rsidRPr="004E780F" w:rsidRDefault="00AC357F" w:rsidP="00487C75">
      <w:pPr>
        <w:pStyle w:val="Titre3"/>
      </w:pPr>
      <w:bookmarkStart w:id="92" w:name="_Toc493753551"/>
      <w:r w:rsidRPr="004E780F">
        <w:t>Déroulement de la visite</w:t>
      </w:r>
      <w:bookmarkEnd w:id="92"/>
    </w:p>
    <w:p w14:paraId="014CB198" w14:textId="77777777" w:rsidR="00923361" w:rsidRPr="004E780F" w:rsidRDefault="00923361" w:rsidP="0063324E">
      <w:pPr>
        <w:pStyle w:val="prototypecorpsdetexte"/>
        <w:ind w:firstLine="0"/>
        <w:rPr>
          <w:rFonts w:ascii="Times New Roman" w:hAnsi="Times New Roman"/>
        </w:rPr>
      </w:pPr>
    </w:p>
    <w:p w14:paraId="7645D840" w14:textId="77777777" w:rsidR="00A02758" w:rsidRPr="00B268A7" w:rsidRDefault="0063324E" w:rsidP="0063324E">
      <w:pPr>
        <w:pStyle w:val="prototypecorpsdetexte"/>
        <w:ind w:firstLine="0"/>
        <w:rPr>
          <w:rFonts w:ascii="Times New Roman" w:hAnsi="Times New Roman"/>
          <w:sz w:val="24"/>
          <w:szCs w:val="24"/>
        </w:rPr>
      </w:pPr>
      <w:r w:rsidRPr="00B268A7">
        <w:rPr>
          <w:rFonts w:ascii="Times New Roman" w:hAnsi="Times New Roman"/>
          <w:sz w:val="24"/>
          <w:szCs w:val="24"/>
        </w:rPr>
        <w:lastRenderedPageBreak/>
        <w:t xml:space="preserve">La visite de pré-inclusion/inclusion est assurée par le médecin investigateur. La visite de pré-inclusion a lieu entre </w:t>
      </w:r>
      <w:r w:rsidRPr="00E52782">
        <w:rPr>
          <w:rFonts w:ascii="Times New Roman" w:hAnsi="Times New Roman"/>
          <w:color w:val="00B0F0"/>
          <w:sz w:val="24"/>
          <w:szCs w:val="24"/>
        </w:rPr>
        <w:t xml:space="preserve">X jours/semaines/mois </w:t>
      </w:r>
      <w:r w:rsidRPr="00B268A7">
        <w:rPr>
          <w:rFonts w:ascii="Times New Roman" w:hAnsi="Times New Roman"/>
          <w:sz w:val="24"/>
          <w:szCs w:val="24"/>
        </w:rPr>
        <w:t xml:space="preserve">et au plus tard </w:t>
      </w:r>
      <w:r w:rsidRPr="00E52782">
        <w:rPr>
          <w:rFonts w:ascii="Times New Roman" w:hAnsi="Times New Roman"/>
          <w:color w:val="00B0F0"/>
          <w:sz w:val="24"/>
          <w:szCs w:val="24"/>
        </w:rPr>
        <w:t>X jours/semaines/mo</w:t>
      </w:r>
      <w:r w:rsidR="00A02758" w:rsidRPr="00E52782">
        <w:rPr>
          <w:rFonts w:ascii="Times New Roman" w:hAnsi="Times New Roman"/>
          <w:color w:val="00B0F0"/>
          <w:sz w:val="24"/>
          <w:szCs w:val="24"/>
        </w:rPr>
        <w:t xml:space="preserve">is </w:t>
      </w:r>
      <w:r w:rsidR="00A02758" w:rsidRPr="00B268A7">
        <w:rPr>
          <w:rFonts w:ascii="Times New Roman" w:hAnsi="Times New Roman"/>
          <w:sz w:val="24"/>
          <w:szCs w:val="24"/>
        </w:rPr>
        <w:t>avant la visite d’inclusion.</w:t>
      </w:r>
    </w:p>
    <w:p w14:paraId="70860CC1" w14:textId="77777777" w:rsidR="0063324E" w:rsidRPr="00B268A7" w:rsidRDefault="0063324E" w:rsidP="0063324E">
      <w:pPr>
        <w:pStyle w:val="prototypecorpsdetexte"/>
        <w:ind w:firstLine="0"/>
        <w:rPr>
          <w:rFonts w:ascii="Times New Roman" w:hAnsi="Times New Roman"/>
          <w:sz w:val="24"/>
          <w:szCs w:val="24"/>
        </w:rPr>
      </w:pPr>
      <w:r w:rsidRPr="00B268A7">
        <w:rPr>
          <w:rFonts w:ascii="Times New Roman" w:hAnsi="Times New Roman"/>
          <w:sz w:val="24"/>
          <w:szCs w:val="24"/>
        </w:rPr>
        <w:t>Avant tout examen lié à la recherche, l’investigateur recueille le consentement libre, éclairé et écrit du participant (ou de son représentant légal le cas échéant).</w:t>
      </w:r>
    </w:p>
    <w:p w14:paraId="35A5A6EC" w14:textId="4678C8E9" w:rsidR="00487C75" w:rsidRPr="00B268A7" w:rsidRDefault="00487C75" w:rsidP="00487C75">
      <w:pPr>
        <w:rPr>
          <w:i/>
          <w:color w:val="4F81BD" w:themeColor="accent1"/>
          <w:szCs w:val="22"/>
        </w:rPr>
      </w:pPr>
      <w:r w:rsidRPr="00B268A7">
        <w:rPr>
          <w:i/>
          <w:color w:val="4F81BD" w:themeColor="accent1"/>
          <w:szCs w:val="22"/>
        </w:rPr>
        <w:t>.</w:t>
      </w:r>
    </w:p>
    <w:p w14:paraId="2F016E1F" w14:textId="77777777" w:rsidR="00487C75" w:rsidRPr="004E780F" w:rsidRDefault="00487C75" w:rsidP="00487C75">
      <w:pPr>
        <w:rPr>
          <w:szCs w:val="22"/>
        </w:rPr>
      </w:pPr>
    </w:p>
    <w:p w14:paraId="64EA728D" w14:textId="77777777" w:rsidR="00487C75" w:rsidRPr="004E780F" w:rsidRDefault="00487C75" w:rsidP="00487C75">
      <w:pPr>
        <w:rPr>
          <w:szCs w:val="22"/>
          <w:lang w:val="fr-BE"/>
        </w:rPr>
      </w:pPr>
    </w:p>
    <w:p w14:paraId="11397C84" w14:textId="77777777" w:rsidR="00487C75" w:rsidRPr="004E780F" w:rsidRDefault="005E1776" w:rsidP="00B268A7">
      <w:pPr>
        <w:pStyle w:val="Titre2"/>
        <w:pBdr>
          <w:bottom w:val="single" w:sz="4" w:space="1" w:color="auto"/>
        </w:pBdr>
      </w:pPr>
      <w:bookmarkStart w:id="93" w:name="_Toc493753552"/>
      <w:r w:rsidRPr="004E780F">
        <w:t xml:space="preserve">Visite de </w:t>
      </w:r>
      <w:r w:rsidR="00C6250E" w:rsidRPr="004E780F">
        <w:t>randomisation</w:t>
      </w:r>
      <w:r w:rsidR="00487C75" w:rsidRPr="004E780F">
        <w:t xml:space="preserve"> = Visite (Vx, ou </w:t>
      </w:r>
      <w:proofErr w:type="spellStart"/>
      <w:r w:rsidR="00487C75" w:rsidRPr="004E780F">
        <w:t>Jx</w:t>
      </w:r>
      <w:proofErr w:type="spellEnd"/>
      <w:r w:rsidR="00487C75" w:rsidRPr="004E780F">
        <w:t>, ou Mx…)</w:t>
      </w:r>
      <w:bookmarkEnd w:id="93"/>
    </w:p>
    <w:p w14:paraId="656AA001" w14:textId="77777777" w:rsidR="00487C75" w:rsidRPr="004E780F" w:rsidRDefault="00487C75" w:rsidP="00487C75">
      <w:pPr>
        <w:rPr>
          <w:szCs w:val="22"/>
        </w:rPr>
      </w:pPr>
    </w:p>
    <w:p w14:paraId="17BEC462" w14:textId="77777777" w:rsidR="00487C75" w:rsidRPr="004E780F" w:rsidRDefault="00487C75" w:rsidP="00487C75">
      <w:pPr>
        <w:rPr>
          <w:szCs w:val="22"/>
        </w:rPr>
      </w:pPr>
    </w:p>
    <w:p w14:paraId="0C809342" w14:textId="77777777" w:rsidR="00487C75" w:rsidRPr="00E52782" w:rsidRDefault="00487C75" w:rsidP="00487C75">
      <w:pPr>
        <w:pStyle w:val="Titre3"/>
      </w:pPr>
      <w:bookmarkStart w:id="94" w:name="_Toc493753553"/>
      <w:r w:rsidRPr="00E52782">
        <w:t>Description des examens</w:t>
      </w:r>
      <w:bookmarkEnd w:id="94"/>
    </w:p>
    <w:p w14:paraId="3B9E1289" w14:textId="77777777" w:rsidR="00487C75" w:rsidRPr="004E780F" w:rsidRDefault="00487C75" w:rsidP="00487C75">
      <w:pPr>
        <w:rPr>
          <w:i/>
          <w:szCs w:val="22"/>
        </w:rPr>
      </w:pPr>
    </w:p>
    <w:p w14:paraId="4763C152" w14:textId="22C05BDA" w:rsidR="00487C75" w:rsidRDefault="00487C75" w:rsidP="00487C75">
      <w:pPr>
        <w:rPr>
          <w:i/>
          <w:color w:val="4F81BD" w:themeColor="accent1"/>
          <w:szCs w:val="22"/>
        </w:rPr>
      </w:pPr>
    </w:p>
    <w:p w14:paraId="48907F6E" w14:textId="77777777" w:rsidR="00E52782" w:rsidRPr="004E780F" w:rsidRDefault="00E52782" w:rsidP="00487C75">
      <w:pPr>
        <w:rPr>
          <w:szCs w:val="22"/>
        </w:rPr>
      </w:pPr>
    </w:p>
    <w:p w14:paraId="58FC4AF8" w14:textId="77777777" w:rsidR="00487C75" w:rsidRPr="004E780F" w:rsidRDefault="00487C75" w:rsidP="00487C75">
      <w:pPr>
        <w:pStyle w:val="Titre3"/>
      </w:pPr>
      <w:bookmarkStart w:id="95" w:name="_Toc493753554"/>
      <w:r w:rsidRPr="004E780F">
        <w:t>Randomisation du patient</w:t>
      </w:r>
      <w:bookmarkEnd w:id="95"/>
    </w:p>
    <w:p w14:paraId="61D4E050" w14:textId="77777777" w:rsidR="0063324E" w:rsidRPr="004E780F" w:rsidRDefault="0063324E" w:rsidP="0063324E">
      <w:pPr>
        <w:pStyle w:val="prototypecorpsdetexte"/>
        <w:spacing w:before="0"/>
        <w:ind w:firstLine="0"/>
        <w:rPr>
          <w:rFonts w:ascii="Times New Roman" w:hAnsi="Times New Roman"/>
          <w:i/>
        </w:rPr>
      </w:pPr>
    </w:p>
    <w:p w14:paraId="65B89AB8" w14:textId="19180005" w:rsidR="00487C75" w:rsidRPr="00B268A7" w:rsidRDefault="00487C75" w:rsidP="00487C75">
      <w:pPr>
        <w:rPr>
          <w:i/>
          <w:color w:val="4F81BD" w:themeColor="accent1"/>
          <w:szCs w:val="22"/>
        </w:rPr>
      </w:pPr>
    </w:p>
    <w:p w14:paraId="76146366" w14:textId="77777777" w:rsidR="0085707F" w:rsidRPr="004E780F" w:rsidRDefault="0085707F" w:rsidP="00487C75"/>
    <w:p w14:paraId="0736491A" w14:textId="77777777" w:rsidR="00487C75" w:rsidRPr="00B268A7" w:rsidRDefault="0085707F" w:rsidP="00487C75">
      <w:pPr>
        <w:rPr>
          <w:sz w:val="24"/>
        </w:rPr>
      </w:pPr>
      <w:r w:rsidRPr="00B268A7">
        <w:rPr>
          <w:sz w:val="24"/>
        </w:rPr>
        <w:t>Lorsqu’un investigateur souhaite effectuer la randomisation/l’inclusion après avoir vérifié l’éligibilité du participant/cluster</w:t>
      </w:r>
      <w:r w:rsidR="00487C75" w:rsidRPr="00B268A7">
        <w:rPr>
          <w:sz w:val="24"/>
        </w:rPr>
        <w:t xml:space="preserve">, </w:t>
      </w:r>
      <w:r w:rsidRPr="00B268A7">
        <w:rPr>
          <w:sz w:val="24"/>
        </w:rPr>
        <w:t>i</w:t>
      </w:r>
      <w:r w:rsidR="00487C75" w:rsidRPr="00B268A7">
        <w:rPr>
          <w:sz w:val="24"/>
        </w:rPr>
        <w:t xml:space="preserve">l se connecte sur le site Internet de l’e-CRF </w:t>
      </w:r>
      <w:r w:rsidR="00487C75" w:rsidRPr="00B268A7">
        <w:rPr>
          <w:sz w:val="24"/>
          <w:u w:val="single"/>
        </w:rPr>
        <w:t>https://www.</w:t>
      </w:r>
      <w:r w:rsidR="00133BAF" w:rsidRPr="00B268A7">
        <w:rPr>
          <w:sz w:val="24"/>
          <w:u w:val="single"/>
        </w:rPr>
        <w:t>chu-poitiers.hugo</w:t>
      </w:r>
      <w:r w:rsidR="00487C75" w:rsidRPr="00B268A7">
        <w:rPr>
          <w:sz w:val="24"/>
          <w:u w:val="single"/>
        </w:rPr>
        <w:t>-online.</w:t>
      </w:r>
      <w:r w:rsidR="00133BAF" w:rsidRPr="00B268A7">
        <w:rPr>
          <w:sz w:val="24"/>
          <w:u w:val="single"/>
        </w:rPr>
        <w:t>fr</w:t>
      </w:r>
      <w:r w:rsidR="00487C75" w:rsidRPr="00B268A7">
        <w:rPr>
          <w:sz w:val="24"/>
          <w:u w:val="single"/>
        </w:rPr>
        <w:t>/</w:t>
      </w:r>
      <w:r w:rsidR="00487C75" w:rsidRPr="00B268A7">
        <w:rPr>
          <w:sz w:val="24"/>
        </w:rPr>
        <w:t>. L’investigateur complète la page « randomisation » après avoir préalablement confirmé tous les critères d’éligibilité du pa</w:t>
      </w:r>
      <w:r w:rsidR="00C6250E" w:rsidRPr="00B268A7">
        <w:rPr>
          <w:sz w:val="24"/>
        </w:rPr>
        <w:t>rticipant/cluster sur le site</w:t>
      </w:r>
      <w:r w:rsidR="00487C75" w:rsidRPr="00B268A7">
        <w:rPr>
          <w:sz w:val="24"/>
        </w:rPr>
        <w:t>. Après validation du contenu, la randomisation</w:t>
      </w:r>
      <w:r w:rsidR="00505136" w:rsidRPr="00B268A7">
        <w:rPr>
          <w:sz w:val="24"/>
        </w:rPr>
        <w:t>/ l’inclusion</w:t>
      </w:r>
      <w:r w:rsidR="00487C75" w:rsidRPr="00B268A7">
        <w:rPr>
          <w:sz w:val="24"/>
        </w:rPr>
        <w:t xml:space="preserve"> est effectuée et l’e-CRF :</w:t>
      </w:r>
    </w:p>
    <w:p w14:paraId="489F2676" w14:textId="77777777" w:rsidR="0085707F" w:rsidRPr="00B268A7" w:rsidRDefault="0085707F" w:rsidP="0085707F">
      <w:pPr>
        <w:rPr>
          <w:sz w:val="24"/>
        </w:rPr>
      </w:pPr>
    </w:p>
    <w:p w14:paraId="1C9369AA" w14:textId="77777777" w:rsidR="00487C75" w:rsidRPr="00E52782" w:rsidRDefault="00487C75" w:rsidP="00487C75">
      <w:pPr>
        <w:rPr>
          <w:color w:val="00B0F0"/>
          <w:szCs w:val="22"/>
        </w:rPr>
      </w:pPr>
    </w:p>
    <w:p w14:paraId="5E496EB4" w14:textId="77777777" w:rsidR="00505136" w:rsidRPr="00E52782" w:rsidRDefault="00487C75" w:rsidP="00505136">
      <w:pPr>
        <w:numPr>
          <w:ilvl w:val="0"/>
          <w:numId w:val="2"/>
        </w:numPr>
        <w:rPr>
          <w:rFonts w:ascii="Times" w:hAnsi="Times"/>
          <w:color w:val="00B0F0"/>
          <w:szCs w:val="22"/>
          <w:lang w:eastAsia="fr-FR"/>
        </w:rPr>
      </w:pPr>
      <w:r w:rsidRPr="00E52782">
        <w:rPr>
          <w:i/>
          <w:color w:val="00B0F0"/>
          <w:szCs w:val="22"/>
        </w:rPr>
        <w:t>Si l’étude est en ouvert</w:t>
      </w:r>
      <w:r w:rsidRPr="00E52782">
        <w:rPr>
          <w:color w:val="00B0F0"/>
          <w:szCs w:val="22"/>
        </w:rPr>
        <w:t xml:space="preserve"> : communique immédiatement </w:t>
      </w:r>
      <w:r w:rsidR="00505136" w:rsidRPr="00E52782">
        <w:rPr>
          <w:color w:val="00B0F0"/>
          <w:szCs w:val="22"/>
        </w:rPr>
        <w:t>à l’investigateur en clair</w:t>
      </w:r>
      <w:r w:rsidR="0085707F" w:rsidRPr="00E52782">
        <w:rPr>
          <w:color w:val="00B0F0"/>
          <w:szCs w:val="22"/>
        </w:rPr>
        <w:t xml:space="preserve"> le </w:t>
      </w:r>
      <w:r w:rsidR="0085707F" w:rsidRPr="00E52782">
        <w:rPr>
          <w:rFonts w:ascii="Times" w:hAnsi="Times"/>
          <w:color w:val="00B0F0"/>
          <w:szCs w:val="22"/>
          <w:lang w:eastAsia="fr-FR"/>
        </w:rPr>
        <w:t xml:space="preserve">résultat de la randomisation/l’inclusion, en particulier </w:t>
      </w:r>
      <w:r w:rsidR="00505136" w:rsidRPr="00E52782">
        <w:rPr>
          <w:color w:val="00B0F0"/>
          <w:szCs w:val="22"/>
        </w:rPr>
        <w:t>le</w:t>
      </w:r>
      <w:r w:rsidR="0085707F" w:rsidRPr="00E52782">
        <w:rPr>
          <w:color w:val="00B0F0"/>
          <w:szCs w:val="22"/>
        </w:rPr>
        <w:t xml:space="preserve"> groupe de</w:t>
      </w:r>
      <w:r w:rsidR="00505136" w:rsidRPr="00E52782">
        <w:rPr>
          <w:color w:val="00B0F0"/>
          <w:szCs w:val="22"/>
        </w:rPr>
        <w:t xml:space="preserve"> traitement </w:t>
      </w:r>
      <w:r w:rsidR="00505136" w:rsidRPr="00E52782">
        <w:rPr>
          <w:rFonts w:ascii="Times" w:hAnsi="Times"/>
          <w:i/>
          <w:color w:val="00B0F0"/>
          <w:szCs w:val="22"/>
          <w:lang w:eastAsia="fr-FR"/>
        </w:rPr>
        <w:t xml:space="preserve">/stratégie/procédure </w:t>
      </w:r>
      <w:r w:rsidR="00505136" w:rsidRPr="00E52782">
        <w:rPr>
          <w:rFonts w:ascii="Times" w:hAnsi="Times"/>
          <w:color w:val="00B0F0"/>
          <w:szCs w:val="22"/>
          <w:lang w:eastAsia="fr-FR"/>
        </w:rPr>
        <w:t>alloué(e) au participant/cluster et le n</w:t>
      </w:r>
      <w:r w:rsidR="0085707F" w:rsidRPr="00E52782">
        <w:rPr>
          <w:rFonts w:ascii="Times" w:hAnsi="Times"/>
          <w:color w:val="00B0F0"/>
          <w:szCs w:val="22"/>
          <w:lang w:eastAsia="fr-FR"/>
        </w:rPr>
        <w:t>uméro de la boîte de traitement</w:t>
      </w:r>
      <w:r w:rsidR="00505136" w:rsidRPr="00E52782">
        <w:rPr>
          <w:rFonts w:ascii="Times" w:hAnsi="Times"/>
          <w:color w:val="00B0F0"/>
          <w:szCs w:val="22"/>
          <w:lang w:eastAsia="fr-FR"/>
        </w:rPr>
        <w:t>.</w:t>
      </w:r>
    </w:p>
    <w:p w14:paraId="4228E853" w14:textId="77777777" w:rsidR="0085707F" w:rsidRPr="00E52782" w:rsidRDefault="0085707F" w:rsidP="0085707F">
      <w:pPr>
        <w:rPr>
          <w:rFonts w:ascii="Times" w:hAnsi="Times"/>
          <w:color w:val="00B0F0"/>
          <w:szCs w:val="22"/>
          <w:lang w:eastAsia="fr-FR"/>
        </w:rPr>
      </w:pPr>
    </w:p>
    <w:p w14:paraId="36659870" w14:textId="77777777" w:rsidR="00487C75" w:rsidRPr="00E52782" w:rsidRDefault="00487C75" w:rsidP="00487C75">
      <w:pPr>
        <w:ind w:left="720"/>
        <w:rPr>
          <w:b/>
          <w:i/>
          <w:color w:val="00B0F0"/>
          <w:szCs w:val="22"/>
          <w:u w:val="single"/>
        </w:rPr>
      </w:pPr>
      <w:r w:rsidRPr="00E52782">
        <w:rPr>
          <w:b/>
          <w:i/>
          <w:color w:val="00B0F0"/>
          <w:szCs w:val="22"/>
          <w:u w:val="single"/>
        </w:rPr>
        <w:t>OU</w:t>
      </w:r>
    </w:p>
    <w:p w14:paraId="7295C3D2" w14:textId="77777777" w:rsidR="0085707F" w:rsidRPr="00E52782" w:rsidRDefault="0085707F" w:rsidP="0085707F">
      <w:pPr>
        <w:rPr>
          <w:b/>
          <w:color w:val="00B0F0"/>
          <w:szCs w:val="22"/>
          <w:u w:val="single"/>
        </w:rPr>
      </w:pPr>
    </w:p>
    <w:p w14:paraId="768645E6" w14:textId="77777777" w:rsidR="0085707F" w:rsidRPr="00E52782" w:rsidRDefault="00487C75" w:rsidP="0085707F">
      <w:pPr>
        <w:numPr>
          <w:ilvl w:val="0"/>
          <w:numId w:val="2"/>
        </w:numPr>
        <w:rPr>
          <w:rFonts w:ascii="Times" w:hAnsi="Times"/>
          <w:color w:val="00B0F0"/>
          <w:szCs w:val="22"/>
          <w:lang w:eastAsia="fr-FR"/>
        </w:rPr>
      </w:pPr>
      <w:r w:rsidRPr="00E52782">
        <w:rPr>
          <w:i/>
          <w:color w:val="00B0F0"/>
          <w:szCs w:val="22"/>
        </w:rPr>
        <w:t>Si l’étude est en double aveugle</w:t>
      </w:r>
      <w:r w:rsidRPr="00E52782">
        <w:rPr>
          <w:color w:val="00B0F0"/>
          <w:szCs w:val="22"/>
        </w:rPr>
        <w:t xml:space="preserve"> : communique immédiatement à l’investigateur le numéro </w:t>
      </w:r>
      <w:r w:rsidR="0085707F" w:rsidRPr="00E52782">
        <w:rPr>
          <w:color w:val="00B0F0"/>
          <w:szCs w:val="22"/>
        </w:rPr>
        <w:t xml:space="preserve">unique </w:t>
      </w:r>
      <w:r w:rsidRPr="00E52782">
        <w:rPr>
          <w:color w:val="00B0F0"/>
          <w:szCs w:val="22"/>
        </w:rPr>
        <w:t>de randomisation</w:t>
      </w:r>
      <w:r w:rsidR="0085707F" w:rsidRPr="00E52782">
        <w:rPr>
          <w:color w:val="00B0F0"/>
          <w:szCs w:val="22"/>
        </w:rPr>
        <w:t xml:space="preserve">/d’inclusion, </w:t>
      </w:r>
      <w:r w:rsidRPr="00E52782">
        <w:rPr>
          <w:color w:val="00B0F0"/>
          <w:szCs w:val="22"/>
        </w:rPr>
        <w:t>correspondant à une boîte de traitement</w:t>
      </w:r>
      <w:r w:rsidR="0085707F" w:rsidRPr="00E52782">
        <w:rPr>
          <w:rFonts w:ascii="Times" w:hAnsi="Times"/>
          <w:i/>
          <w:color w:val="00B0F0"/>
          <w:szCs w:val="22"/>
          <w:lang w:eastAsia="fr-FR"/>
        </w:rPr>
        <w:t xml:space="preserve">/stratégie/procédure </w:t>
      </w:r>
      <w:r w:rsidR="0085707F" w:rsidRPr="00E52782">
        <w:rPr>
          <w:rFonts w:ascii="Times" w:hAnsi="Times"/>
          <w:color w:val="00B0F0"/>
          <w:szCs w:val="22"/>
          <w:lang w:eastAsia="fr-FR"/>
        </w:rPr>
        <w:t>alloué(e) au participant/cluster.</w:t>
      </w:r>
    </w:p>
    <w:p w14:paraId="18347714" w14:textId="77777777" w:rsidR="0085707F" w:rsidRPr="00B268A7" w:rsidRDefault="0085707F" w:rsidP="0085707F">
      <w:pPr>
        <w:rPr>
          <w:color w:val="4F81BD" w:themeColor="accent1"/>
          <w:szCs w:val="22"/>
        </w:rPr>
      </w:pPr>
    </w:p>
    <w:p w14:paraId="2FC8EABF" w14:textId="77777777" w:rsidR="00487C75" w:rsidRPr="00E52782" w:rsidRDefault="00487C75" w:rsidP="00487C75">
      <w:pPr>
        <w:outlineLvl w:val="0"/>
        <w:rPr>
          <w:szCs w:val="22"/>
        </w:rPr>
      </w:pPr>
      <w:r w:rsidRPr="00E52782">
        <w:rPr>
          <w:szCs w:val="22"/>
        </w:rPr>
        <w:t xml:space="preserve">Les numéros de randomisation sont établis selon des listes établies à l’avance par le </w:t>
      </w:r>
      <w:r w:rsidR="0063324E" w:rsidRPr="00E52782">
        <w:rPr>
          <w:szCs w:val="22"/>
        </w:rPr>
        <w:t>méthodologiste</w:t>
      </w:r>
      <w:r w:rsidRPr="00E52782">
        <w:rPr>
          <w:szCs w:val="22"/>
        </w:rPr>
        <w:t xml:space="preserve"> de l</w:t>
      </w:r>
      <w:r w:rsidR="0063324E" w:rsidRPr="00E52782">
        <w:rPr>
          <w:szCs w:val="22"/>
        </w:rPr>
        <w:t xml:space="preserve">a recherche </w:t>
      </w:r>
      <w:r w:rsidRPr="00E52782">
        <w:rPr>
          <w:szCs w:val="22"/>
        </w:rPr>
        <w:t>(</w:t>
      </w:r>
      <w:r w:rsidR="00A02758" w:rsidRPr="00E52782">
        <w:rPr>
          <w:szCs w:val="22"/>
        </w:rPr>
        <w:t>voir paragraphe 5.2</w:t>
      </w:r>
      <w:r w:rsidRPr="00E52782">
        <w:rPr>
          <w:szCs w:val="22"/>
        </w:rPr>
        <w:t>).</w:t>
      </w:r>
    </w:p>
    <w:p w14:paraId="49E268DE" w14:textId="77777777" w:rsidR="00487C75" w:rsidRPr="00A02758" w:rsidRDefault="00487C75" w:rsidP="00487C75">
      <w:pPr>
        <w:rPr>
          <w:szCs w:val="22"/>
        </w:rPr>
      </w:pPr>
    </w:p>
    <w:p w14:paraId="0DDDF16E" w14:textId="77777777" w:rsidR="00487C75" w:rsidRPr="00A02758" w:rsidRDefault="00487C75" w:rsidP="00487C75">
      <w:pPr>
        <w:rPr>
          <w:szCs w:val="22"/>
        </w:rPr>
      </w:pPr>
    </w:p>
    <w:p w14:paraId="1683C834" w14:textId="77777777" w:rsidR="00487C75" w:rsidRPr="00E52782" w:rsidRDefault="00487C75" w:rsidP="00B268A7">
      <w:pPr>
        <w:pStyle w:val="Titre2"/>
        <w:pBdr>
          <w:bottom w:val="single" w:sz="4" w:space="1" w:color="auto"/>
        </w:pBdr>
      </w:pPr>
      <w:bookmarkStart w:id="96" w:name="_Toc493753555"/>
      <w:r w:rsidRPr="00E52782">
        <w:t xml:space="preserve">Visites de suivi = visite (Vx, </w:t>
      </w:r>
      <w:r w:rsidR="00A02758" w:rsidRPr="00E52782">
        <w:t xml:space="preserve">ou </w:t>
      </w:r>
      <w:proofErr w:type="spellStart"/>
      <w:r w:rsidR="00A02758" w:rsidRPr="00E52782">
        <w:t>Jx</w:t>
      </w:r>
      <w:proofErr w:type="spellEnd"/>
      <w:r w:rsidR="00A02758" w:rsidRPr="00E52782">
        <w:t xml:space="preserve"> </w:t>
      </w:r>
      <w:r w:rsidRPr="00E52782">
        <w:t xml:space="preserve">ou </w:t>
      </w:r>
      <w:proofErr w:type="spellStart"/>
      <w:r w:rsidR="00A02758" w:rsidRPr="00E52782">
        <w:t>Sx</w:t>
      </w:r>
      <w:proofErr w:type="spellEnd"/>
      <w:r w:rsidRPr="00E52782">
        <w:t xml:space="preserve"> ou Mx…)</w:t>
      </w:r>
      <w:bookmarkEnd w:id="96"/>
    </w:p>
    <w:p w14:paraId="58A4320E" w14:textId="77777777" w:rsidR="00487C75" w:rsidRPr="00A02758" w:rsidRDefault="00487C75" w:rsidP="00487C75">
      <w:pPr>
        <w:rPr>
          <w:szCs w:val="22"/>
        </w:rPr>
      </w:pPr>
    </w:p>
    <w:p w14:paraId="0A823F86" w14:textId="77777777" w:rsidR="00487C75" w:rsidRPr="004E780F" w:rsidRDefault="00487C75" w:rsidP="00487C75">
      <w:pPr>
        <w:rPr>
          <w:szCs w:val="22"/>
        </w:rPr>
      </w:pPr>
    </w:p>
    <w:p w14:paraId="41CBB51F" w14:textId="77777777" w:rsidR="00487C75" w:rsidRPr="004E780F" w:rsidRDefault="00487C75" w:rsidP="00487C75">
      <w:pPr>
        <w:pStyle w:val="Titre3"/>
        <w:rPr>
          <w:sz w:val="22"/>
          <w:szCs w:val="22"/>
        </w:rPr>
      </w:pPr>
      <w:bookmarkStart w:id="97" w:name="_Toc493753556"/>
      <w:r w:rsidRPr="004E780F">
        <w:rPr>
          <w:sz w:val="22"/>
          <w:szCs w:val="22"/>
        </w:rPr>
        <w:t>Visite (Vx,</w:t>
      </w:r>
      <w:r w:rsidR="00A02758" w:rsidRPr="004E780F">
        <w:rPr>
          <w:sz w:val="22"/>
          <w:szCs w:val="22"/>
        </w:rPr>
        <w:t xml:space="preserve"> ou </w:t>
      </w:r>
      <w:proofErr w:type="spellStart"/>
      <w:r w:rsidR="00A02758" w:rsidRPr="004E780F">
        <w:rPr>
          <w:sz w:val="22"/>
          <w:szCs w:val="22"/>
        </w:rPr>
        <w:t>Sx</w:t>
      </w:r>
      <w:proofErr w:type="spellEnd"/>
      <w:r w:rsidR="00A02758" w:rsidRPr="004E780F">
        <w:rPr>
          <w:sz w:val="22"/>
          <w:szCs w:val="22"/>
        </w:rPr>
        <w:t>,</w:t>
      </w:r>
      <w:r w:rsidRPr="004E780F">
        <w:rPr>
          <w:sz w:val="22"/>
          <w:szCs w:val="22"/>
        </w:rPr>
        <w:t xml:space="preserve"> ou </w:t>
      </w:r>
      <w:proofErr w:type="spellStart"/>
      <w:r w:rsidRPr="004E780F">
        <w:rPr>
          <w:sz w:val="22"/>
          <w:szCs w:val="22"/>
        </w:rPr>
        <w:t>Jx</w:t>
      </w:r>
      <w:proofErr w:type="spellEnd"/>
      <w:r w:rsidRPr="004E780F">
        <w:rPr>
          <w:sz w:val="22"/>
          <w:szCs w:val="22"/>
        </w:rPr>
        <w:t>, ou Mx…)</w:t>
      </w:r>
      <w:bookmarkEnd w:id="97"/>
    </w:p>
    <w:p w14:paraId="3EF03E01" w14:textId="77777777" w:rsidR="00487C75" w:rsidRPr="004E780F" w:rsidRDefault="00487C75" w:rsidP="00487C75">
      <w:pPr>
        <w:rPr>
          <w:szCs w:val="22"/>
        </w:rPr>
      </w:pPr>
    </w:p>
    <w:p w14:paraId="21877ABE" w14:textId="77777777" w:rsidR="00487C75" w:rsidRPr="004E780F" w:rsidRDefault="00487C75" w:rsidP="00487C75">
      <w:pPr>
        <w:pStyle w:val="Titre3"/>
      </w:pPr>
      <w:bookmarkStart w:id="98" w:name="_Toc493753557"/>
      <w:r w:rsidRPr="004E780F">
        <w:t xml:space="preserve">Visite (Vx, </w:t>
      </w:r>
      <w:r w:rsidR="00A02758" w:rsidRPr="004E780F">
        <w:t xml:space="preserve">ou </w:t>
      </w:r>
      <w:proofErr w:type="spellStart"/>
      <w:r w:rsidR="00A02758" w:rsidRPr="004E780F">
        <w:t>Sx</w:t>
      </w:r>
      <w:proofErr w:type="spellEnd"/>
      <w:r w:rsidR="00A02758" w:rsidRPr="004E780F">
        <w:t xml:space="preserve">, </w:t>
      </w:r>
      <w:r w:rsidRPr="004E780F">
        <w:t xml:space="preserve">ou </w:t>
      </w:r>
      <w:proofErr w:type="spellStart"/>
      <w:r w:rsidRPr="004E780F">
        <w:t>Jx</w:t>
      </w:r>
      <w:proofErr w:type="spellEnd"/>
      <w:r w:rsidRPr="004E780F">
        <w:t>, ou Mx…)</w:t>
      </w:r>
      <w:bookmarkEnd w:id="98"/>
    </w:p>
    <w:p w14:paraId="657C7E59" w14:textId="77777777" w:rsidR="00487C75" w:rsidRPr="00A02758" w:rsidRDefault="00487C75" w:rsidP="00487C75">
      <w:pPr>
        <w:rPr>
          <w:szCs w:val="22"/>
        </w:rPr>
      </w:pPr>
    </w:p>
    <w:p w14:paraId="7408066D" w14:textId="77777777" w:rsidR="00487C75" w:rsidRPr="00A02758" w:rsidRDefault="00487C75" w:rsidP="00487C75">
      <w:pPr>
        <w:rPr>
          <w:szCs w:val="22"/>
        </w:rPr>
      </w:pPr>
    </w:p>
    <w:p w14:paraId="72EB8B97" w14:textId="77777777" w:rsidR="00487C75" w:rsidRDefault="00487C75" w:rsidP="00B268A7">
      <w:pPr>
        <w:pStyle w:val="Titre2"/>
        <w:pBdr>
          <w:bottom w:val="single" w:sz="4" w:space="1" w:color="auto"/>
        </w:pBdr>
      </w:pPr>
      <w:bookmarkStart w:id="99" w:name="_Toc493753558"/>
      <w:r>
        <w:t>Visite de fin d</w:t>
      </w:r>
      <w:r w:rsidR="00A02758">
        <w:t>e la recherche</w:t>
      </w:r>
      <w:bookmarkEnd w:id="99"/>
    </w:p>
    <w:p w14:paraId="515713C5" w14:textId="77777777" w:rsidR="00487C75" w:rsidRPr="00A02758" w:rsidRDefault="00487C75" w:rsidP="00487C75">
      <w:pPr>
        <w:rPr>
          <w:szCs w:val="22"/>
        </w:rPr>
      </w:pPr>
    </w:p>
    <w:p w14:paraId="4BFDDBA2" w14:textId="77777777" w:rsidR="00487C75" w:rsidRPr="00B268A7" w:rsidRDefault="00487C75" w:rsidP="00487C75">
      <w:pPr>
        <w:rPr>
          <w:sz w:val="24"/>
        </w:rPr>
      </w:pPr>
      <w:r w:rsidRPr="00B268A7">
        <w:rPr>
          <w:sz w:val="24"/>
        </w:rPr>
        <w:t>En cas de sortie prématurée, l’investigateur doit en documenter les raisons de façon aussi complète que possible dans le dossier médical et réaliser une visite de fin d’étude. Il complètera la page de sortie prématurée du CRF.</w:t>
      </w:r>
    </w:p>
    <w:p w14:paraId="64DFA19A" w14:textId="77777777" w:rsidR="00487C75" w:rsidRPr="00B268A7" w:rsidRDefault="00487C75" w:rsidP="00487C75">
      <w:pPr>
        <w:rPr>
          <w:sz w:val="24"/>
        </w:rPr>
      </w:pPr>
      <w:r w:rsidRPr="00B268A7">
        <w:rPr>
          <w:sz w:val="24"/>
        </w:rPr>
        <w:lastRenderedPageBreak/>
        <w:t>En cas de sujet perdu de vue, l’investigateur mettra tout en œuvre pour reprendre contact avec la personne et connaître les raisons.</w:t>
      </w:r>
    </w:p>
    <w:p w14:paraId="72478348" w14:textId="77777777" w:rsidR="00487C75" w:rsidRPr="00B268A7" w:rsidRDefault="00487C75" w:rsidP="00487C75">
      <w:pPr>
        <w:rPr>
          <w:sz w:val="24"/>
        </w:rPr>
      </w:pPr>
    </w:p>
    <w:p w14:paraId="3C846867" w14:textId="77777777" w:rsidR="00487C75" w:rsidRPr="00A02758" w:rsidRDefault="00487C75" w:rsidP="00CD00C3">
      <w:pPr>
        <w:rPr>
          <w:szCs w:val="22"/>
        </w:rPr>
      </w:pPr>
    </w:p>
    <w:p w14:paraId="3EA60C03" w14:textId="77777777" w:rsidR="005A42B3" w:rsidRPr="008464A1" w:rsidRDefault="00A02758" w:rsidP="00B268A7">
      <w:pPr>
        <w:pStyle w:val="Titre2"/>
        <w:pBdr>
          <w:bottom w:val="single" w:sz="4" w:space="1" w:color="auto"/>
        </w:pBdr>
      </w:pPr>
      <w:bookmarkStart w:id="100" w:name="_Toc493753559"/>
      <w:r>
        <w:t>R</w:t>
      </w:r>
      <w:r w:rsidR="005A42B3" w:rsidRPr="008464A1">
        <w:t xml:space="preserve">ègles d’arrêt </w:t>
      </w:r>
      <w:r>
        <w:t>de la participation d’une personne à la recherche</w:t>
      </w:r>
      <w:bookmarkEnd w:id="100"/>
    </w:p>
    <w:p w14:paraId="0327ABB5" w14:textId="77777777" w:rsidR="005A42B3" w:rsidRDefault="005A42B3" w:rsidP="005A42B3"/>
    <w:p w14:paraId="23F2DF5A" w14:textId="77777777" w:rsidR="00C6250E" w:rsidRDefault="00C6250E" w:rsidP="005A42B3"/>
    <w:p w14:paraId="376F33B3" w14:textId="77777777" w:rsidR="000D7A71" w:rsidRDefault="000D7A71" w:rsidP="000D7A71">
      <w:pPr>
        <w:shd w:val="clear" w:color="auto" w:fill="E0E0E0"/>
        <w:jc w:val="center"/>
        <w:rPr>
          <w:rFonts w:ascii="Times New Roman Gras" w:hAnsi="Times New Roman Gras"/>
          <w:b/>
          <w:smallCaps/>
        </w:rPr>
      </w:pPr>
      <w:r w:rsidRPr="00DF04F1">
        <w:rPr>
          <w:rFonts w:ascii="Times New Roman Gras" w:hAnsi="Times New Roman Gras"/>
          <w:b/>
          <w:smallCaps/>
        </w:rPr>
        <w:t xml:space="preserve">Prendre contact avec </w:t>
      </w:r>
      <w:r>
        <w:rPr>
          <w:rFonts w:ascii="Times New Roman Gras" w:hAnsi="Times New Roman Gras"/>
          <w:b/>
          <w:smallCaps/>
        </w:rPr>
        <w:t>la plateforme de méthodologi</w:t>
      </w:r>
      <w:r w:rsidRPr="00DF04F1">
        <w:rPr>
          <w:rFonts w:ascii="Times New Roman Gras" w:hAnsi="Times New Roman Gras"/>
          <w:b/>
          <w:smallCaps/>
        </w:rPr>
        <w:t>e</w:t>
      </w:r>
    </w:p>
    <w:p w14:paraId="401F26C1" w14:textId="77777777" w:rsidR="000D7A71" w:rsidRPr="00DF04F1" w:rsidRDefault="000D7A71" w:rsidP="000D7A71">
      <w:pPr>
        <w:shd w:val="clear" w:color="auto" w:fill="E0E0E0"/>
        <w:jc w:val="center"/>
        <w:rPr>
          <w:rFonts w:ascii="Times New Roman Gras" w:hAnsi="Times New Roman Gras"/>
          <w:b/>
          <w:smallCaps/>
        </w:rPr>
      </w:pPr>
      <w:r w:rsidRPr="00DF04F1">
        <w:rPr>
          <w:rFonts w:ascii="Times New Roman Gras" w:hAnsi="Times New Roman Gras"/>
          <w:b/>
          <w:smallCaps/>
        </w:rPr>
        <w:t>pour aide à la rédaction de ce chapitre</w:t>
      </w:r>
    </w:p>
    <w:p w14:paraId="061E93F5" w14:textId="77777777" w:rsidR="00386870" w:rsidRPr="000D7A71" w:rsidRDefault="00386870" w:rsidP="005A42B3">
      <w:pPr>
        <w:rPr>
          <w:szCs w:val="22"/>
        </w:rPr>
      </w:pPr>
    </w:p>
    <w:p w14:paraId="5E1EC950" w14:textId="77777777" w:rsidR="005A42B3" w:rsidRPr="008464A1" w:rsidRDefault="005A42B3" w:rsidP="000C22BC">
      <w:pPr>
        <w:pStyle w:val="Titre3"/>
      </w:pPr>
      <w:bookmarkStart w:id="101" w:name="__RefHeading__136_1060337055"/>
      <w:bookmarkStart w:id="102" w:name="_Toc307328558"/>
      <w:bookmarkStart w:id="103" w:name="_Toc493753560"/>
      <w:bookmarkEnd w:id="101"/>
      <w:r w:rsidRPr="008464A1">
        <w:t xml:space="preserve">Arrêt de participation </w:t>
      </w:r>
      <w:r w:rsidR="00C12665">
        <w:t xml:space="preserve">définitif ou temporaire </w:t>
      </w:r>
      <w:r w:rsidRPr="008464A1">
        <w:t>d’un patient dans l’étude</w:t>
      </w:r>
      <w:bookmarkEnd w:id="102"/>
      <w:bookmarkEnd w:id="103"/>
    </w:p>
    <w:p w14:paraId="5E1DDB73" w14:textId="77777777" w:rsidR="00E96CBF" w:rsidRPr="00E96CBF" w:rsidRDefault="00E96CBF" w:rsidP="00E96CBF">
      <w:pPr>
        <w:suppressAutoHyphens w:val="0"/>
        <w:rPr>
          <w:iCs/>
          <w:szCs w:val="22"/>
          <w:lang w:eastAsia="fr-FR"/>
        </w:rPr>
      </w:pPr>
    </w:p>
    <w:p w14:paraId="455244E7" w14:textId="77777777" w:rsidR="005A42B3" w:rsidRDefault="005A42B3" w:rsidP="005A42B3">
      <w:pPr>
        <w:rPr>
          <w:szCs w:val="22"/>
        </w:rPr>
      </w:pPr>
    </w:p>
    <w:p w14:paraId="002A1DE6" w14:textId="77777777" w:rsidR="000D7A71" w:rsidRPr="00B268A7" w:rsidRDefault="00386870" w:rsidP="000D7A71">
      <w:pPr>
        <w:pStyle w:val="Corpsdetexte"/>
        <w:rPr>
          <w:iCs/>
        </w:rPr>
      </w:pPr>
      <w:r w:rsidRPr="00B268A7">
        <w:t>En fonction de l’état de santé du patient, l</w:t>
      </w:r>
      <w:r w:rsidR="005A42B3" w:rsidRPr="00B268A7">
        <w:t>’investigateur devra faire son possible pour que les patients continuent à participer à l’étude. Cependant, il pourra interrompre temporairement ou définitivement la participation d’un</w:t>
      </w:r>
      <w:r w:rsidR="006358EE" w:rsidRPr="00B268A7">
        <w:t>e</w:t>
      </w:r>
      <w:r w:rsidR="005A42B3" w:rsidRPr="00B268A7">
        <w:t xml:space="preserve"> p</w:t>
      </w:r>
      <w:r w:rsidR="006358EE" w:rsidRPr="00B268A7">
        <w:t>ersonne</w:t>
      </w:r>
      <w:r w:rsidR="005A42B3" w:rsidRPr="00B268A7">
        <w:t xml:space="preserve"> à </w:t>
      </w:r>
      <w:r w:rsidR="006358EE" w:rsidRPr="00B268A7">
        <w:t>la recherche ou d’une partie ou de la totalité de la recherche</w:t>
      </w:r>
      <w:r w:rsidR="005A42B3" w:rsidRPr="00B268A7">
        <w:t xml:space="preserve">. Les éléments suivants peuvent justifier </w:t>
      </w:r>
      <w:r w:rsidR="00F230AA" w:rsidRPr="00B268A7">
        <w:t xml:space="preserve">l’arrêt </w:t>
      </w:r>
      <w:r w:rsidR="000D7A71" w:rsidRPr="00B268A7">
        <w:t>définitif ou temporaire de la participation d</w:t>
      </w:r>
      <w:r w:rsidR="005A42B3" w:rsidRPr="00B268A7">
        <w:t>’un</w:t>
      </w:r>
      <w:r w:rsidR="000D7A71" w:rsidRPr="00B268A7">
        <w:t>e</w:t>
      </w:r>
      <w:r w:rsidR="005A42B3" w:rsidRPr="00B268A7">
        <w:t xml:space="preserve"> </w:t>
      </w:r>
      <w:r w:rsidR="000D7A71" w:rsidRPr="00B268A7">
        <w:t>personne</w:t>
      </w:r>
      <w:r w:rsidR="000D7A71" w:rsidRPr="00B268A7">
        <w:rPr>
          <w:iCs/>
        </w:rPr>
        <w:t xml:space="preserve"> à la recherche ou d’une partie ou de la totalité de la recherche.</w:t>
      </w:r>
    </w:p>
    <w:p w14:paraId="6AC9BB12" w14:textId="77777777" w:rsidR="005A42B3" w:rsidRPr="00B268A7" w:rsidRDefault="005A42B3" w:rsidP="005A42B3">
      <w:pPr>
        <w:rPr>
          <w:sz w:val="24"/>
        </w:rPr>
      </w:pPr>
    </w:p>
    <w:p w14:paraId="581A9C6C" w14:textId="77777777" w:rsidR="006A2587" w:rsidRPr="00B268A7" w:rsidRDefault="006A2587" w:rsidP="005A42B3">
      <w:pPr>
        <w:rPr>
          <w:i/>
          <w:sz w:val="24"/>
        </w:rPr>
      </w:pPr>
      <w:r w:rsidRPr="00B268A7">
        <w:rPr>
          <w:i/>
          <w:sz w:val="24"/>
        </w:rPr>
        <w:t>Voir si applicable :</w:t>
      </w:r>
    </w:p>
    <w:p w14:paraId="0FEFBF44" w14:textId="77777777" w:rsidR="005A42B3" w:rsidRPr="00B268A7" w:rsidRDefault="005A42B3" w:rsidP="00A556AB">
      <w:pPr>
        <w:numPr>
          <w:ilvl w:val="0"/>
          <w:numId w:val="2"/>
        </w:numPr>
        <w:spacing w:before="120"/>
        <w:ind w:left="714" w:hanging="357"/>
        <w:rPr>
          <w:sz w:val="24"/>
        </w:rPr>
      </w:pPr>
      <w:r w:rsidRPr="00B268A7">
        <w:rPr>
          <w:sz w:val="24"/>
        </w:rPr>
        <w:t>Evénement(s) indésirable(s) qu’il(s) soi(en)t lié(s) à une procédure du protocole</w:t>
      </w:r>
      <w:r w:rsidR="00FE47BF" w:rsidRPr="00B268A7">
        <w:rPr>
          <w:sz w:val="24"/>
        </w:rPr>
        <w:t>,</w:t>
      </w:r>
      <w:r w:rsidRPr="00B268A7">
        <w:rPr>
          <w:sz w:val="24"/>
        </w:rPr>
        <w:t xml:space="preserve"> </w:t>
      </w:r>
    </w:p>
    <w:p w14:paraId="7B8959FC" w14:textId="77777777" w:rsidR="005A42B3" w:rsidRPr="00B268A7" w:rsidRDefault="005A42B3" w:rsidP="00A556AB">
      <w:pPr>
        <w:numPr>
          <w:ilvl w:val="0"/>
          <w:numId w:val="2"/>
        </w:numPr>
        <w:spacing w:before="120"/>
        <w:ind w:left="714" w:hanging="357"/>
        <w:rPr>
          <w:sz w:val="24"/>
        </w:rPr>
      </w:pPr>
      <w:r w:rsidRPr="00B268A7">
        <w:rPr>
          <w:sz w:val="24"/>
        </w:rPr>
        <w:t>Déviation au protocole (apparition d’un critère de non-inclusion du protocole, prise d’un traitement non autorisé)</w:t>
      </w:r>
      <w:r w:rsidR="007D14B3" w:rsidRPr="00B268A7">
        <w:rPr>
          <w:sz w:val="24"/>
        </w:rPr>
        <w:t>,</w:t>
      </w:r>
    </w:p>
    <w:p w14:paraId="5F4E00EC" w14:textId="77777777" w:rsidR="007E6B25" w:rsidRPr="00B268A7" w:rsidRDefault="007E6B25" w:rsidP="00A556AB">
      <w:pPr>
        <w:numPr>
          <w:ilvl w:val="0"/>
          <w:numId w:val="2"/>
        </w:numPr>
        <w:spacing w:before="120"/>
        <w:ind w:left="714" w:hanging="357"/>
        <w:rPr>
          <w:sz w:val="24"/>
        </w:rPr>
      </w:pPr>
      <w:r w:rsidRPr="00B268A7">
        <w:rPr>
          <w:sz w:val="24"/>
        </w:rPr>
        <w:t>Survenue d’une modification rendant impossible les investigations à effectuer ou la prise du traitement ou modifiant la réponse au traitement</w:t>
      </w:r>
      <w:r w:rsidR="00F230AA" w:rsidRPr="00B268A7">
        <w:rPr>
          <w:sz w:val="24"/>
        </w:rPr>
        <w:t xml:space="preserve"> à l’étude</w:t>
      </w:r>
      <w:r w:rsidR="006A2587" w:rsidRPr="00B268A7">
        <w:rPr>
          <w:sz w:val="24"/>
        </w:rPr>
        <w:t>,</w:t>
      </w:r>
    </w:p>
    <w:p w14:paraId="4E86389F" w14:textId="77777777" w:rsidR="005A42B3" w:rsidRPr="00B268A7" w:rsidRDefault="005A42B3" w:rsidP="00A556AB">
      <w:pPr>
        <w:numPr>
          <w:ilvl w:val="0"/>
          <w:numId w:val="2"/>
        </w:numPr>
        <w:spacing w:before="120"/>
        <w:ind w:left="714" w:hanging="357"/>
        <w:rPr>
          <w:sz w:val="24"/>
        </w:rPr>
      </w:pPr>
      <w:r w:rsidRPr="00B268A7">
        <w:rPr>
          <w:sz w:val="24"/>
        </w:rPr>
        <w:t xml:space="preserve">Retrait du consentement : les patients peuvent retirer leur consentement et demander à sortir de l’étude à n’importe quel moment et </w:t>
      </w:r>
      <w:r w:rsidR="007D14B3" w:rsidRPr="00B268A7">
        <w:rPr>
          <w:sz w:val="24"/>
        </w:rPr>
        <w:t>ce, quelle qu’en soit la raison,</w:t>
      </w:r>
    </w:p>
    <w:p w14:paraId="0E371244" w14:textId="77777777" w:rsidR="005A42B3" w:rsidRPr="00B268A7" w:rsidRDefault="005A42B3" w:rsidP="00A556AB">
      <w:pPr>
        <w:numPr>
          <w:ilvl w:val="0"/>
          <w:numId w:val="2"/>
        </w:numPr>
        <w:spacing w:before="120"/>
        <w:ind w:left="714" w:hanging="357"/>
        <w:rPr>
          <w:sz w:val="24"/>
        </w:rPr>
      </w:pPr>
      <w:r w:rsidRPr="00B268A7">
        <w:rPr>
          <w:sz w:val="24"/>
        </w:rPr>
        <w:t>Toute raison qui servirait au mieux les intérêts du sujet (par exemple en cas d’événements indésirables graves nécessitant une prise en charge incompatible avec le protocole).</w:t>
      </w:r>
    </w:p>
    <w:p w14:paraId="71C480C2" w14:textId="77777777" w:rsidR="005A42B3" w:rsidRPr="00B268A7" w:rsidRDefault="005A42B3" w:rsidP="005A42B3">
      <w:pPr>
        <w:rPr>
          <w:sz w:val="24"/>
        </w:rPr>
      </w:pPr>
    </w:p>
    <w:p w14:paraId="1A8C8C50" w14:textId="77777777" w:rsidR="005A42B3" w:rsidRPr="00B268A7" w:rsidRDefault="005A42B3" w:rsidP="005A42B3">
      <w:pPr>
        <w:rPr>
          <w:sz w:val="24"/>
        </w:rPr>
      </w:pPr>
      <w:r w:rsidRPr="00B268A7">
        <w:rPr>
          <w:sz w:val="24"/>
        </w:rPr>
        <w:t xml:space="preserve">La date et la raison de la sortie d’essai ou de l’arrêt du traitement devront être notées dans </w:t>
      </w:r>
      <w:r w:rsidR="007D14B3" w:rsidRPr="00B268A7">
        <w:rPr>
          <w:sz w:val="24"/>
        </w:rPr>
        <w:t xml:space="preserve">le dossier médical du patient et </w:t>
      </w:r>
      <w:r w:rsidRPr="00B268A7">
        <w:rPr>
          <w:sz w:val="24"/>
        </w:rPr>
        <w:t>le cahier d’observation.</w:t>
      </w:r>
      <w:r w:rsidR="007E6B25" w:rsidRPr="00B268A7">
        <w:rPr>
          <w:sz w:val="24"/>
        </w:rPr>
        <w:t xml:space="preserve"> La visite de fin d’étude devra être réalisée dans la mesure du possible</w:t>
      </w:r>
      <w:r w:rsidR="006A2587" w:rsidRPr="00B268A7">
        <w:rPr>
          <w:sz w:val="24"/>
        </w:rPr>
        <w:t>.</w:t>
      </w:r>
    </w:p>
    <w:p w14:paraId="1CEF9A07" w14:textId="77777777" w:rsidR="005A42B3" w:rsidRPr="00B268A7" w:rsidRDefault="005A42B3" w:rsidP="005A42B3">
      <w:pPr>
        <w:rPr>
          <w:color w:val="4F81BD" w:themeColor="accent1"/>
          <w:szCs w:val="22"/>
        </w:rPr>
      </w:pPr>
    </w:p>
    <w:p w14:paraId="0A0973ED" w14:textId="77777777" w:rsidR="00C12665" w:rsidRPr="00B268A7" w:rsidRDefault="00C12665" w:rsidP="005A42B3">
      <w:pPr>
        <w:rPr>
          <w:color w:val="4F81BD" w:themeColor="accent1"/>
          <w:szCs w:val="22"/>
        </w:rPr>
      </w:pPr>
    </w:p>
    <w:p w14:paraId="27B0FD87" w14:textId="77777777" w:rsidR="00C12665" w:rsidRPr="00B268A7" w:rsidRDefault="00C12665" w:rsidP="005A42B3">
      <w:pPr>
        <w:rPr>
          <w:sz w:val="24"/>
        </w:rPr>
      </w:pPr>
      <w:r w:rsidRPr="00B268A7">
        <w:rPr>
          <w:sz w:val="24"/>
        </w:rPr>
        <w:t>Dans tous les cas, et dans la mesure du possible, l’investigateur devra compléter la visite de fin d’étude du CRF.</w:t>
      </w:r>
    </w:p>
    <w:p w14:paraId="4BFAE0E2" w14:textId="77777777" w:rsidR="00C12665" w:rsidRPr="000D7A71" w:rsidRDefault="00C12665" w:rsidP="005A42B3">
      <w:pPr>
        <w:rPr>
          <w:szCs w:val="22"/>
        </w:rPr>
      </w:pPr>
    </w:p>
    <w:p w14:paraId="72922AD2" w14:textId="77777777" w:rsidR="00C12665" w:rsidRPr="000D7A71" w:rsidRDefault="00C12665" w:rsidP="005A42B3">
      <w:pPr>
        <w:rPr>
          <w:szCs w:val="22"/>
        </w:rPr>
      </w:pPr>
    </w:p>
    <w:p w14:paraId="6C81A9A1" w14:textId="77777777" w:rsidR="005A42B3" w:rsidRPr="00F217F6" w:rsidRDefault="005A42B3" w:rsidP="000C22BC">
      <w:pPr>
        <w:pStyle w:val="Titre3"/>
      </w:pPr>
      <w:bookmarkStart w:id="104" w:name="_Toc307328569"/>
      <w:bookmarkStart w:id="105" w:name="_Toc493753561"/>
      <w:r w:rsidRPr="00F217F6">
        <w:t>Modalités de remplacement des patients exclus, le cas échéant</w:t>
      </w:r>
      <w:bookmarkEnd w:id="104"/>
      <w:bookmarkEnd w:id="105"/>
    </w:p>
    <w:p w14:paraId="455582B2" w14:textId="77777777" w:rsidR="005A42B3" w:rsidRPr="000D7A71" w:rsidRDefault="005A42B3" w:rsidP="005A42B3">
      <w:pPr>
        <w:rPr>
          <w:szCs w:val="22"/>
        </w:rPr>
      </w:pPr>
    </w:p>
    <w:p w14:paraId="688801FC" w14:textId="77777777" w:rsidR="005A42B3" w:rsidRPr="000D7A71" w:rsidRDefault="005A42B3" w:rsidP="005A42B3">
      <w:pPr>
        <w:rPr>
          <w:szCs w:val="22"/>
        </w:rPr>
      </w:pPr>
      <w:bookmarkStart w:id="106" w:name="__RefHeading__158_1060337055"/>
      <w:bookmarkStart w:id="107" w:name="__RefHeading__152_1060337055"/>
      <w:bookmarkEnd w:id="106"/>
      <w:bookmarkEnd w:id="107"/>
    </w:p>
    <w:p w14:paraId="44C11463" w14:textId="77777777" w:rsidR="005A42B3" w:rsidRPr="00F217F6" w:rsidRDefault="005A42B3" w:rsidP="000C22BC">
      <w:pPr>
        <w:pStyle w:val="Titre3"/>
      </w:pPr>
      <w:bookmarkStart w:id="108" w:name="__RefHeading__154_1060337055"/>
      <w:bookmarkStart w:id="109" w:name="_Toc307328568"/>
      <w:bookmarkStart w:id="110" w:name="_Toc493753562"/>
      <w:bookmarkEnd w:id="108"/>
      <w:r w:rsidRPr="00F217F6">
        <w:t>Modalités et calendrier de recueil pour ces données</w:t>
      </w:r>
      <w:bookmarkEnd w:id="109"/>
      <w:bookmarkEnd w:id="110"/>
    </w:p>
    <w:p w14:paraId="3E37ECC3" w14:textId="77777777" w:rsidR="005A42B3" w:rsidRPr="000D7A71" w:rsidRDefault="005A42B3" w:rsidP="005A42B3">
      <w:pPr>
        <w:rPr>
          <w:szCs w:val="22"/>
        </w:rPr>
      </w:pPr>
    </w:p>
    <w:p w14:paraId="6D992DE4" w14:textId="77777777" w:rsidR="00675C53" w:rsidRPr="00B268A7" w:rsidRDefault="00675C53" w:rsidP="00675C53">
      <w:pPr>
        <w:rPr>
          <w:sz w:val="24"/>
        </w:rPr>
      </w:pPr>
      <w:r w:rsidRPr="00B268A7">
        <w:rPr>
          <w:sz w:val="24"/>
        </w:rPr>
        <w:t>Les données disponibles des patients sortis d’étude pour raison médicale seront recueillies pour l’analyse.</w:t>
      </w:r>
    </w:p>
    <w:p w14:paraId="28827B91" w14:textId="77777777" w:rsidR="005A42B3" w:rsidRPr="00B268A7" w:rsidRDefault="005A42B3" w:rsidP="005A42B3">
      <w:pPr>
        <w:rPr>
          <w:sz w:val="24"/>
        </w:rPr>
      </w:pPr>
      <w:r w:rsidRPr="00B268A7">
        <w:rPr>
          <w:sz w:val="24"/>
        </w:rPr>
        <w:t xml:space="preserve">Les données des patients ayant retiré leur consentement seront analysées uniquement si les patients ont donné </w:t>
      </w:r>
      <w:r w:rsidR="00A409F0" w:rsidRPr="00B268A7">
        <w:rPr>
          <w:sz w:val="24"/>
        </w:rPr>
        <w:t>leur accord</w:t>
      </w:r>
      <w:r w:rsidRPr="00B268A7">
        <w:rPr>
          <w:sz w:val="24"/>
        </w:rPr>
        <w:t xml:space="preserve">. Si le patient n’a pas donné son accord, </w:t>
      </w:r>
      <w:r w:rsidR="00A409F0" w:rsidRPr="00B268A7">
        <w:rPr>
          <w:sz w:val="24"/>
        </w:rPr>
        <w:t>toutes les données de l’étude le concernant seront supprimées.</w:t>
      </w:r>
    </w:p>
    <w:p w14:paraId="30CB3E45" w14:textId="77777777" w:rsidR="005A42B3" w:rsidRPr="004E780F" w:rsidRDefault="005A42B3" w:rsidP="005A42B3">
      <w:pPr>
        <w:rPr>
          <w:szCs w:val="22"/>
        </w:rPr>
      </w:pPr>
      <w:bookmarkStart w:id="111" w:name="__RefHeading__156_1060337055"/>
      <w:bookmarkStart w:id="112" w:name="_Toc307328570"/>
      <w:bookmarkEnd w:id="111"/>
    </w:p>
    <w:p w14:paraId="0020B9AF" w14:textId="77777777" w:rsidR="005A42B3" w:rsidRPr="004E780F" w:rsidRDefault="005A42B3" w:rsidP="000C22BC">
      <w:pPr>
        <w:pStyle w:val="Titre3"/>
      </w:pPr>
      <w:bookmarkStart w:id="113" w:name="_Toc493753563"/>
      <w:r w:rsidRPr="004E780F">
        <w:t>Modalités de suivi de ces personnes</w:t>
      </w:r>
      <w:bookmarkEnd w:id="112"/>
      <w:bookmarkEnd w:id="113"/>
    </w:p>
    <w:p w14:paraId="02800F2C" w14:textId="77777777" w:rsidR="005A42B3" w:rsidRPr="004E780F" w:rsidRDefault="005A42B3" w:rsidP="005A42B3">
      <w:pPr>
        <w:rPr>
          <w:szCs w:val="22"/>
        </w:rPr>
      </w:pPr>
    </w:p>
    <w:p w14:paraId="53A24E55" w14:textId="77777777" w:rsidR="00E52782" w:rsidRDefault="00E52782" w:rsidP="005A42B3">
      <w:pPr>
        <w:rPr>
          <w:sz w:val="24"/>
        </w:rPr>
      </w:pPr>
    </w:p>
    <w:p w14:paraId="705E1945" w14:textId="77777777" w:rsidR="00E52782" w:rsidRDefault="00E52782" w:rsidP="005A42B3">
      <w:pPr>
        <w:rPr>
          <w:sz w:val="24"/>
        </w:rPr>
      </w:pPr>
    </w:p>
    <w:p w14:paraId="1C481A66" w14:textId="14A3F0EB" w:rsidR="005A42B3" w:rsidRPr="00B268A7" w:rsidRDefault="005A42B3" w:rsidP="005A42B3">
      <w:pPr>
        <w:rPr>
          <w:sz w:val="24"/>
        </w:rPr>
      </w:pPr>
      <w:r w:rsidRPr="00B268A7">
        <w:rPr>
          <w:sz w:val="24"/>
        </w:rPr>
        <w:t>La sortie d'étude d'un pa</w:t>
      </w:r>
      <w:r w:rsidR="000D7A71" w:rsidRPr="00B268A7">
        <w:rPr>
          <w:sz w:val="24"/>
        </w:rPr>
        <w:t>rticipant</w:t>
      </w:r>
      <w:r w:rsidRPr="00B268A7">
        <w:rPr>
          <w:sz w:val="24"/>
        </w:rPr>
        <w:t xml:space="preserve"> ne changera en rien sa prise en charge habituelle par rapport à sa maladie. Il ne bénéficiera cependant pas des évaluations cliniques prévues selon le protocole.</w:t>
      </w:r>
    </w:p>
    <w:p w14:paraId="15296C96" w14:textId="77777777" w:rsidR="000D7A71" w:rsidRPr="004E780F" w:rsidRDefault="000D7A71" w:rsidP="005A42B3">
      <w:pPr>
        <w:rPr>
          <w:szCs w:val="22"/>
        </w:rPr>
      </w:pPr>
    </w:p>
    <w:p w14:paraId="71378371" w14:textId="77777777" w:rsidR="000D7A71" w:rsidRPr="004E780F" w:rsidRDefault="000D7A71" w:rsidP="005A42B3">
      <w:pPr>
        <w:rPr>
          <w:szCs w:val="22"/>
        </w:rPr>
      </w:pPr>
    </w:p>
    <w:p w14:paraId="79BA74CB" w14:textId="77777777" w:rsidR="00B268A7" w:rsidRDefault="000D7A71" w:rsidP="005A42B3">
      <w:pPr>
        <w:rPr>
          <w:szCs w:val="22"/>
        </w:rPr>
      </w:pPr>
      <w:r w:rsidRPr="004E780F">
        <w:rPr>
          <w:i/>
          <w:szCs w:val="22"/>
        </w:rPr>
        <w:t>Exemple :</w:t>
      </w:r>
      <w:r w:rsidRPr="004E780F">
        <w:rPr>
          <w:szCs w:val="22"/>
        </w:rPr>
        <w:t xml:space="preserve"> </w:t>
      </w:r>
    </w:p>
    <w:p w14:paraId="011F7B92" w14:textId="77777777" w:rsidR="005A42B3" w:rsidRPr="00B268A7" w:rsidRDefault="000D7A71" w:rsidP="005A42B3">
      <w:pPr>
        <w:rPr>
          <w:sz w:val="24"/>
        </w:rPr>
      </w:pPr>
      <w:r w:rsidRPr="00B268A7">
        <w:rPr>
          <w:sz w:val="24"/>
        </w:rPr>
        <w:t>T</w:t>
      </w:r>
      <w:r w:rsidR="005A42B3" w:rsidRPr="00B268A7">
        <w:rPr>
          <w:sz w:val="24"/>
        </w:rPr>
        <w:t>out pa</w:t>
      </w:r>
      <w:r w:rsidRPr="00B268A7">
        <w:rPr>
          <w:sz w:val="24"/>
        </w:rPr>
        <w:t>rticipant</w:t>
      </w:r>
      <w:r w:rsidR="005A42B3" w:rsidRPr="00B268A7">
        <w:rPr>
          <w:sz w:val="24"/>
        </w:rPr>
        <w:t xml:space="preserve"> qui sort de l’étude en raison d’un événement indésirable, grave ou non, ou d’une anomalie biologique devra être suivi jusqu’à ce que cet événement indésirable soit résolu ou que l’anomalie biologique soit normalisée.</w:t>
      </w:r>
    </w:p>
    <w:p w14:paraId="2FD45234" w14:textId="77777777" w:rsidR="00721CE7" w:rsidRPr="000D7A71" w:rsidRDefault="00721CE7" w:rsidP="005A42B3">
      <w:pPr>
        <w:rPr>
          <w:szCs w:val="22"/>
        </w:rPr>
      </w:pPr>
    </w:p>
    <w:p w14:paraId="7F625746" w14:textId="77777777" w:rsidR="005A42B3" w:rsidRPr="000D7A71" w:rsidRDefault="005A42B3" w:rsidP="00CD00C3">
      <w:pPr>
        <w:rPr>
          <w:szCs w:val="22"/>
        </w:rPr>
      </w:pPr>
    </w:p>
    <w:p w14:paraId="7ABB2195" w14:textId="77777777" w:rsidR="00941B61" w:rsidRPr="0002255E" w:rsidRDefault="00AA60D7" w:rsidP="00B268A7">
      <w:pPr>
        <w:pStyle w:val="Titre2"/>
        <w:pBdr>
          <w:bottom w:val="single" w:sz="4" w:space="1" w:color="auto"/>
        </w:pBdr>
      </w:pPr>
      <w:bookmarkStart w:id="114" w:name="__RefHeading__138_1060337055"/>
      <w:bookmarkStart w:id="115" w:name="_Toc493753564"/>
      <w:bookmarkEnd w:id="114"/>
      <w:r>
        <w:t>C</w:t>
      </w:r>
      <w:r w:rsidR="00E60B44">
        <w:t>ontraintes liées à la recherche</w:t>
      </w:r>
      <w:r w:rsidR="00470D52">
        <w:t xml:space="preserve"> et indemnisation éventuelle des participants</w:t>
      </w:r>
      <w:bookmarkEnd w:id="115"/>
    </w:p>
    <w:p w14:paraId="7804512E" w14:textId="77777777" w:rsidR="0002255E" w:rsidRPr="00D671E6" w:rsidRDefault="0002255E" w:rsidP="00CD00C3">
      <w:pPr>
        <w:rPr>
          <w:szCs w:val="22"/>
        </w:rPr>
      </w:pPr>
    </w:p>
    <w:p w14:paraId="38182051" w14:textId="77777777" w:rsidR="00320612" w:rsidRPr="00320612" w:rsidRDefault="00320612" w:rsidP="00320612">
      <w:pPr>
        <w:pStyle w:val="proto"/>
        <w:jc w:val="both"/>
        <w:rPr>
          <w:color w:val="FF0000"/>
        </w:rPr>
      </w:pPr>
      <w:r>
        <w:t xml:space="preserve">IX.2) </w:t>
      </w:r>
      <w:r w:rsidRPr="00320612">
        <w:t>Protocole 5.10 ; Q10 CPP (tous)</w:t>
      </w:r>
    </w:p>
    <w:p w14:paraId="0A04F374" w14:textId="77A60FD6" w:rsidR="00470D52" w:rsidRPr="00320612" w:rsidRDefault="00470D52" w:rsidP="00320612">
      <w:pPr>
        <w:pStyle w:val="proto"/>
        <w:rPr>
          <w:lang w:val="fr-FR"/>
        </w:rPr>
      </w:pPr>
    </w:p>
    <w:p w14:paraId="7AFC4E87" w14:textId="77777777" w:rsidR="0084753D" w:rsidRPr="00D671E6" w:rsidRDefault="0084753D" w:rsidP="00D671E6">
      <w:pPr>
        <w:pStyle w:val="Corpsdetexte"/>
        <w:tabs>
          <w:tab w:val="left" w:pos="360"/>
        </w:tabs>
        <w:spacing w:after="0"/>
        <w:rPr>
          <w:iCs/>
          <w:szCs w:val="22"/>
        </w:rPr>
      </w:pPr>
    </w:p>
    <w:p w14:paraId="3C5D8362" w14:textId="77777777" w:rsidR="006358EE" w:rsidRDefault="006358EE" w:rsidP="00B268A7">
      <w:pPr>
        <w:pStyle w:val="Titre2"/>
        <w:pBdr>
          <w:bottom w:val="single" w:sz="4" w:space="1" w:color="auto"/>
        </w:pBdr>
      </w:pPr>
      <w:bookmarkStart w:id="116" w:name="_Toc493753565"/>
      <w:r>
        <w:t>Collection d’échantillons biologiques</w:t>
      </w:r>
      <w:bookmarkEnd w:id="116"/>
    </w:p>
    <w:p w14:paraId="6A8627A2" w14:textId="77777777" w:rsidR="006358EE" w:rsidRDefault="006358EE" w:rsidP="006358EE">
      <w:pPr>
        <w:rPr>
          <w:szCs w:val="22"/>
        </w:rPr>
      </w:pPr>
    </w:p>
    <w:p w14:paraId="37AB544F" w14:textId="77777777" w:rsidR="00F95D8D" w:rsidRPr="004E780F" w:rsidRDefault="00F95D8D" w:rsidP="00F95D8D">
      <w:pPr>
        <w:shd w:val="clear" w:color="auto" w:fill="E0E0E0"/>
        <w:suppressAutoHyphens w:val="0"/>
        <w:jc w:val="center"/>
        <w:rPr>
          <w:rFonts w:ascii="Times New Roman Gras" w:hAnsi="Times New Roman Gras"/>
          <w:b/>
          <w:smallCaps/>
          <w:sz w:val="24"/>
          <w:lang w:eastAsia="fr-FR"/>
        </w:rPr>
      </w:pPr>
      <w:r w:rsidRPr="004E780F">
        <w:rPr>
          <w:rFonts w:ascii="Times New Roman Gras" w:hAnsi="Times New Roman Gras"/>
          <w:b/>
          <w:smallCaps/>
          <w:sz w:val="24"/>
          <w:lang w:eastAsia="fr-FR"/>
        </w:rPr>
        <w:t>Prendre contact avec la Promotion Interne</w:t>
      </w:r>
    </w:p>
    <w:p w14:paraId="42CE281A" w14:textId="77777777" w:rsidR="00F95D8D" w:rsidRPr="004E780F" w:rsidRDefault="00F95D8D" w:rsidP="00F95D8D">
      <w:pPr>
        <w:shd w:val="clear" w:color="auto" w:fill="E0E0E0"/>
        <w:suppressAutoHyphens w:val="0"/>
        <w:jc w:val="center"/>
        <w:rPr>
          <w:rFonts w:ascii="Times New Roman Gras" w:hAnsi="Times New Roman Gras"/>
          <w:b/>
          <w:smallCaps/>
          <w:sz w:val="24"/>
          <w:lang w:eastAsia="fr-FR"/>
        </w:rPr>
      </w:pPr>
      <w:r w:rsidRPr="004E780F">
        <w:rPr>
          <w:rFonts w:ascii="Times New Roman Gras" w:hAnsi="Times New Roman Gras"/>
          <w:b/>
          <w:smallCaps/>
          <w:sz w:val="24"/>
          <w:lang w:eastAsia="fr-FR"/>
        </w:rPr>
        <w:t>pour aide à la rédaction de ce chapitre</w:t>
      </w:r>
    </w:p>
    <w:p w14:paraId="79E53945" w14:textId="77777777" w:rsidR="00F95D8D" w:rsidRPr="004E780F" w:rsidRDefault="00F95D8D" w:rsidP="00F95D8D">
      <w:pPr>
        <w:suppressAutoHyphens w:val="0"/>
        <w:rPr>
          <w:i/>
          <w:sz w:val="24"/>
          <w:szCs w:val="22"/>
          <w:lang w:eastAsia="fr-FR"/>
        </w:rPr>
      </w:pPr>
    </w:p>
    <w:p w14:paraId="69D30560" w14:textId="77777777" w:rsidR="00F95D8D" w:rsidRPr="004E780F" w:rsidRDefault="00F95D8D" w:rsidP="00F95D8D">
      <w:pPr>
        <w:suppressAutoHyphens w:val="0"/>
        <w:jc w:val="center"/>
        <w:rPr>
          <w:i/>
          <w:sz w:val="24"/>
          <w:szCs w:val="22"/>
          <w:lang w:eastAsia="fr-FR"/>
        </w:rPr>
      </w:pPr>
      <w:r w:rsidRPr="004E780F">
        <w:rPr>
          <w:i/>
          <w:sz w:val="24"/>
          <w:szCs w:val="22"/>
          <w:lang w:eastAsia="fr-FR"/>
        </w:rPr>
        <w:t>SI APPLICABLE</w:t>
      </w:r>
    </w:p>
    <w:p w14:paraId="5F8210B6" w14:textId="77777777" w:rsidR="00F95D8D" w:rsidRPr="004E780F" w:rsidRDefault="00F95D8D" w:rsidP="006358EE">
      <w:pPr>
        <w:rPr>
          <w:szCs w:val="22"/>
        </w:rPr>
      </w:pPr>
    </w:p>
    <w:p w14:paraId="34300049" w14:textId="64FC6B38" w:rsidR="00F95D8D" w:rsidRDefault="00F95D8D" w:rsidP="00F95D8D">
      <w:pPr>
        <w:pStyle w:val="Titre3"/>
      </w:pPr>
      <w:bookmarkStart w:id="117" w:name="_Toc484012612"/>
      <w:bookmarkStart w:id="118" w:name="_Toc484013426"/>
      <w:bookmarkStart w:id="119" w:name="_Toc484013497"/>
      <w:bookmarkStart w:id="120" w:name="_Toc484073924"/>
      <w:bookmarkStart w:id="121" w:name="_Toc493753566"/>
      <w:r w:rsidRPr="004E780F">
        <w:t>Objectifs</w:t>
      </w:r>
      <w:bookmarkEnd w:id="117"/>
      <w:bookmarkEnd w:id="118"/>
      <w:bookmarkEnd w:id="119"/>
      <w:bookmarkEnd w:id="120"/>
      <w:bookmarkEnd w:id="121"/>
      <w:r w:rsidRPr="004E780F">
        <w:t xml:space="preserve"> </w:t>
      </w:r>
    </w:p>
    <w:p w14:paraId="42AA26A0" w14:textId="77777777" w:rsidR="00E52782" w:rsidRPr="00E52782" w:rsidRDefault="00E52782" w:rsidP="00E52782"/>
    <w:p w14:paraId="3087C8DC" w14:textId="77777777" w:rsidR="00F95D8D" w:rsidRPr="004E780F" w:rsidRDefault="00F95D8D" w:rsidP="006358EE">
      <w:pPr>
        <w:rPr>
          <w:szCs w:val="22"/>
        </w:rPr>
      </w:pPr>
    </w:p>
    <w:p w14:paraId="4238A20C" w14:textId="4835E9CD" w:rsidR="00F95D8D" w:rsidRPr="00E52782" w:rsidRDefault="00F95D8D" w:rsidP="00E52782">
      <w:pPr>
        <w:pStyle w:val="Titre3"/>
      </w:pPr>
      <w:bookmarkStart w:id="122" w:name="_Toc484012613"/>
      <w:bookmarkStart w:id="123" w:name="_Toc484013427"/>
      <w:bookmarkStart w:id="124" w:name="_Toc484013498"/>
      <w:bookmarkStart w:id="125" w:name="_Toc484073925"/>
      <w:bookmarkStart w:id="126" w:name="_Toc493753567"/>
      <w:r w:rsidRPr="004E780F">
        <w:t>Description de(s) (la) collection(s)</w:t>
      </w:r>
      <w:bookmarkEnd w:id="122"/>
      <w:bookmarkEnd w:id="123"/>
      <w:bookmarkEnd w:id="124"/>
      <w:bookmarkEnd w:id="125"/>
      <w:bookmarkEnd w:id="126"/>
      <w:r w:rsidRPr="004E780F">
        <w:t xml:space="preserve"> </w:t>
      </w:r>
    </w:p>
    <w:p w14:paraId="092E0DE9" w14:textId="77777777" w:rsidR="00F95D8D" w:rsidRPr="004E780F" w:rsidRDefault="00F95D8D" w:rsidP="00E96CBF">
      <w:pPr>
        <w:suppressAutoHyphens w:val="0"/>
        <w:rPr>
          <w:i/>
          <w:sz w:val="24"/>
          <w:lang w:eastAsia="fr-FR"/>
        </w:rPr>
      </w:pPr>
    </w:p>
    <w:p w14:paraId="46D86249" w14:textId="3B0331B6" w:rsidR="00F95D8D" w:rsidRDefault="00F95D8D" w:rsidP="00F95D8D">
      <w:pPr>
        <w:pStyle w:val="Titre3"/>
        <w:rPr>
          <w:lang w:eastAsia="fr-FR"/>
        </w:rPr>
      </w:pPr>
      <w:bookmarkStart w:id="127" w:name="_Toc493753568"/>
      <w:r w:rsidRPr="004E780F">
        <w:rPr>
          <w:lang w:eastAsia="fr-FR"/>
        </w:rPr>
        <w:t>Conservation</w:t>
      </w:r>
      <w:bookmarkEnd w:id="127"/>
    </w:p>
    <w:p w14:paraId="0496F7E6" w14:textId="77777777" w:rsidR="00E52782" w:rsidRPr="00E52782" w:rsidRDefault="00E52782" w:rsidP="00E52782">
      <w:pPr>
        <w:rPr>
          <w:lang w:eastAsia="fr-FR"/>
        </w:rPr>
      </w:pPr>
    </w:p>
    <w:p w14:paraId="763F5EA9" w14:textId="77777777" w:rsidR="00F95D8D" w:rsidRPr="004E780F" w:rsidRDefault="00F95D8D" w:rsidP="00E96CBF">
      <w:pPr>
        <w:suppressAutoHyphens w:val="0"/>
        <w:rPr>
          <w:i/>
          <w:sz w:val="24"/>
          <w:lang w:eastAsia="fr-FR"/>
        </w:rPr>
      </w:pPr>
    </w:p>
    <w:p w14:paraId="6CCA9B95" w14:textId="14989574" w:rsidR="00F95D8D" w:rsidRPr="004E780F" w:rsidRDefault="00F95D8D" w:rsidP="00E52782">
      <w:pPr>
        <w:pStyle w:val="Titre3"/>
      </w:pPr>
      <w:bookmarkStart w:id="128" w:name="_Toc493753569"/>
      <w:r w:rsidRPr="004E780F">
        <w:t>Devenir de la collection</w:t>
      </w:r>
      <w:bookmarkEnd w:id="128"/>
    </w:p>
    <w:p w14:paraId="14A6F38A" w14:textId="77777777" w:rsidR="00E96CBF" w:rsidRPr="004E780F" w:rsidRDefault="00E96CBF" w:rsidP="00447A08"/>
    <w:p w14:paraId="63D9AE60" w14:textId="77777777" w:rsidR="00E96CBF" w:rsidRPr="004E780F" w:rsidRDefault="00E96CBF" w:rsidP="00B268A7">
      <w:pPr>
        <w:pStyle w:val="Titre2"/>
        <w:pBdr>
          <w:bottom w:val="single" w:sz="4" w:space="1" w:color="auto"/>
        </w:pBdr>
      </w:pPr>
      <w:bookmarkStart w:id="129" w:name="_Toc307328559"/>
      <w:bookmarkStart w:id="130" w:name="_Toc493753570"/>
      <w:r w:rsidRPr="004E780F">
        <w:t>Arrêt d’une partie ou de la totalité de la recherche</w:t>
      </w:r>
      <w:bookmarkEnd w:id="129"/>
      <w:bookmarkEnd w:id="130"/>
    </w:p>
    <w:p w14:paraId="31039063" w14:textId="77777777" w:rsidR="00E96CBF" w:rsidRPr="004E780F" w:rsidRDefault="00E96CBF" w:rsidP="00E96CBF">
      <w:pPr>
        <w:rPr>
          <w:szCs w:val="22"/>
        </w:rPr>
      </w:pPr>
    </w:p>
    <w:p w14:paraId="70C6F4F0" w14:textId="77777777" w:rsidR="00E96CBF" w:rsidRPr="00B268A7" w:rsidRDefault="00E96CBF" w:rsidP="00E96CBF">
      <w:pPr>
        <w:rPr>
          <w:sz w:val="24"/>
        </w:rPr>
      </w:pPr>
      <w:r w:rsidRPr="00B268A7">
        <w:rPr>
          <w:sz w:val="24"/>
        </w:rPr>
        <w:t>Le CHU de Poitiers se réserve le droit d'interrompre l’étude, à tout moment, s'il s'avère que les objectifs d’inclusion ne sont pas atteints.</w:t>
      </w:r>
    </w:p>
    <w:p w14:paraId="1BAF8643" w14:textId="77777777" w:rsidR="00E96CBF" w:rsidRPr="00B268A7" w:rsidRDefault="00E96CBF" w:rsidP="00E96CBF">
      <w:pPr>
        <w:rPr>
          <w:sz w:val="24"/>
        </w:rPr>
      </w:pPr>
    </w:p>
    <w:p w14:paraId="37BE818C" w14:textId="77777777" w:rsidR="00E96CBF" w:rsidRPr="00B268A7" w:rsidRDefault="00E96CBF" w:rsidP="00E96CBF">
      <w:pPr>
        <w:rPr>
          <w:sz w:val="24"/>
        </w:rPr>
      </w:pPr>
      <w:r w:rsidRPr="00B268A7">
        <w:rPr>
          <w:sz w:val="24"/>
        </w:rPr>
        <w:t>L’étude peut être interrompue prématurément en cas de survenue d’événements indésirables inattendus, graves nécessitant une revue du profil d'innocuité du produit. De même, des événements imprévus ou de nouvelles informations relatives au produit, au vu desquels les objectifs de l'étude ou du programme clinique ne seront vraisemblablement pas atteints, peuvent amener le promoteur à interrompre prématurément l’étude.</w:t>
      </w:r>
    </w:p>
    <w:p w14:paraId="227C9D18" w14:textId="77777777" w:rsidR="00E96CBF" w:rsidRPr="00B268A7" w:rsidRDefault="00E96CBF" w:rsidP="00E96CBF">
      <w:pPr>
        <w:rPr>
          <w:sz w:val="24"/>
        </w:rPr>
      </w:pPr>
    </w:p>
    <w:p w14:paraId="19166841" w14:textId="57572F72" w:rsidR="00E96CBF" w:rsidRPr="00E52782" w:rsidRDefault="00E96CBF" w:rsidP="00447A08">
      <w:pPr>
        <w:rPr>
          <w:sz w:val="24"/>
        </w:rPr>
      </w:pPr>
      <w:r w:rsidRPr="00B268A7">
        <w:rPr>
          <w:sz w:val="24"/>
        </w:rPr>
        <w:t>En cas d’arrêt prématuré de l’étude, l’information sera transmise par le promoteur dans un délai de 15 jours à au CPP.</w:t>
      </w:r>
    </w:p>
    <w:p w14:paraId="0BAA3C3D" w14:textId="77777777" w:rsidR="00A80658" w:rsidRDefault="00350220" w:rsidP="000C22BC">
      <w:pPr>
        <w:pStyle w:val="Titre1"/>
      </w:pPr>
      <w:bookmarkStart w:id="131" w:name="__RefHeading__144_1060337055"/>
      <w:bookmarkStart w:id="132" w:name="__RefHeading__160_1060337055"/>
      <w:bookmarkStart w:id="133" w:name="_Toc307328571"/>
      <w:bookmarkStart w:id="134" w:name="_Toc493753571"/>
      <w:bookmarkEnd w:id="131"/>
      <w:bookmarkEnd w:id="132"/>
      <w:r>
        <w:lastRenderedPageBreak/>
        <w:t>Stratégie(s) / Procédures de la recherche</w:t>
      </w:r>
      <w:bookmarkEnd w:id="133"/>
      <w:bookmarkEnd w:id="134"/>
    </w:p>
    <w:p w14:paraId="1CD5B399" w14:textId="2BE4B6DC" w:rsidR="00386870" w:rsidRDefault="00386870" w:rsidP="00CD00C3"/>
    <w:p w14:paraId="1C717D4D" w14:textId="77777777" w:rsidR="001749F2" w:rsidRDefault="001749F2" w:rsidP="001749F2">
      <w:pPr>
        <w:pStyle w:val="proto"/>
        <w:jc w:val="both"/>
      </w:pPr>
      <w:r>
        <w:t xml:space="preserve">Traitement/stratégie/procédures </w:t>
      </w:r>
      <w:r>
        <w:sym w:font="Wingdings" w:char="F0E0"/>
      </w:r>
      <w:r>
        <w:t xml:space="preserve"> Protocole 1.1.2 + partie 6 </w:t>
      </w:r>
      <w:r w:rsidRPr="001749F2">
        <w:rPr>
          <w:highlight w:val="yellow"/>
        </w:rPr>
        <w:t>(version longue)</w:t>
      </w:r>
    </w:p>
    <w:p w14:paraId="0047E726" w14:textId="617B4C62" w:rsidR="001749F2" w:rsidRDefault="001749F2" w:rsidP="00CD00C3"/>
    <w:p w14:paraId="522E328E" w14:textId="77777777" w:rsidR="001749F2" w:rsidRPr="009731A4" w:rsidRDefault="001749F2" w:rsidP="00CD00C3"/>
    <w:p w14:paraId="4D57BA57" w14:textId="77777777" w:rsidR="00A80658" w:rsidRPr="00A23A5D" w:rsidRDefault="00FE47BF" w:rsidP="00B268A7">
      <w:pPr>
        <w:pStyle w:val="Titre2"/>
        <w:pBdr>
          <w:bottom w:val="single" w:sz="4" w:space="1" w:color="auto"/>
        </w:pBdr>
      </w:pPr>
      <w:bookmarkStart w:id="135" w:name="__RefHeading__162_1060337055"/>
      <w:bookmarkStart w:id="136" w:name="_Toc307328572"/>
      <w:bookmarkStart w:id="137" w:name="_Toc493753572"/>
      <w:bookmarkEnd w:id="135"/>
      <w:r>
        <w:t>S</w:t>
      </w:r>
      <w:r w:rsidR="00A84BD9">
        <w:t>tratégie</w:t>
      </w:r>
      <w:r w:rsidR="00470D52">
        <w:t xml:space="preserve"> / procédure </w:t>
      </w:r>
      <w:bookmarkEnd w:id="136"/>
      <w:r w:rsidR="00C6250E">
        <w:t>expérimental</w:t>
      </w:r>
      <w:r w:rsidR="00802E2E">
        <w:t>(e)</w:t>
      </w:r>
      <w:bookmarkEnd w:id="137"/>
    </w:p>
    <w:p w14:paraId="39947991" w14:textId="77777777" w:rsidR="00D448F9" w:rsidRPr="009D6FD1" w:rsidRDefault="00D448F9" w:rsidP="00D448F9">
      <w:pPr>
        <w:rPr>
          <w:i/>
          <w:iCs/>
          <w:szCs w:val="22"/>
        </w:rPr>
      </w:pPr>
    </w:p>
    <w:p w14:paraId="100880FA" w14:textId="77777777" w:rsidR="00D448F9" w:rsidRPr="009D6FD1" w:rsidRDefault="00D448F9" w:rsidP="0044343D">
      <w:pPr>
        <w:pStyle w:val="Corpsdetexte"/>
        <w:shd w:val="clear" w:color="auto" w:fill="D9D9D9"/>
        <w:rPr>
          <w:b/>
          <w:bCs/>
          <w:i/>
          <w:iCs/>
          <w:szCs w:val="22"/>
        </w:rPr>
      </w:pPr>
      <w:r w:rsidRPr="009D6FD1">
        <w:rPr>
          <w:b/>
          <w:bCs/>
          <w:i/>
          <w:iCs/>
          <w:szCs w:val="22"/>
        </w:rPr>
        <w:t>Pour une stratégie/procédure</w:t>
      </w:r>
    </w:p>
    <w:p w14:paraId="61975410" w14:textId="6FEDBDF6" w:rsidR="00D448F9" w:rsidRPr="008D5678" w:rsidRDefault="00D448F9" w:rsidP="00D448F9">
      <w:pPr>
        <w:tabs>
          <w:tab w:val="left" w:pos="3763"/>
        </w:tabs>
        <w:rPr>
          <w:i/>
          <w:iCs/>
          <w:color w:val="4F81BD" w:themeColor="accent1"/>
          <w:szCs w:val="22"/>
        </w:rPr>
      </w:pPr>
      <w:r w:rsidRPr="008D5678">
        <w:rPr>
          <w:i/>
          <w:iCs/>
          <w:color w:val="4F81BD" w:themeColor="accent1"/>
          <w:szCs w:val="22"/>
        </w:rPr>
        <w:t>.</w:t>
      </w:r>
    </w:p>
    <w:p w14:paraId="0580C767" w14:textId="77777777" w:rsidR="001C1FD3" w:rsidRDefault="001C1FD3" w:rsidP="00CD00C3"/>
    <w:p w14:paraId="386E68E0" w14:textId="77777777" w:rsidR="001C1FD3" w:rsidRDefault="00A84BD9" w:rsidP="00B268A7">
      <w:pPr>
        <w:pStyle w:val="Titre2"/>
        <w:pBdr>
          <w:bottom w:val="single" w:sz="4" w:space="1" w:color="auto"/>
        </w:pBdr>
      </w:pPr>
      <w:bookmarkStart w:id="138" w:name="_Toc484593798"/>
      <w:bookmarkStart w:id="139" w:name="_Toc493753573"/>
      <w:r>
        <w:t>Stratégie / Procédure de comparaison</w:t>
      </w:r>
      <w:bookmarkEnd w:id="138"/>
      <w:bookmarkEnd w:id="139"/>
    </w:p>
    <w:p w14:paraId="7EBA2486" w14:textId="77777777" w:rsidR="008D5678" w:rsidRDefault="008D5678" w:rsidP="0044343D">
      <w:pPr>
        <w:shd w:val="clear" w:color="auto" w:fill="D9D9D9"/>
        <w:suppressAutoHyphens w:val="0"/>
        <w:rPr>
          <w:b/>
          <w:bCs/>
          <w:i/>
          <w:iCs/>
          <w:szCs w:val="22"/>
        </w:rPr>
      </w:pPr>
    </w:p>
    <w:p w14:paraId="46183000" w14:textId="77777777" w:rsidR="009D6FD1" w:rsidRPr="009D6FD1" w:rsidRDefault="009D6FD1" w:rsidP="0044343D">
      <w:pPr>
        <w:shd w:val="clear" w:color="auto" w:fill="D9D9D9"/>
        <w:suppressAutoHyphens w:val="0"/>
        <w:rPr>
          <w:b/>
          <w:bCs/>
          <w:i/>
          <w:iCs/>
          <w:szCs w:val="22"/>
        </w:rPr>
      </w:pPr>
      <w:r w:rsidRPr="009D6FD1">
        <w:rPr>
          <w:b/>
          <w:bCs/>
          <w:i/>
          <w:iCs/>
          <w:szCs w:val="22"/>
        </w:rPr>
        <w:t>Pour une stratégie/procédure</w:t>
      </w:r>
    </w:p>
    <w:p w14:paraId="16904915" w14:textId="77777777" w:rsidR="00CA23D1" w:rsidRDefault="00CA23D1" w:rsidP="00CA23D1">
      <w:pPr>
        <w:rPr>
          <w:szCs w:val="22"/>
        </w:rPr>
      </w:pPr>
      <w:bookmarkStart w:id="140" w:name="_Toc307328573"/>
    </w:p>
    <w:p w14:paraId="38507ACE" w14:textId="77777777" w:rsidR="00A80658" w:rsidRDefault="007C3D6F" w:rsidP="00316339">
      <w:pPr>
        <w:pStyle w:val="Titre1"/>
      </w:pPr>
      <w:bookmarkStart w:id="141" w:name="_Toc493753574"/>
      <w:r>
        <w:lastRenderedPageBreak/>
        <w:t>T</w:t>
      </w:r>
      <w:r w:rsidR="00A80658" w:rsidRPr="00A23A5D">
        <w:t>raitement</w:t>
      </w:r>
      <w:r w:rsidR="00316339">
        <w:t>s</w:t>
      </w:r>
      <w:r>
        <w:t xml:space="preserve"> et procédures associé(e)s</w:t>
      </w:r>
      <w:bookmarkEnd w:id="141"/>
      <w:r w:rsidR="00A80658" w:rsidRPr="00A23A5D">
        <w:t xml:space="preserve"> </w:t>
      </w:r>
      <w:bookmarkEnd w:id="140"/>
    </w:p>
    <w:p w14:paraId="0283F1F4" w14:textId="77777777" w:rsidR="00386870" w:rsidRPr="00386870" w:rsidRDefault="00386870" w:rsidP="00386870"/>
    <w:p w14:paraId="1AE5CB33" w14:textId="77777777" w:rsidR="00386870" w:rsidRPr="00934E72" w:rsidRDefault="00386870" w:rsidP="008D5678">
      <w:pPr>
        <w:pStyle w:val="Titre2"/>
        <w:pBdr>
          <w:bottom w:val="single" w:sz="4" w:space="1" w:color="auto"/>
        </w:pBdr>
      </w:pPr>
      <w:bookmarkStart w:id="142" w:name="_Toc307328575"/>
      <w:bookmarkStart w:id="143" w:name="_Toc493753575"/>
      <w:r w:rsidRPr="00934E72">
        <w:t xml:space="preserve">Traitements </w:t>
      </w:r>
      <w:r w:rsidR="007C3D6F" w:rsidRPr="00934E72">
        <w:t xml:space="preserve">/ procédures </w:t>
      </w:r>
      <w:bookmarkEnd w:id="142"/>
      <w:r w:rsidR="007C3D6F" w:rsidRPr="00934E72">
        <w:t>associé(e)s</w:t>
      </w:r>
      <w:r w:rsidR="00934E72" w:rsidRPr="00934E72">
        <w:t xml:space="preserve"> autorisés</w:t>
      </w:r>
      <w:bookmarkEnd w:id="143"/>
    </w:p>
    <w:p w14:paraId="7CB127C9" w14:textId="77777777" w:rsidR="00934E72" w:rsidRDefault="00934E72" w:rsidP="00934E72">
      <w:pPr>
        <w:suppressAutoHyphens w:val="0"/>
        <w:rPr>
          <w:iCs/>
          <w:lang w:eastAsia="fr-FR"/>
        </w:rPr>
      </w:pPr>
    </w:p>
    <w:p w14:paraId="33504D12" w14:textId="77777777" w:rsidR="00934E72" w:rsidRPr="00A23A5D" w:rsidRDefault="00934E72" w:rsidP="00934E72">
      <w:pPr>
        <w:pStyle w:val="Titre3"/>
      </w:pPr>
      <w:bookmarkStart w:id="144" w:name="_Toc493753576"/>
      <w:r>
        <w:t>Médicaments auxiliaires</w:t>
      </w:r>
      <w:bookmarkEnd w:id="144"/>
    </w:p>
    <w:p w14:paraId="2AA9798B" w14:textId="77777777" w:rsidR="00934E72" w:rsidRDefault="00934E72" w:rsidP="00934E72">
      <w:pPr>
        <w:suppressAutoHyphens w:val="0"/>
        <w:rPr>
          <w:iCs/>
          <w:lang w:eastAsia="fr-FR"/>
        </w:rPr>
      </w:pPr>
    </w:p>
    <w:p w14:paraId="06BF4D97" w14:textId="77777777" w:rsidR="00934E72" w:rsidRPr="00934E72" w:rsidRDefault="00934E72" w:rsidP="00934E72">
      <w:pPr>
        <w:pStyle w:val="Titre3"/>
        <w:rPr>
          <w:lang w:eastAsia="fr-FR"/>
        </w:rPr>
      </w:pPr>
      <w:bookmarkStart w:id="145" w:name="_Toc493753577"/>
      <w:r>
        <w:rPr>
          <w:lang w:eastAsia="fr-FR"/>
        </w:rPr>
        <w:t>Autres traitements / procédures</w:t>
      </w:r>
      <w:bookmarkEnd w:id="145"/>
    </w:p>
    <w:p w14:paraId="74106096" w14:textId="77777777" w:rsidR="00934E72" w:rsidRDefault="00934E72" w:rsidP="007C3D6F">
      <w:pPr>
        <w:suppressAutoHyphens w:val="0"/>
        <w:rPr>
          <w:i/>
          <w:lang w:eastAsia="fr-FR"/>
        </w:rPr>
      </w:pPr>
    </w:p>
    <w:p w14:paraId="0FD45397" w14:textId="77777777" w:rsidR="00934E72" w:rsidRDefault="00934E72" w:rsidP="007C3D6F">
      <w:pPr>
        <w:suppressAutoHyphens w:val="0"/>
        <w:rPr>
          <w:i/>
          <w:lang w:eastAsia="fr-FR"/>
        </w:rPr>
      </w:pPr>
    </w:p>
    <w:p w14:paraId="5F978A3E" w14:textId="77777777" w:rsidR="00934E72" w:rsidRDefault="00934E72" w:rsidP="007C3D6F">
      <w:pPr>
        <w:suppressAutoHyphens w:val="0"/>
        <w:rPr>
          <w:i/>
          <w:lang w:eastAsia="fr-FR"/>
        </w:rPr>
      </w:pPr>
    </w:p>
    <w:p w14:paraId="539F43D0" w14:textId="77777777" w:rsidR="00934E72" w:rsidRDefault="00934E72" w:rsidP="008D5678">
      <w:pPr>
        <w:pStyle w:val="Titre2"/>
        <w:pBdr>
          <w:bottom w:val="single" w:sz="4" w:space="1" w:color="auto"/>
        </w:pBdr>
        <w:rPr>
          <w:lang w:eastAsia="fr-FR"/>
        </w:rPr>
      </w:pPr>
      <w:bookmarkStart w:id="146" w:name="_Toc493753578"/>
      <w:r>
        <w:rPr>
          <w:lang w:eastAsia="fr-FR"/>
        </w:rPr>
        <w:t>Traitements / Procédures associé(e)s interdit(e)s</w:t>
      </w:r>
      <w:bookmarkEnd w:id="146"/>
    </w:p>
    <w:p w14:paraId="1FF973DB" w14:textId="77777777" w:rsidR="00934E72" w:rsidRDefault="00934E72" w:rsidP="007C3D6F">
      <w:pPr>
        <w:suppressAutoHyphens w:val="0"/>
        <w:rPr>
          <w:i/>
          <w:lang w:eastAsia="fr-FR"/>
        </w:rPr>
      </w:pPr>
    </w:p>
    <w:p w14:paraId="51C69C86" w14:textId="77777777" w:rsidR="00301650" w:rsidRPr="008D5678" w:rsidRDefault="00301650" w:rsidP="00CD00C3">
      <w:pPr>
        <w:rPr>
          <w:color w:val="4F81BD" w:themeColor="accent1"/>
        </w:rPr>
      </w:pPr>
    </w:p>
    <w:p w14:paraId="4B6F9114" w14:textId="77777777" w:rsidR="007C3D6F" w:rsidRPr="008D5678" w:rsidRDefault="007C3D6F" w:rsidP="007C3D6F">
      <w:pPr>
        <w:suppressAutoHyphens w:val="0"/>
        <w:rPr>
          <w:iCs/>
          <w:color w:val="4F81BD" w:themeColor="accent1"/>
          <w:lang w:eastAsia="fr-FR"/>
        </w:rPr>
      </w:pPr>
      <w:bookmarkStart w:id="147" w:name="__RefHeading__166_1060337055"/>
      <w:bookmarkEnd w:id="147"/>
    </w:p>
    <w:p w14:paraId="121D8249" w14:textId="77777777" w:rsidR="00386870" w:rsidRPr="00CF465D" w:rsidRDefault="00386870" w:rsidP="008D5678">
      <w:pPr>
        <w:pStyle w:val="Titre2"/>
        <w:pBdr>
          <w:bottom w:val="single" w:sz="4" w:space="1" w:color="auto"/>
        </w:pBdr>
      </w:pPr>
      <w:bookmarkStart w:id="148" w:name="_Toc493753579"/>
      <w:r w:rsidRPr="00CF465D">
        <w:t>Interactions médicamenteuses</w:t>
      </w:r>
      <w:bookmarkEnd w:id="148"/>
    </w:p>
    <w:p w14:paraId="111BF214" w14:textId="77777777" w:rsidR="00386870" w:rsidRPr="00CF465D" w:rsidRDefault="00386870" w:rsidP="00CD00C3">
      <w:pPr>
        <w:rPr>
          <w:szCs w:val="22"/>
        </w:rPr>
      </w:pPr>
    </w:p>
    <w:p w14:paraId="662A7BA4" w14:textId="77777777" w:rsidR="00FE47BF" w:rsidRPr="00FE47BF" w:rsidRDefault="00182789" w:rsidP="00FE47BF">
      <w:pPr>
        <w:pStyle w:val="Titre1"/>
      </w:pPr>
      <w:bookmarkStart w:id="149" w:name="__RefHeading__168_1060337055"/>
      <w:bookmarkStart w:id="150" w:name="__RefHeading__170_1060337055"/>
      <w:bookmarkStart w:id="151" w:name="__RefHeading__204_1060337055"/>
      <w:bookmarkStart w:id="152" w:name="_Toc307328590"/>
      <w:bookmarkStart w:id="153" w:name="_Toc493753580"/>
      <w:bookmarkEnd w:id="149"/>
      <w:bookmarkEnd w:id="150"/>
      <w:bookmarkEnd w:id="151"/>
      <w:r w:rsidRPr="00414816">
        <w:lastRenderedPageBreak/>
        <w:t>GESTION DES ÉVÉNEMENTS INDÉSIRABLES</w:t>
      </w:r>
      <w:r w:rsidR="00CF465D">
        <w:t xml:space="preserve"> </w:t>
      </w:r>
      <w:r>
        <w:t>/ EFFETS INDESIRABLES</w:t>
      </w:r>
      <w:r w:rsidR="00CF465D">
        <w:t xml:space="preserve"> </w:t>
      </w:r>
      <w:r>
        <w:t>/</w:t>
      </w:r>
      <w:r w:rsidR="00CF465D">
        <w:t xml:space="preserve"> </w:t>
      </w:r>
      <w:r>
        <w:t>INCIDENTS</w:t>
      </w:r>
      <w:bookmarkStart w:id="154" w:name="__RefHeading__206_1060337055"/>
      <w:bookmarkEnd w:id="152"/>
      <w:bookmarkEnd w:id="153"/>
      <w:bookmarkEnd w:id="154"/>
    </w:p>
    <w:p w14:paraId="06D632E6" w14:textId="77777777" w:rsidR="00F02C7C" w:rsidRPr="00CF465D" w:rsidRDefault="00F02C7C" w:rsidP="00F02C7C">
      <w:pPr>
        <w:rPr>
          <w:sz w:val="24"/>
        </w:rPr>
      </w:pPr>
    </w:p>
    <w:p w14:paraId="626B5FBE" w14:textId="77777777" w:rsidR="00182789" w:rsidRPr="008D5678" w:rsidRDefault="00182789" w:rsidP="00182789">
      <w:pPr>
        <w:pStyle w:val="Corpsdetexte3"/>
        <w:spacing w:after="0"/>
        <w:rPr>
          <w:sz w:val="24"/>
          <w:szCs w:val="24"/>
        </w:rPr>
      </w:pPr>
      <w:r w:rsidRPr="008D5678">
        <w:rPr>
          <w:sz w:val="24"/>
          <w:szCs w:val="24"/>
        </w:rPr>
        <w:t>Les évènements indésirables / effets indésirables / incidents seront à déclarer aux différents circuits de vigilances sanitaires applicables à chaque produit ou pratique  concernée (vigilance du soin, pharmacovigilance, matériovigilance, hémovigilance, cosmétovigilance…) en conformité avec la règlementation en vigueur.</w:t>
      </w:r>
    </w:p>
    <w:p w14:paraId="4C44F316" w14:textId="77777777" w:rsidR="00182789" w:rsidRPr="008D5678" w:rsidRDefault="00182789" w:rsidP="00182789">
      <w:pPr>
        <w:pStyle w:val="Corpsdetexte3"/>
        <w:spacing w:after="0"/>
        <w:rPr>
          <w:sz w:val="24"/>
          <w:szCs w:val="24"/>
        </w:rPr>
      </w:pPr>
    </w:p>
    <w:p w14:paraId="0C2E5E86" w14:textId="77777777" w:rsidR="00182789" w:rsidRPr="008D5678" w:rsidRDefault="00182789" w:rsidP="00182789">
      <w:pPr>
        <w:pStyle w:val="Corpsdetexte3"/>
        <w:spacing w:after="0"/>
        <w:rPr>
          <w:sz w:val="24"/>
          <w:szCs w:val="24"/>
        </w:rPr>
      </w:pPr>
      <w:r w:rsidRPr="008D5678">
        <w:rPr>
          <w:sz w:val="24"/>
          <w:szCs w:val="24"/>
        </w:rPr>
        <w:t>Il est recommandé aux déclarants de spécifier que le patient est inclus dans un essai clinique et d’identifier précisément l’essai clinique concerné.</w:t>
      </w:r>
    </w:p>
    <w:p w14:paraId="69ECF1C0" w14:textId="77777777" w:rsidR="00D76BA8" w:rsidRPr="00FE47BF" w:rsidRDefault="00D76BA8" w:rsidP="00FE47BF">
      <w:pPr>
        <w:rPr>
          <w:sz w:val="24"/>
        </w:rPr>
      </w:pPr>
    </w:p>
    <w:p w14:paraId="42033FFF" w14:textId="77777777" w:rsidR="00A80658" w:rsidRPr="00A174B1" w:rsidRDefault="00D84658" w:rsidP="000C22BC">
      <w:pPr>
        <w:pStyle w:val="Titre1"/>
      </w:pPr>
      <w:bookmarkStart w:id="155" w:name="__RefHeading__224_1060337055"/>
      <w:bookmarkStart w:id="156" w:name="_Toc307328610"/>
      <w:bookmarkStart w:id="157" w:name="_Toc493753581"/>
      <w:bookmarkEnd w:id="155"/>
      <w:r>
        <w:lastRenderedPageBreak/>
        <w:t>Aspect</w:t>
      </w:r>
      <w:r w:rsidR="00396E87">
        <w:t xml:space="preserve">s </w:t>
      </w:r>
      <w:r w:rsidR="00A80658" w:rsidRPr="00A174B1">
        <w:t>STATISTIQUES</w:t>
      </w:r>
      <w:bookmarkEnd w:id="156"/>
      <w:bookmarkEnd w:id="157"/>
    </w:p>
    <w:p w14:paraId="11BAED09" w14:textId="77777777" w:rsidR="004D3AFB" w:rsidRDefault="004D3AFB" w:rsidP="00CD00C3">
      <w:pPr>
        <w:rPr>
          <w:lang w:val="it-IT"/>
        </w:rPr>
      </w:pPr>
    </w:p>
    <w:p w14:paraId="4B242C1D" w14:textId="77777777" w:rsidR="00F836C0" w:rsidRDefault="00F836C0" w:rsidP="00F836C0">
      <w:pPr>
        <w:shd w:val="clear" w:color="auto" w:fill="E0E0E0"/>
        <w:jc w:val="center"/>
        <w:rPr>
          <w:rFonts w:ascii="Times New Roman Gras" w:hAnsi="Times New Roman Gras"/>
          <w:b/>
          <w:smallCaps/>
        </w:rPr>
      </w:pPr>
      <w:r w:rsidRPr="00DF04F1">
        <w:rPr>
          <w:rFonts w:ascii="Times New Roman Gras" w:hAnsi="Times New Roman Gras"/>
          <w:b/>
          <w:smallCaps/>
        </w:rPr>
        <w:t xml:space="preserve">Prendre contact avec </w:t>
      </w:r>
      <w:r>
        <w:rPr>
          <w:rFonts w:ascii="Times New Roman Gras" w:hAnsi="Times New Roman Gras"/>
          <w:b/>
          <w:smallCaps/>
        </w:rPr>
        <w:t>la Plateforme de Méthodologie</w:t>
      </w:r>
    </w:p>
    <w:p w14:paraId="45BD3711" w14:textId="77777777" w:rsidR="00F836C0" w:rsidRPr="00DF04F1" w:rsidRDefault="00F836C0" w:rsidP="00F836C0">
      <w:pPr>
        <w:shd w:val="clear" w:color="auto" w:fill="E0E0E0"/>
        <w:jc w:val="center"/>
        <w:rPr>
          <w:rFonts w:ascii="Times New Roman Gras" w:hAnsi="Times New Roman Gras"/>
          <w:b/>
          <w:smallCaps/>
        </w:rPr>
      </w:pPr>
      <w:r w:rsidRPr="00DF04F1">
        <w:rPr>
          <w:rFonts w:ascii="Times New Roman Gras" w:hAnsi="Times New Roman Gras"/>
          <w:b/>
          <w:smallCaps/>
        </w:rPr>
        <w:t>pour aide à la rédaction de ce</w:t>
      </w:r>
      <w:r>
        <w:rPr>
          <w:rFonts w:ascii="Times New Roman Gras" w:hAnsi="Times New Roman Gras"/>
          <w:b/>
          <w:smallCaps/>
        </w:rPr>
        <w:t>s</w:t>
      </w:r>
      <w:r w:rsidRPr="00DF04F1">
        <w:rPr>
          <w:rFonts w:ascii="Times New Roman Gras" w:hAnsi="Times New Roman Gras"/>
          <w:b/>
          <w:smallCaps/>
        </w:rPr>
        <w:t xml:space="preserve"> chapitre</w:t>
      </w:r>
      <w:r>
        <w:rPr>
          <w:rFonts w:ascii="Times New Roman Gras" w:hAnsi="Times New Roman Gras"/>
          <w:b/>
          <w:smallCaps/>
        </w:rPr>
        <w:t>s</w:t>
      </w:r>
    </w:p>
    <w:p w14:paraId="06F65B8D" w14:textId="77777777" w:rsidR="00F836C0" w:rsidRPr="00F836C0" w:rsidRDefault="00F836C0" w:rsidP="00CD00C3"/>
    <w:p w14:paraId="3422D191" w14:textId="77777777" w:rsidR="00F836C0" w:rsidRPr="00B61D90" w:rsidRDefault="00F836C0" w:rsidP="008D5678">
      <w:pPr>
        <w:pStyle w:val="Titre2"/>
        <w:pBdr>
          <w:bottom w:val="single" w:sz="4" w:space="1" w:color="auto"/>
        </w:pBdr>
      </w:pPr>
      <w:bookmarkStart w:id="158" w:name="_Toc302489664"/>
      <w:bookmarkStart w:id="159" w:name="_Toc307328612"/>
      <w:bookmarkStart w:id="160" w:name="_Toc493753582"/>
      <w:r w:rsidRPr="00B61D90">
        <w:t>Calcul de la taille d’étude</w:t>
      </w:r>
      <w:bookmarkEnd w:id="158"/>
      <w:bookmarkEnd w:id="159"/>
      <w:bookmarkEnd w:id="160"/>
    </w:p>
    <w:p w14:paraId="36CE7AFF" w14:textId="77777777" w:rsidR="00F836C0" w:rsidRDefault="00F836C0" w:rsidP="00F836C0">
      <w:pPr>
        <w:rPr>
          <w:highlight w:val="yellow"/>
        </w:rPr>
      </w:pPr>
    </w:p>
    <w:p w14:paraId="1C00DD07" w14:textId="25697779" w:rsidR="00320612" w:rsidRPr="00320612" w:rsidRDefault="00320612" w:rsidP="002C7C26">
      <w:pPr>
        <w:rPr>
          <w:rStyle w:val="protoCar"/>
        </w:rPr>
      </w:pPr>
      <w:r>
        <w:rPr>
          <w:rStyle w:val="protoCar"/>
        </w:rPr>
        <w:t xml:space="preserve">Taille de l’étude </w:t>
      </w:r>
      <w:r w:rsidRPr="00320612">
        <w:rPr>
          <w:rStyle w:val="protoCar"/>
        </w:rPr>
        <w:sym w:font="Wingdings" w:char="F0E0"/>
      </w:r>
      <w:r w:rsidRPr="00320612">
        <w:rPr>
          <w:rStyle w:val="protoCar"/>
        </w:rPr>
        <w:t xml:space="preserve"> </w:t>
      </w:r>
      <w:r w:rsidRPr="00320612">
        <w:rPr>
          <w:rStyle w:val="protoCar"/>
        </w:rPr>
        <w:t>IX.1)</w:t>
      </w:r>
      <w:r>
        <w:rPr>
          <w:rStyle w:val="protoCar"/>
        </w:rPr>
        <w:t xml:space="preserve"> </w:t>
      </w:r>
      <w:r w:rsidRPr="00320612">
        <w:rPr>
          <w:rFonts w:cstheme="minorHAnsi"/>
          <w:i/>
          <w:color w:val="002060"/>
        </w:rPr>
        <w:t>Protocole 9.1 ; Q12 CPP (tous)</w:t>
      </w:r>
      <w:r w:rsidRPr="00320612">
        <w:rPr>
          <w:rStyle w:val="protoCar"/>
        </w:rPr>
        <w:t xml:space="preserve"> </w:t>
      </w:r>
      <w:r w:rsidRPr="00320612">
        <w:rPr>
          <w:rStyle w:val="protoCar"/>
          <w:highlight w:val="yellow"/>
        </w:rPr>
        <w:t>(version</w:t>
      </w:r>
      <w:r>
        <w:rPr>
          <w:rStyle w:val="protoCar"/>
          <w:highlight w:val="yellow"/>
        </w:rPr>
        <w:t xml:space="preserve"> longue</w:t>
      </w:r>
      <w:r w:rsidRPr="00320612">
        <w:rPr>
          <w:rStyle w:val="protoCar"/>
          <w:highlight w:val="yellow"/>
        </w:rPr>
        <w:t>)</w:t>
      </w:r>
    </w:p>
    <w:p w14:paraId="1F068261" w14:textId="460DD713" w:rsidR="002C7C26" w:rsidRDefault="002C7C26" w:rsidP="002C7C26">
      <w:pPr>
        <w:rPr>
          <w:rFonts w:cstheme="minorHAnsi"/>
          <w:i/>
          <w:color w:val="002060"/>
        </w:rPr>
      </w:pPr>
      <w:r>
        <w:rPr>
          <w:rStyle w:val="protoCar"/>
        </w:rPr>
        <w:t xml:space="preserve">Critère de jugement principal </w:t>
      </w:r>
      <w:r w:rsidRPr="002C7C26">
        <w:rPr>
          <w:rStyle w:val="protoCar"/>
        </w:rPr>
        <w:sym w:font="Wingdings" w:char="F0E0"/>
      </w:r>
      <w:r>
        <w:rPr>
          <w:rStyle w:val="protoCar"/>
        </w:rPr>
        <w:t xml:space="preserve"> </w:t>
      </w:r>
      <w:r w:rsidRPr="002C7C26">
        <w:rPr>
          <w:rStyle w:val="protoCar"/>
        </w:rPr>
        <w:t>VI.1) Protocole résumé + 1.2 + 1.3 + 2.1 + 9.1</w:t>
      </w:r>
      <w:r w:rsidRPr="009166F4">
        <w:rPr>
          <w:i/>
          <w:highlight w:val="yellow"/>
        </w:rPr>
        <w:t>(version courte)</w:t>
      </w:r>
    </w:p>
    <w:p w14:paraId="5E57E383" w14:textId="77777777" w:rsidR="008D5678" w:rsidRDefault="008D5678" w:rsidP="00CD00C3"/>
    <w:p w14:paraId="6CC00349" w14:textId="77777777" w:rsidR="00EE1BEA" w:rsidRPr="00B61D90" w:rsidRDefault="00F836C0" w:rsidP="008D5678">
      <w:pPr>
        <w:pStyle w:val="Titre2"/>
        <w:pBdr>
          <w:bottom w:val="single" w:sz="4" w:space="1" w:color="auto"/>
        </w:pBdr>
      </w:pPr>
      <w:bookmarkStart w:id="161" w:name="_Toc302489663"/>
      <w:bookmarkStart w:id="162" w:name="_Toc307328611"/>
      <w:bookmarkStart w:id="163" w:name="_Toc493753583"/>
      <w:r w:rsidRPr="00B61D90">
        <w:t>Méthodes statistiques employées</w:t>
      </w:r>
      <w:bookmarkEnd w:id="161"/>
      <w:bookmarkEnd w:id="162"/>
      <w:bookmarkEnd w:id="163"/>
    </w:p>
    <w:p w14:paraId="1D4AFA89" w14:textId="08C7E197" w:rsidR="009A4CD1" w:rsidRDefault="009A4CD1" w:rsidP="00CD00C3"/>
    <w:p w14:paraId="77261812" w14:textId="4712E89C" w:rsidR="00B61D90" w:rsidRDefault="00B61D90" w:rsidP="00B61D90">
      <w:pPr>
        <w:pStyle w:val="proto"/>
        <w:jc w:val="both"/>
      </w:pPr>
      <w:r>
        <w:rPr>
          <w:szCs w:val="22"/>
        </w:rPr>
        <w:t xml:space="preserve">XI.) </w:t>
      </w:r>
      <w:r w:rsidRPr="009166F4">
        <w:rPr>
          <w:highlight w:val="yellow"/>
        </w:rPr>
        <w:t xml:space="preserve">(version </w:t>
      </w:r>
      <w:r>
        <w:rPr>
          <w:highlight w:val="yellow"/>
        </w:rPr>
        <w:t>longue</w:t>
      </w:r>
      <w:r w:rsidRPr="009166F4">
        <w:rPr>
          <w:highlight w:val="yellow"/>
        </w:rPr>
        <w:t>)</w:t>
      </w:r>
    </w:p>
    <w:p w14:paraId="59AA8293" w14:textId="77777777" w:rsidR="00EB050B" w:rsidRPr="00EB050B" w:rsidRDefault="00EB050B" w:rsidP="00EB050B">
      <w:pPr>
        <w:pStyle w:val="Titre1"/>
      </w:pPr>
      <w:bookmarkStart w:id="164" w:name="_Toc307328608"/>
      <w:bookmarkStart w:id="165" w:name="_Toc493753585"/>
      <w:r>
        <w:lastRenderedPageBreak/>
        <w:t>Surveillance de la recherche</w:t>
      </w:r>
      <w:bookmarkEnd w:id="164"/>
      <w:bookmarkEnd w:id="165"/>
    </w:p>
    <w:p w14:paraId="7D6029D9" w14:textId="3834B5A8" w:rsidR="00EB050B" w:rsidRDefault="00EB050B" w:rsidP="00EB050B">
      <w:pPr>
        <w:rPr>
          <w:szCs w:val="22"/>
          <w:highlight w:val="cyan"/>
        </w:rPr>
      </w:pPr>
    </w:p>
    <w:p w14:paraId="3495DF59" w14:textId="77777777" w:rsidR="00B61D90" w:rsidRDefault="00B61D90" w:rsidP="00B61D90">
      <w:pPr>
        <w:pStyle w:val="proto"/>
        <w:jc w:val="both"/>
      </w:pPr>
      <w:r w:rsidRPr="00B61D90">
        <w:t xml:space="preserve">XII.) </w:t>
      </w:r>
      <w:r>
        <w:t>Protocole 10 ; Q11 CPP (tous)</w:t>
      </w:r>
    </w:p>
    <w:p w14:paraId="5929BE94" w14:textId="7ADABD1C" w:rsidR="00B61D90" w:rsidRPr="00B61D90" w:rsidRDefault="00B61D90" w:rsidP="00B61D90">
      <w:pPr>
        <w:pStyle w:val="proto"/>
        <w:rPr>
          <w:highlight w:val="cyan"/>
          <w:lang w:val="fr-FR"/>
        </w:rPr>
      </w:pPr>
    </w:p>
    <w:p w14:paraId="198AADF3" w14:textId="77777777" w:rsidR="00A80658" w:rsidRPr="009A4CD1" w:rsidRDefault="00A80658" w:rsidP="000C22BC">
      <w:pPr>
        <w:pStyle w:val="Titre1"/>
      </w:pPr>
      <w:bookmarkStart w:id="166" w:name="__RefHeading__238_1060337055"/>
      <w:bookmarkStart w:id="167" w:name="_Toc307328614"/>
      <w:bookmarkStart w:id="168" w:name="_Toc493753586"/>
      <w:bookmarkEnd w:id="166"/>
      <w:r w:rsidRPr="009A4CD1">
        <w:lastRenderedPageBreak/>
        <w:t>DROIT D’ACCES AUX DONNE</w:t>
      </w:r>
      <w:r w:rsidR="00EB050B">
        <w:t>e</w:t>
      </w:r>
      <w:r w:rsidRPr="009A4CD1">
        <w:t>S ET DOCUMENTS SOURCE</w:t>
      </w:r>
      <w:bookmarkEnd w:id="167"/>
      <w:bookmarkEnd w:id="168"/>
      <w:r w:rsidRPr="009A4CD1">
        <w:t xml:space="preserve"> </w:t>
      </w:r>
    </w:p>
    <w:p w14:paraId="783FEFEE" w14:textId="77777777" w:rsidR="0084753D" w:rsidRPr="0084753D" w:rsidRDefault="0084753D" w:rsidP="0084753D">
      <w:bookmarkStart w:id="169" w:name="__RefHeading__240_1060337055"/>
      <w:bookmarkStart w:id="170" w:name="_Toc307328615"/>
      <w:bookmarkEnd w:id="169"/>
    </w:p>
    <w:p w14:paraId="47E4878E" w14:textId="77777777" w:rsidR="00A80658" w:rsidRDefault="00A80658" w:rsidP="008D5678">
      <w:pPr>
        <w:pStyle w:val="Titre2"/>
        <w:pBdr>
          <w:bottom w:val="single" w:sz="4" w:space="1" w:color="auto"/>
        </w:pBdr>
      </w:pPr>
      <w:bookmarkStart w:id="171" w:name="_Toc493753587"/>
      <w:r>
        <w:t>Accès aux données</w:t>
      </w:r>
      <w:bookmarkEnd w:id="170"/>
      <w:bookmarkEnd w:id="171"/>
    </w:p>
    <w:p w14:paraId="2531236F" w14:textId="77777777" w:rsidR="0086073A" w:rsidRDefault="0086073A" w:rsidP="00CD00C3"/>
    <w:p w14:paraId="692932C9" w14:textId="77777777" w:rsidR="00EB050B" w:rsidRPr="008D5678" w:rsidRDefault="00EB050B" w:rsidP="00EB050B">
      <w:pPr>
        <w:suppressAutoHyphens w:val="0"/>
        <w:autoSpaceDE w:val="0"/>
        <w:rPr>
          <w:sz w:val="24"/>
          <w:lang w:eastAsia="fr-FR"/>
        </w:rPr>
      </w:pPr>
      <w:r w:rsidRPr="008D5678">
        <w:rPr>
          <w:sz w:val="24"/>
          <w:lang w:eastAsia="fr-FR"/>
        </w:rPr>
        <w:t>L’acceptation de la participation au protocole implique que les investigateurs mettront à disposition les documents et données individuelles strictement nécessaires au suivi, au contrôle de qualité et à l’audit de la recherche, à la disposition des personnes ayant un accès à ces documents conformément aux dispositions législatives et réglementaires en vigueur (articles L.1121-3 et R.5121-13 du code de la santé publique).</w:t>
      </w:r>
    </w:p>
    <w:p w14:paraId="6C8E4493" w14:textId="77777777" w:rsidR="00A80658" w:rsidRDefault="00A80658" w:rsidP="00CD00C3"/>
    <w:p w14:paraId="28E9A966" w14:textId="77777777" w:rsidR="00317C04" w:rsidRDefault="00317C04" w:rsidP="00CD00C3"/>
    <w:p w14:paraId="27147A69" w14:textId="77777777" w:rsidR="00A80658" w:rsidRDefault="00A80658" w:rsidP="008D5678">
      <w:pPr>
        <w:pStyle w:val="Titre2"/>
        <w:pBdr>
          <w:bottom w:val="single" w:sz="4" w:space="1" w:color="auto"/>
        </w:pBdr>
      </w:pPr>
      <w:bookmarkStart w:id="172" w:name="__RefHeading__242_1060337055"/>
      <w:bookmarkStart w:id="173" w:name="_Toc307328616"/>
      <w:bookmarkStart w:id="174" w:name="_Toc493753588"/>
      <w:bookmarkEnd w:id="172"/>
      <w:r>
        <w:t>Do</w:t>
      </w:r>
      <w:r w:rsidR="00E004A1">
        <w:t>nnées</w:t>
      </w:r>
      <w:r>
        <w:t xml:space="preserve"> source</w:t>
      </w:r>
      <w:bookmarkEnd w:id="173"/>
      <w:bookmarkEnd w:id="174"/>
    </w:p>
    <w:p w14:paraId="57A8C524" w14:textId="77777777" w:rsidR="0086073A" w:rsidRDefault="0086073A" w:rsidP="00CD00C3"/>
    <w:p w14:paraId="009FDC5C" w14:textId="77777777" w:rsidR="00EB050B" w:rsidRPr="008D5678" w:rsidRDefault="00EB050B" w:rsidP="00EB050B">
      <w:pPr>
        <w:suppressAutoHyphens w:val="0"/>
        <w:autoSpaceDE w:val="0"/>
        <w:rPr>
          <w:sz w:val="24"/>
          <w:lang w:eastAsia="fr-FR"/>
        </w:rPr>
      </w:pPr>
      <w:r w:rsidRPr="008D5678">
        <w:rPr>
          <w:sz w:val="24"/>
          <w:lang w:eastAsia="fr-FR"/>
        </w:rPr>
        <w:t>Ensemble des informations figurant dans des documents originaux, ou dans des copies authentifiées de ces documents, relatif aux examens cliniques, aux observations ou à d’autres activités menées dans le cadre d’une recherche et nécessaires à la reconstitution et à l’évaluation de la recherche. Les documents dans lesquels les données sources sont enregistrées sont appelés les documents sources.</w:t>
      </w:r>
    </w:p>
    <w:p w14:paraId="38597DF5" w14:textId="77777777" w:rsidR="00A80658" w:rsidRDefault="00A80658" w:rsidP="00CD00C3"/>
    <w:p w14:paraId="5C41E649" w14:textId="77777777" w:rsidR="00A80658" w:rsidRDefault="00A80658" w:rsidP="00CD00C3"/>
    <w:p w14:paraId="672C66E4" w14:textId="77777777" w:rsidR="00A80658" w:rsidRDefault="00A80658" w:rsidP="008D5678">
      <w:pPr>
        <w:pStyle w:val="Titre2"/>
        <w:pBdr>
          <w:bottom w:val="single" w:sz="4" w:space="1" w:color="auto"/>
        </w:pBdr>
      </w:pPr>
      <w:bookmarkStart w:id="175" w:name="__RefHeading__244_1060337055"/>
      <w:bookmarkStart w:id="176" w:name="_Toc307328617"/>
      <w:bookmarkStart w:id="177" w:name="_Toc493753589"/>
      <w:bookmarkEnd w:id="175"/>
      <w:r>
        <w:t>Confidentialité des données</w:t>
      </w:r>
      <w:bookmarkEnd w:id="176"/>
      <w:bookmarkEnd w:id="177"/>
    </w:p>
    <w:p w14:paraId="2D743A02" w14:textId="77777777" w:rsidR="0086073A" w:rsidRDefault="0086073A" w:rsidP="00CD00C3"/>
    <w:p w14:paraId="5EE217E5" w14:textId="77777777" w:rsidR="0086073A" w:rsidRPr="008D5678" w:rsidRDefault="00E004A1" w:rsidP="00CD00C3">
      <w:pPr>
        <w:rPr>
          <w:sz w:val="24"/>
        </w:rPr>
      </w:pPr>
      <w:r w:rsidRPr="008D5678">
        <w:rPr>
          <w:sz w:val="24"/>
        </w:rPr>
        <w:t>Conformément aux dispositions législatives en vigueur, les personnes ayant un accès direct aux données source prendront toutes les précautions nécessaires en vue d'assurer la confidentialité des informations relatives aux médicaments expérimentaux, aux recherches, aux personnes qui s'y prêtent et notamment en ce qui concerne leur identité ainsi qu’aux résultats obtenus.</w:t>
      </w:r>
    </w:p>
    <w:p w14:paraId="22BB9CBC" w14:textId="77777777" w:rsidR="00E004A1" w:rsidRPr="008D5678" w:rsidRDefault="00E004A1" w:rsidP="00CD00C3">
      <w:pPr>
        <w:rPr>
          <w:sz w:val="24"/>
        </w:rPr>
      </w:pPr>
    </w:p>
    <w:p w14:paraId="1278AB65" w14:textId="77777777" w:rsidR="0086073A" w:rsidRPr="008D5678" w:rsidRDefault="009A4CD1" w:rsidP="00CD00C3">
      <w:pPr>
        <w:rPr>
          <w:sz w:val="24"/>
        </w:rPr>
      </w:pPr>
      <w:r w:rsidRPr="008D5678">
        <w:rPr>
          <w:sz w:val="24"/>
        </w:rPr>
        <w:t xml:space="preserve">Ces personnes, au même titre que les investigateurs eux-mêmes, sont soumises au secret </w:t>
      </w:r>
      <w:r w:rsidR="00E004A1" w:rsidRPr="008D5678">
        <w:rPr>
          <w:sz w:val="24"/>
        </w:rPr>
        <w:t>professionnel.</w:t>
      </w:r>
    </w:p>
    <w:p w14:paraId="3A540607" w14:textId="77777777" w:rsidR="00E004A1" w:rsidRPr="008D5678" w:rsidRDefault="00E004A1" w:rsidP="00CD00C3">
      <w:pPr>
        <w:rPr>
          <w:sz w:val="24"/>
        </w:rPr>
      </w:pPr>
    </w:p>
    <w:p w14:paraId="44780732" w14:textId="77777777" w:rsidR="009A4CD1" w:rsidRPr="008D5678" w:rsidRDefault="009A4CD1" w:rsidP="00CD00C3">
      <w:pPr>
        <w:rPr>
          <w:sz w:val="24"/>
        </w:rPr>
      </w:pPr>
      <w:r w:rsidRPr="008D5678">
        <w:rPr>
          <w:sz w:val="24"/>
        </w:rPr>
        <w:t>Pendant la recherche ou à son issue, les données recueillies sur les personnes qui s’y prêtent et transmises au promoteur par les investigateurs (ou tous autres intervenants spécialisés) seront rendues anonymes.</w:t>
      </w:r>
      <w:r w:rsidR="0086073A" w:rsidRPr="008D5678">
        <w:rPr>
          <w:sz w:val="24"/>
        </w:rPr>
        <w:t xml:space="preserve"> </w:t>
      </w:r>
      <w:r w:rsidRPr="008D5678">
        <w:rPr>
          <w:sz w:val="24"/>
        </w:rPr>
        <w:t xml:space="preserve">Elles ne doivent en aucun cas faire apparaître en clair les noms des personnes concernées ni leur adresse. </w:t>
      </w:r>
    </w:p>
    <w:p w14:paraId="4BB8DC09" w14:textId="77777777" w:rsidR="00CC12DD" w:rsidRDefault="00CC12DD" w:rsidP="00CD00C3">
      <w:pPr>
        <w:rPr>
          <w:highlight w:val="cyan"/>
        </w:rPr>
      </w:pPr>
    </w:p>
    <w:p w14:paraId="0DDE1B11" w14:textId="77777777" w:rsidR="009A4CD1" w:rsidRPr="008D5678" w:rsidRDefault="009A4CD1" w:rsidP="00CD00C3">
      <w:pPr>
        <w:rPr>
          <w:sz w:val="24"/>
        </w:rPr>
      </w:pPr>
      <w:r w:rsidRPr="008D5678">
        <w:rPr>
          <w:sz w:val="24"/>
        </w:rPr>
        <w:t xml:space="preserve">Seules les initiales du nom et du prénom du patient seront enregistrées, accompagnées d’un numéro codé propre à l’étude indiquant </w:t>
      </w:r>
      <w:r w:rsidR="0086073A" w:rsidRPr="008D5678">
        <w:rPr>
          <w:sz w:val="24"/>
        </w:rPr>
        <w:t>l’ordre d’inclusion des sujets.</w:t>
      </w:r>
    </w:p>
    <w:p w14:paraId="1CC10DD4" w14:textId="77777777" w:rsidR="0086073A" w:rsidRPr="008D5678" w:rsidRDefault="00680748" w:rsidP="0086073A">
      <w:pPr>
        <w:autoSpaceDE w:val="0"/>
        <w:rPr>
          <w:i/>
          <w:sz w:val="24"/>
        </w:rPr>
      </w:pPr>
      <w:r w:rsidRPr="008D5678">
        <w:rPr>
          <w:i/>
          <w:sz w:val="24"/>
        </w:rPr>
        <w:t>Ex : n° de centre – n° d’inclusion du patient dans l’ordre chronologique</w:t>
      </w:r>
      <w:r w:rsidR="00AA0AB1" w:rsidRPr="008D5678">
        <w:rPr>
          <w:i/>
          <w:sz w:val="24"/>
        </w:rPr>
        <w:t xml:space="preserve">, </w:t>
      </w:r>
      <w:proofErr w:type="spellStart"/>
      <w:r w:rsidR="00AA0AB1" w:rsidRPr="008D5678">
        <w:rPr>
          <w:i/>
          <w:sz w:val="24"/>
        </w:rPr>
        <w:t>cf</w:t>
      </w:r>
      <w:proofErr w:type="spellEnd"/>
      <w:r w:rsidR="00AA0AB1" w:rsidRPr="008D5678">
        <w:rPr>
          <w:i/>
          <w:sz w:val="24"/>
        </w:rPr>
        <w:t xml:space="preserve"> paragraphe </w:t>
      </w:r>
      <w:r w:rsidR="00BC7610" w:rsidRPr="008D5678">
        <w:rPr>
          <w:i/>
          <w:sz w:val="24"/>
        </w:rPr>
        <w:t>7.3</w:t>
      </w:r>
      <w:r w:rsidR="00AA0AB1" w:rsidRPr="008D5678">
        <w:rPr>
          <w:i/>
          <w:sz w:val="24"/>
        </w:rPr>
        <w:t>.1.</w:t>
      </w:r>
    </w:p>
    <w:p w14:paraId="353C4FC3" w14:textId="77777777" w:rsidR="00240344" w:rsidRPr="008D5678" w:rsidRDefault="00240344" w:rsidP="0086073A">
      <w:pPr>
        <w:autoSpaceDE w:val="0"/>
        <w:rPr>
          <w:sz w:val="24"/>
        </w:rPr>
      </w:pPr>
    </w:p>
    <w:p w14:paraId="65CCCC32" w14:textId="77777777" w:rsidR="0086073A" w:rsidRPr="008D5678" w:rsidRDefault="0086073A" w:rsidP="0086073A">
      <w:pPr>
        <w:autoSpaceDE w:val="0"/>
        <w:rPr>
          <w:sz w:val="24"/>
        </w:rPr>
      </w:pPr>
      <w:r w:rsidRPr="008D5678">
        <w:rPr>
          <w:sz w:val="24"/>
        </w:rPr>
        <w:t>Le promoteur s’assurera que chaque personne qui se prête à la recherche a donné son accord par écrit pour l’accès aux données individuelles la concernant et strictement nécessaires au contrôle</w:t>
      </w:r>
      <w:r w:rsidR="00E004A1" w:rsidRPr="008D5678">
        <w:rPr>
          <w:sz w:val="24"/>
        </w:rPr>
        <w:t xml:space="preserve"> de</w:t>
      </w:r>
      <w:r w:rsidRPr="008D5678">
        <w:rPr>
          <w:sz w:val="24"/>
        </w:rPr>
        <w:t xml:space="preserve"> qualité de la recherche.</w:t>
      </w:r>
    </w:p>
    <w:p w14:paraId="7CC28AA1" w14:textId="77777777" w:rsidR="009A4CD1" w:rsidRPr="008D5678" w:rsidRDefault="009A4CD1" w:rsidP="00CD00C3">
      <w:pPr>
        <w:rPr>
          <w:sz w:val="24"/>
        </w:rPr>
      </w:pPr>
    </w:p>
    <w:p w14:paraId="3D73E4DB" w14:textId="77777777" w:rsidR="00A80658" w:rsidRPr="009A4CD1" w:rsidRDefault="00A80658" w:rsidP="000C22BC">
      <w:pPr>
        <w:pStyle w:val="Titre1"/>
      </w:pPr>
      <w:bookmarkStart w:id="178" w:name="__RefHeading__246_1060337055"/>
      <w:bookmarkStart w:id="179" w:name="_Toc307328618"/>
      <w:bookmarkStart w:id="180" w:name="_Toc493753590"/>
      <w:bookmarkEnd w:id="178"/>
      <w:r w:rsidRPr="009A4CD1">
        <w:lastRenderedPageBreak/>
        <w:t>CONTROLE ET ASSURANCE DE LA QUALITE</w:t>
      </w:r>
      <w:bookmarkEnd w:id="179"/>
      <w:bookmarkEnd w:id="180"/>
    </w:p>
    <w:p w14:paraId="221F7BF5" w14:textId="77777777" w:rsidR="0086073A" w:rsidRDefault="0086073A" w:rsidP="00CD00C3"/>
    <w:p w14:paraId="2CE31AAE" w14:textId="77777777" w:rsidR="00EB050B" w:rsidRDefault="00EB050B" w:rsidP="00EB050B">
      <w:pPr>
        <w:shd w:val="clear" w:color="auto" w:fill="E0E0E0"/>
        <w:jc w:val="center"/>
        <w:rPr>
          <w:rFonts w:ascii="Times New Roman Gras" w:hAnsi="Times New Roman Gras"/>
          <w:b/>
          <w:smallCaps/>
        </w:rPr>
      </w:pPr>
      <w:r w:rsidRPr="00DF04F1">
        <w:rPr>
          <w:rFonts w:ascii="Times New Roman Gras" w:hAnsi="Times New Roman Gras"/>
          <w:b/>
          <w:smallCaps/>
        </w:rPr>
        <w:t xml:space="preserve">Prendre contact avec </w:t>
      </w:r>
      <w:r w:rsidR="00D84658">
        <w:rPr>
          <w:rFonts w:ascii="Times New Roman Gras" w:hAnsi="Times New Roman Gras"/>
          <w:b/>
          <w:smallCaps/>
        </w:rPr>
        <w:t>l</w:t>
      </w:r>
      <w:r w:rsidR="00E004A1">
        <w:rPr>
          <w:rFonts w:ascii="Times New Roman Gras" w:hAnsi="Times New Roman Gras"/>
          <w:b/>
          <w:smallCaps/>
        </w:rPr>
        <w:t>a Promotion Interne</w:t>
      </w:r>
    </w:p>
    <w:p w14:paraId="1F83534A" w14:textId="77777777" w:rsidR="00EB050B" w:rsidRPr="00DF04F1" w:rsidRDefault="00EB050B" w:rsidP="00EB050B">
      <w:pPr>
        <w:shd w:val="clear" w:color="auto" w:fill="E0E0E0"/>
        <w:jc w:val="center"/>
        <w:rPr>
          <w:rFonts w:ascii="Times New Roman Gras" w:hAnsi="Times New Roman Gras"/>
          <w:b/>
          <w:smallCaps/>
        </w:rPr>
      </w:pPr>
      <w:r w:rsidRPr="00DF04F1">
        <w:rPr>
          <w:rFonts w:ascii="Times New Roman Gras" w:hAnsi="Times New Roman Gras"/>
          <w:b/>
          <w:smallCaps/>
        </w:rPr>
        <w:t>pour aide à la rédaction de ce chapitre</w:t>
      </w:r>
    </w:p>
    <w:p w14:paraId="0C1EFBB4" w14:textId="77777777" w:rsidR="00EB050B" w:rsidRDefault="00EB050B" w:rsidP="00CD00C3"/>
    <w:p w14:paraId="1BAAD640" w14:textId="77777777" w:rsidR="006308C5" w:rsidRDefault="006308C5" w:rsidP="008D5678">
      <w:pPr>
        <w:pStyle w:val="Titre2"/>
        <w:pBdr>
          <w:bottom w:val="single" w:sz="4" w:space="1" w:color="auto"/>
        </w:pBdr>
      </w:pPr>
      <w:bookmarkStart w:id="181" w:name="_Toc493753591"/>
      <w:r>
        <w:t>Consignes pour le recueil des données</w:t>
      </w:r>
      <w:bookmarkEnd w:id="181"/>
    </w:p>
    <w:p w14:paraId="03EA0F06" w14:textId="77777777" w:rsidR="006308C5" w:rsidRDefault="006308C5" w:rsidP="006308C5">
      <w:pPr>
        <w:rPr>
          <w:szCs w:val="22"/>
        </w:rPr>
      </w:pPr>
    </w:p>
    <w:p w14:paraId="454F0E61" w14:textId="77777777" w:rsidR="00EB050B" w:rsidRPr="008D5678" w:rsidRDefault="00EB050B" w:rsidP="00EB050B">
      <w:pPr>
        <w:suppressAutoHyphens w:val="0"/>
        <w:rPr>
          <w:sz w:val="24"/>
          <w:lang w:eastAsia="fr-FR"/>
        </w:rPr>
      </w:pPr>
      <w:r w:rsidRPr="008D5678">
        <w:rPr>
          <w:sz w:val="24"/>
          <w:lang w:eastAsia="fr-FR"/>
        </w:rPr>
        <w:t>Toutes les informations requises par le protocole doivent être consignées sur les cahiers d’observation et une explication doit être apportée pour chaque donnée manquante. Les données doivent être recueillies au fur et à mesure qu'elles sont obtenues, et transcrites dans ces cahiers de façon nette et lisible.</w:t>
      </w:r>
    </w:p>
    <w:p w14:paraId="04E777BC" w14:textId="77777777" w:rsidR="00EB050B" w:rsidRPr="00EB050B" w:rsidRDefault="00EB050B" w:rsidP="00EB050B">
      <w:pPr>
        <w:suppressAutoHyphens w:val="0"/>
        <w:rPr>
          <w:i/>
          <w:szCs w:val="22"/>
          <w:lang w:eastAsia="fr-FR"/>
        </w:rPr>
      </w:pPr>
    </w:p>
    <w:p w14:paraId="0CEEEF8C" w14:textId="77777777" w:rsidR="00C4508F" w:rsidRDefault="00C4508F" w:rsidP="00E60B44"/>
    <w:p w14:paraId="45689557" w14:textId="77777777" w:rsidR="00E60B44" w:rsidRPr="008D5678" w:rsidRDefault="00E60B44" w:rsidP="00E60B44">
      <w:pPr>
        <w:rPr>
          <w:sz w:val="24"/>
        </w:rPr>
      </w:pPr>
      <w:r w:rsidRPr="008D5678">
        <w:rPr>
          <w:sz w:val="24"/>
        </w:rPr>
        <w:t>Les do</w:t>
      </w:r>
      <w:r w:rsidR="00962AD9" w:rsidRPr="008D5678">
        <w:rPr>
          <w:sz w:val="24"/>
        </w:rPr>
        <w:t xml:space="preserve">nnées enregistrées dans l’e-CRF </w:t>
      </w:r>
      <w:r w:rsidR="00962AD9" w:rsidRPr="008D5678">
        <w:rPr>
          <w:i/>
          <w:color w:val="0070C0"/>
          <w:sz w:val="24"/>
        </w:rPr>
        <w:t>[</w:t>
      </w:r>
      <w:r w:rsidRPr="008D5678">
        <w:rPr>
          <w:i/>
          <w:color w:val="0070C0"/>
          <w:sz w:val="24"/>
        </w:rPr>
        <w:t>CRF</w:t>
      </w:r>
      <w:r w:rsidR="00962AD9" w:rsidRPr="008D5678">
        <w:rPr>
          <w:i/>
          <w:color w:val="0070C0"/>
          <w:sz w:val="24"/>
        </w:rPr>
        <w:t>]</w:t>
      </w:r>
      <w:r w:rsidRPr="008D5678">
        <w:rPr>
          <w:sz w:val="24"/>
        </w:rPr>
        <w:t xml:space="preserve"> et provenant des documents sources doivent être cohérentes entre elles</w:t>
      </w:r>
      <w:r w:rsidR="005156FE" w:rsidRPr="008D5678">
        <w:rPr>
          <w:sz w:val="24"/>
        </w:rPr>
        <w:t xml:space="preserve"> </w:t>
      </w:r>
      <w:r w:rsidRPr="008D5678">
        <w:rPr>
          <w:sz w:val="24"/>
        </w:rPr>
        <w:t>; dans le cas contraire, les différences doivent être justifiées et documentées.</w:t>
      </w:r>
    </w:p>
    <w:p w14:paraId="58360F62" w14:textId="77777777" w:rsidR="006308C5" w:rsidRPr="008D5678" w:rsidRDefault="006308C5" w:rsidP="006308C5">
      <w:pPr>
        <w:rPr>
          <w:sz w:val="24"/>
        </w:rPr>
      </w:pPr>
    </w:p>
    <w:p w14:paraId="2CF90835" w14:textId="77777777" w:rsidR="00DA0BAA" w:rsidRPr="008D5678" w:rsidRDefault="00DA0BAA" w:rsidP="00DA0BAA">
      <w:pPr>
        <w:rPr>
          <w:sz w:val="24"/>
        </w:rPr>
      </w:pPr>
      <w:r w:rsidRPr="008D5678">
        <w:rPr>
          <w:sz w:val="24"/>
        </w:rPr>
        <w:t>L'investigateur est responsable de l'exactitude, de la qualité et de la pertinence de toutes les données saisies.</w:t>
      </w:r>
    </w:p>
    <w:p w14:paraId="68BC986B" w14:textId="77777777" w:rsidR="00DA0BAA" w:rsidRPr="00CF465D" w:rsidRDefault="00DA0BAA" w:rsidP="00DA0BAA"/>
    <w:p w14:paraId="26301F6F" w14:textId="77777777" w:rsidR="00675C53" w:rsidRPr="00CF465D" w:rsidRDefault="00675C53" w:rsidP="00CD00C3"/>
    <w:p w14:paraId="1F32A1A5" w14:textId="77777777" w:rsidR="006308C5" w:rsidRPr="00CF465D" w:rsidRDefault="006308C5" w:rsidP="008D5678">
      <w:pPr>
        <w:pStyle w:val="Titre2"/>
        <w:pBdr>
          <w:bottom w:val="single" w:sz="4" w:space="1" w:color="auto"/>
        </w:pBdr>
      </w:pPr>
      <w:bookmarkStart w:id="182" w:name="_Toc493753592"/>
      <w:r w:rsidRPr="00CF465D">
        <w:t>Contrôle de la qualité</w:t>
      </w:r>
      <w:bookmarkEnd w:id="182"/>
    </w:p>
    <w:p w14:paraId="746FF2E2" w14:textId="77777777" w:rsidR="006308C5" w:rsidRPr="00CF465D" w:rsidRDefault="006308C5" w:rsidP="00CD00C3"/>
    <w:p w14:paraId="05C5ADEF" w14:textId="77777777" w:rsidR="00E004A1" w:rsidRPr="008D5678" w:rsidRDefault="00E004A1" w:rsidP="00E004A1">
      <w:pPr>
        <w:suppressAutoHyphens w:val="0"/>
        <w:rPr>
          <w:sz w:val="24"/>
          <w:lang w:eastAsia="fr-FR"/>
        </w:rPr>
      </w:pPr>
      <w:r w:rsidRPr="008D5678">
        <w:rPr>
          <w:sz w:val="24"/>
          <w:lang w:eastAsia="fr-FR"/>
        </w:rPr>
        <w:t>Un attaché de recherche clinique mandaté par le promoteur visite de façon régulière chaque centre investigateur, lors de la mise en place de la recherche, une ou plusieurs fois en cours de recherche selon le rythme des inclusions et en fin de recherche. Lors de ces visites, et conformément au plan de monitorage basé sur le risque (participant, logistique, impact, ressources), les éléments suivants seront revus :</w:t>
      </w:r>
    </w:p>
    <w:p w14:paraId="0BAE579C" w14:textId="77777777" w:rsidR="00A80658" w:rsidRPr="008D5678" w:rsidRDefault="00A80658" w:rsidP="00CD00C3">
      <w:pPr>
        <w:rPr>
          <w:sz w:val="24"/>
        </w:rPr>
      </w:pPr>
    </w:p>
    <w:p w14:paraId="3A63AE79" w14:textId="77777777" w:rsidR="00A80658" w:rsidRPr="008D5678" w:rsidRDefault="00C07D91" w:rsidP="00DA0BAA">
      <w:pPr>
        <w:numPr>
          <w:ilvl w:val="0"/>
          <w:numId w:val="2"/>
        </w:numPr>
        <w:spacing w:before="120"/>
        <w:ind w:left="714" w:hanging="357"/>
        <w:rPr>
          <w:sz w:val="24"/>
        </w:rPr>
      </w:pPr>
      <w:r w:rsidRPr="008D5678">
        <w:rPr>
          <w:sz w:val="24"/>
        </w:rPr>
        <w:t xml:space="preserve">Les </w:t>
      </w:r>
      <w:r w:rsidR="00A80658" w:rsidRPr="008D5678">
        <w:rPr>
          <w:sz w:val="24"/>
        </w:rPr>
        <w:t>consentement</w:t>
      </w:r>
      <w:r w:rsidRPr="008D5678">
        <w:rPr>
          <w:sz w:val="24"/>
        </w:rPr>
        <w:t>s</w:t>
      </w:r>
      <w:r w:rsidR="00A80658" w:rsidRPr="008D5678">
        <w:rPr>
          <w:sz w:val="24"/>
        </w:rPr>
        <w:t xml:space="preserve"> éclairé</w:t>
      </w:r>
      <w:r w:rsidRPr="008D5678">
        <w:rPr>
          <w:sz w:val="24"/>
        </w:rPr>
        <w:t>s</w:t>
      </w:r>
    </w:p>
    <w:p w14:paraId="1D2937A5" w14:textId="77777777" w:rsidR="00A80658" w:rsidRPr="008D5678" w:rsidRDefault="00C07D91" w:rsidP="00DA0BAA">
      <w:pPr>
        <w:numPr>
          <w:ilvl w:val="0"/>
          <w:numId w:val="2"/>
        </w:numPr>
        <w:spacing w:before="120"/>
        <w:ind w:left="714" w:hanging="357"/>
        <w:rPr>
          <w:sz w:val="24"/>
        </w:rPr>
      </w:pPr>
      <w:r w:rsidRPr="008D5678">
        <w:rPr>
          <w:sz w:val="24"/>
        </w:rPr>
        <w:t xml:space="preserve">Le </w:t>
      </w:r>
      <w:r w:rsidR="00A80658" w:rsidRPr="008D5678">
        <w:rPr>
          <w:sz w:val="24"/>
        </w:rPr>
        <w:t>respect du protocole de l'étude et des procédures qui y sont définies</w:t>
      </w:r>
    </w:p>
    <w:p w14:paraId="514866B1" w14:textId="77777777" w:rsidR="0071298E" w:rsidRPr="008D5678" w:rsidRDefault="006230CA" w:rsidP="00DA0BAA">
      <w:pPr>
        <w:numPr>
          <w:ilvl w:val="0"/>
          <w:numId w:val="2"/>
        </w:numPr>
        <w:spacing w:before="120"/>
        <w:ind w:left="714" w:hanging="357"/>
        <w:rPr>
          <w:sz w:val="24"/>
        </w:rPr>
      </w:pPr>
      <w:r w:rsidRPr="008D5678">
        <w:rPr>
          <w:sz w:val="24"/>
        </w:rPr>
        <w:t xml:space="preserve">le recueil des </w:t>
      </w:r>
      <w:proofErr w:type="spellStart"/>
      <w:r w:rsidRPr="008D5678">
        <w:rPr>
          <w:sz w:val="24"/>
        </w:rPr>
        <w:t>E</w:t>
      </w:r>
      <w:r w:rsidR="00E004A1" w:rsidRPr="008D5678">
        <w:rPr>
          <w:sz w:val="24"/>
        </w:rPr>
        <w:t>v</w:t>
      </w:r>
      <w:r w:rsidRPr="008D5678">
        <w:rPr>
          <w:sz w:val="24"/>
        </w:rPr>
        <w:t>I</w:t>
      </w:r>
      <w:proofErr w:type="spellEnd"/>
      <w:r w:rsidRPr="008D5678">
        <w:rPr>
          <w:sz w:val="24"/>
        </w:rPr>
        <w:t>,</w:t>
      </w:r>
      <w:r w:rsidR="00F231D3" w:rsidRPr="008D5678">
        <w:rPr>
          <w:sz w:val="24"/>
        </w:rPr>
        <w:t>(si applicable)</w:t>
      </w:r>
    </w:p>
    <w:p w14:paraId="61988584" w14:textId="77777777" w:rsidR="00A80658" w:rsidRPr="008D5678" w:rsidRDefault="00C07D91" w:rsidP="00DA0BAA">
      <w:pPr>
        <w:numPr>
          <w:ilvl w:val="0"/>
          <w:numId w:val="2"/>
        </w:numPr>
        <w:spacing w:before="120"/>
        <w:ind w:left="714" w:hanging="357"/>
        <w:rPr>
          <w:sz w:val="24"/>
        </w:rPr>
      </w:pPr>
      <w:r w:rsidRPr="008D5678">
        <w:rPr>
          <w:sz w:val="24"/>
        </w:rPr>
        <w:t xml:space="preserve">La </w:t>
      </w:r>
      <w:r w:rsidR="00A80658" w:rsidRPr="008D5678">
        <w:rPr>
          <w:sz w:val="24"/>
        </w:rPr>
        <w:t>qualité des données</w:t>
      </w:r>
      <w:r w:rsidR="00E004A1" w:rsidRPr="008D5678">
        <w:rPr>
          <w:sz w:val="24"/>
        </w:rPr>
        <w:t xml:space="preserve"> recueillies dans le cahier d’observation</w:t>
      </w:r>
      <w:r w:rsidR="00AA0AB1" w:rsidRPr="008D5678">
        <w:rPr>
          <w:sz w:val="24"/>
        </w:rPr>
        <w:t xml:space="preserve"> </w:t>
      </w:r>
      <w:r w:rsidR="00A80658" w:rsidRPr="008D5678">
        <w:rPr>
          <w:sz w:val="24"/>
        </w:rPr>
        <w:t>: exactitude, données manquantes, cohérence des données avec les documents "source" (dossiers médicaux, carnets de rendez-vous, originaux des résultats de laboratoire, etc…)</w:t>
      </w:r>
    </w:p>
    <w:p w14:paraId="33470467" w14:textId="77777777" w:rsidR="00C931CB" w:rsidRPr="008D5678" w:rsidRDefault="00C07D91" w:rsidP="00F11D3F">
      <w:pPr>
        <w:numPr>
          <w:ilvl w:val="0"/>
          <w:numId w:val="2"/>
        </w:numPr>
        <w:spacing w:before="120"/>
        <w:ind w:left="714" w:hanging="357"/>
        <w:rPr>
          <w:sz w:val="24"/>
        </w:rPr>
      </w:pPr>
      <w:r w:rsidRPr="008D5678">
        <w:rPr>
          <w:sz w:val="24"/>
        </w:rPr>
        <w:t xml:space="preserve">La </w:t>
      </w:r>
      <w:r w:rsidR="00A80658" w:rsidRPr="008D5678">
        <w:rPr>
          <w:sz w:val="24"/>
        </w:rPr>
        <w:t xml:space="preserve">gestion des produits </w:t>
      </w:r>
      <w:r w:rsidR="00EB050B" w:rsidRPr="008D5678">
        <w:rPr>
          <w:sz w:val="24"/>
        </w:rPr>
        <w:t>éventuels</w:t>
      </w:r>
      <w:r w:rsidR="00A80658" w:rsidRPr="008D5678">
        <w:rPr>
          <w:sz w:val="24"/>
        </w:rPr>
        <w:t>.</w:t>
      </w:r>
    </w:p>
    <w:p w14:paraId="4680A907" w14:textId="77777777" w:rsidR="00E004A1" w:rsidRPr="008D5678" w:rsidRDefault="00E004A1" w:rsidP="00E004A1">
      <w:pPr>
        <w:rPr>
          <w:sz w:val="24"/>
        </w:rPr>
      </w:pPr>
    </w:p>
    <w:p w14:paraId="50E14191" w14:textId="77777777" w:rsidR="00F11D3F" w:rsidRPr="008D5678" w:rsidRDefault="00E004A1" w:rsidP="00E004A1">
      <w:pPr>
        <w:rPr>
          <w:sz w:val="24"/>
        </w:rPr>
      </w:pPr>
      <w:r w:rsidRPr="008D5678">
        <w:rPr>
          <w:sz w:val="24"/>
        </w:rPr>
        <w:t>L'investigateur et les membres de son équipe acceptent de se rendre disponibles lors des visites de Contrôle de Qualité (monitoring) effectuées à intervalles réguliers par l’Attaché de Recherche Clinique.</w:t>
      </w:r>
    </w:p>
    <w:p w14:paraId="6C9D3136" w14:textId="77777777" w:rsidR="00EB050B" w:rsidRPr="008D5678" w:rsidRDefault="00EB050B" w:rsidP="000E09E3">
      <w:pPr>
        <w:pStyle w:val="Corpsdetexte1"/>
        <w:spacing w:before="120" w:line="200" w:lineRule="atLeast"/>
        <w:rPr>
          <w:rFonts w:eastAsia="Arial Narrow"/>
        </w:rPr>
      </w:pPr>
      <w:r w:rsidRPr="008D5678">
        <w:rPr>
          <w:rFonts w:eastAsia="Arial Narrow"/>
        </w:rPr>
        <w:t>Toute visite fera l’objet d’un rapport de monitorage par compte-rendu écrit.</w:t>
      </w:r>
    </w:p>
    <w:p w14:paraId="6575E724" w14:textId="77777777" w:rsidR="009A4CD1" w:rsidRDefault="009A4CD1" w:rsidP="00CD00C3"/>
    <w:p w14:paraId="77313A19" w14:textId="77777777" w:rsidR="00C4508F" w:rsidRDefault="00C4508F" w:rsidP="00CD00C3"/>
    <w:p w14:paraId="368ED21C" w14:textId="77777777" w:rsidR="00C4508F" w:rsidRDefault="00C4508F" w:rsidP="008D5678">
      <w:pPr>
        <w:pStyle w:val="Titre2"/>
        <w:pBdr>
          <w:bottom w:val="single" w:sz="4" w:space="1" w:color="auto"/>
        </w:pBdr>
      </w:pPr>
      <w:bookmarkStart w:id="183" w:name="_Toc493753593"/>
      <w:r>
        <w:t>Gestion des données</w:t>
      </w:r>
      <w:bookmarkEnd w:id="183"/>
    </w:p>
    <w:p w14:paraId="201F4DEC" w14:textId="77777777" w:rsidR="00C4508F" w:rsidRDefault="00C4508F" w:rsidP="00CD00C3"/>
    <w:p w14:paraId="51963EDF" w14:textId="46C402C7" w:rsidR="008D5678" w:rsidRPr="00E52782" w:rsidRDefault="00C4508F" w:rsidP="00E52782">
      <w:pPr>
        <w:shd w:val="clear" w:color="auto" w:fill="D9D9D9"/>
        <w:rPr>
          <w:b/>
        </w:rPr>
      </w:pPr>
      <w:r w:rsidRPr="00A16D40">
        <w:rPr>
          <w:b/>
        </w:rPr>
        <w:t>Gestion des données pour une étude e-CRF</w:t>
      </w:r>
    </w:p>
    <w:p w14:paraId="0BF6E36E" w14:textId="77777777" w:rsidR="00A16D40" w:rsidRPr="008D5678" w:rsidRDefault="00A16D40" w:rsidP="00A16D40">
      <w:pPr>
        <w:rPr>
          <w:sz w:val="24"/>
        </w:rPr>
      </w:pPr>
      <w:r w:rsidRPr="008D5678">
        <w:rPr>
          <w:sz w:val="24"/>
        </w:rPr>
        <w:t>L’investigateur devra dater et signer les pages du CRF complétées à la fin du recueil des données ; elles seront considérées comme documents source.</w:t>
      </w:r>
    </w:p>
    <w:p w14:paraId="197FB473" w14:textId="77777777" w:rsidR="00A16D40" w:rsidRPr="008D5678" w:rsidRDefault="00A16D40" w:rsidP="00A16D40">
      <w:pPr>
        <w:rPr>
          <w:sz w:val="24"/>
        </w:rPr>
      </w:pPr>
      <w:r w:rsidRPr="008D5678">
        <w:rPr>
          <w:sz w:val="24"/>
        </w:rPr>
        <w:t xml:space="preserve">Ce document fera partie intégrante du dossier médical du patient et y sera conservé en permanence. </w:t>
      </w:r>
    </w:p>
    <w:p w14:paraId="533A702D" w14:textId="77777777" w:rsidR="00A16D40" w:rsidRPr="008D5678" w:rsidRDefault="00A16D40" w:rsidP="00CD00C3">
      <w:pPr>
        <w:rPr>
          <w:sz w:val="24"/>
        </w:rPr>
      </w:pPr>
    </w:p>
    <w:p w14:paraId="03EE445F" w14:textId="77777777" w:rsidR="00C4508F" w:rsidRDefault="00C4508F" w:rsidP="00CD00C3"/>
    <w:p w14:paraId="66C191B4" w14:textId="77777777" w:rsidR="00A16D40" w:rsidRPr="00A16D40" w:rsidRDefault="00A16D40" w:rsidP="00A16D40">
      <w:pPr>
        <w:shd w:val="clear" w:color="auto" w:fill="D9D9D9"/>
        <w:rPr>
          <w:b/>
        </w:rPr>
      </w:pPr>
      <w:r w:rsidRPr="00A16D40">
        <w:rPr>
          <w:b/>
        </w:rPr>
        <w:t xml:space="preserve">Gestion des données pour une étude </w:t>
      </w:r>
      <w:r>
        <w:rPr>
          <w:b/>
        </w:rPr>
        <w:t>CRF papier</w:t>
      </w:r>
    </w:p>
    <w:p w14:paraId="2AFF9224" w14:textId="77777777" w:rsidR="00C4508F" w:rsidRDefault="00C4508F" w:rsidP="00CD00C3"/>
    <w:p w14:paraId="23209691" w14:textId="77777777" w:rsidR="00A16D40" w:rsidRPr="006308C5" w:rsidRDefault="00A16D40" w:rsidP="00A16D40">
      <w:r w:rsidRPr="008D5678">
        <w:rPr>
          <w:sz w:val="24"/>
        </w:rPr>
        <w:t>Les données erronées relevées sur les cahiers d'observation seront clairement barrées et les nouvelles données seront notées, à côté de l'information barrée, accompagnées des initiales, de la date et éventuellement d’une justification par l’investigateur ou la personne autorisée qui aura fait la correction</w:t>
      </w:r>
      <w:r w:rsidRPr="004E780F">
        <w:t>.</w:t>
      </w:r>
    </w:p>
    <w:p w14:paraId="343CF957" w14:textId="77777777" w:rsidR="00A16D40" w:rsidRPr="00DA0BAA" w:rsidRDefault="00A16D40" w:rsidP="00A16D40"/>
    <w:p w14:paraId="22364F15" w14:textId="77777777" w:rsidR="00C4508F" w:rsidRDefault="00C4508F" w:rsidP="00CD00C3"/>
    <w:p w14:paraId="18848F41" w14:textId="77777777" w:rsidR="006308C5" w:rsidRDefault="006308C5" w:rsidP="008D5678">
      <w:pPr>
        <w:pStyle w:val="Titre2"/>
        <w:pBdr>
          <w:bottom w:val="single" w:sz="4" w:space="1" w:color="auto"/>
        </w:pBdr>
      </w:pPr>
      <w:bookmarkStart w:id="184" w:name="_Toc493753594"/>
      <w:r>
        <w:t>Audits et inspections</w:t>
      </w:r>
      <w:bookmarkEnd w:id="184"/>
    </w:p>
    <w:p w14:paraId="3078740D" w14:textId="77777777" w:rsidR="006308C5" w:rsidRDefault="006308C5" w:rsidP="00CD00C3"/>
    <w:p w14:paraId="1808DC7C" w14:textId="77777777" w:rsidR="00A16D40" w:rsidRPr="008D5678" w:rsidRDefault="00A16D40" w:rsidP="00A16D40">
      <w:pPr>
        <w:suppressAutoHyphens w:val="0"/>
        <w:spacing w:before="60"/>
        <w:rPr>
          <w:sz w:val="24"/>
        </w:rPr>
      </w:pPr>
      <w:r w:rsidRPr="008D5678">
        <w:rPr>
          <w:sz w:val="24"/>
        </w:rPr>
        <w:t xml:space="preserve">Un audit peut être réalisé à tout moment par des personnes mandatées par le </w:t>
      </w:r>
      <w:hyperlink r:id="rId18" w:history="1">
        <w:r w:rsidRPr="008D5678">
          <w:rPr>
            <w:sz w:val="24"/>
          </w:rPr>
          <w:t xml:space="preserve">promoteur et </w:t>
        </w:r>
      </w:hyperlink>
      <w:r w:rsidRPr="008D5678">
        <w:rPr>
          <w:sz w:val="24"/>
        </w:rPr>
        <w:t>indépendantes des personnes menant la recherche. Il a pour objectif de vérifier la sécurité des participants et le respect de leurs droits, le respect de la réglementation applicable et la fiabilité des données s</w:t>
      </w:r>
    </w:p>
    <w:p w14:paraId="26FF38A5" w14:textId="77777777" w:rsidR="00A16D40" w:rsidRPr="008D5678" w:rsidRDefault="00A16D40" w:rsidP="00A16D40">
      <w:pPr>
        <w:suppressAutoHyphens w:val="0"/>
        <w:spacing w:before="60"/>
        <w:rPr>
          <w:sz w:val="24"/>
        </w:rPr>
      </w:pPr>
      <w:r w:rsidRPr="008D5678">
        <w:rPr>
          <w:sz w:val="24"/>
        </w:rPr>
        <w:t xml:space="preserve">Une inspection peut également être diligentée par une autorité compétente (ANSM pour la France ou EMA dans le cadre d’un essai européen par exemple). </w:t>
      </w:r>
    </w:p>
    <w:p w14:paraId="282CE33E" w14:textId="77777777" w:rsidR="00A16D40" w:rsidRPr="008D5678" w:rsidRDefault="00A16D40" w:rsidP="00A16D40">
      <w:pPr>
        <w:spacing w:before="60" w:line="200" w:lineRule="atLeast"/>
        <w:rPr>
          <w:sz w:val="24"/>
        </w:rPr>
      </w:pPr>
      <w:r w:rsidRPr="008D5678">
        <w:rPr>
          <w:sz w:val="24"/>
          <w:lang w:eastAsia="fr-FR"/>
        </w:rPr>
        <w:t>L’audit, aussi bien que l’inspection, pourront s’appliquer à tous les stades de la recherche, du développement</w:t>
      </w:r>
      <w:r w:rsidRPr="008D5678">
        <w:rPr>
          <w:rFonts w:eastAsia="Arial Narrow"/>
          <w:sz w:val="24"/>
        </w:rPr>
        <w:t xml:space="preserve"> du protocole à la publication des résultats et au classement des données utilisées ou produites dans le cadre de la recherche.</w:t>
      </w:r>
    </w:p>
    <w:p w14:paraId="5D167812" w14:textId="77777777" w:rsidR="00A16D40" w:rsidRPr="008D5678" w:rsidRDefault="00A16D40" w:rsidP="00A16D40">
      <w:pPr>
        <w:spacing w:line="200" w:lineRule="atLeast"/>
        <w:rPr>
          <w:rFonts w:eastAsia="Arial Narrow"/>
          <w:sz w:val="24"/>
        </w:rPr>
      </w:pPr>
    </w:p>
    <w:p w14:paraId="42092D5F" w14:textId="77777777" w:rsidR="00A16D40" w:rsidRPr="008D5678" w:rsidRDefault="00A16D40" w:rsidP="00A16D40">
      <w:pPr>
        <w:spacing w:line="200" w:lineRule="atLeast"/>
        <w:rPr>
          <w:rFonts w:eastAsia="Arial Narrow"/>
          <w:sz w:val="24"/>
        </w:rPr>
      </w:pPr>
      <w:r w:rsidRPr="008D5678">
        <w:rPr>
          <w:rFonts w:eastAsia="Arial Narrow"/>
          <w:sz w:val="24"/>
        </w:rPr>
        <w:t>Les investigateurs acceptent de se conformer aux exigences du promoteur en ce qui concerne un audit et à l’autorité compétente pour une inspection de la recherche.</w:t>
      </w:r>
    </w:p>
    <w:p w14:paraId="751E5F63" w14:textId="77777777" w:rsidR="006308C5" w:rsidRPr="008D5678" w:rsidRDefault="006308C5" w:rsidP="006308C5">
      <w:pPr>
        <w:rPr>
          <w:sz w:val="24"/>
        </w:rPr>
      </w:pPr>
    </w:p>
    <w:p w14:paraId="293E5CEA" w14:textId="77777777" w:rsidR="00A80658" w:rsidRDefault="00A80658" w:rsidP="00CD00C3"/>
    <w:p w14:paraId="587F51E7" w14:textId="77777777" w:rsidR="00A80658" w:rsidRDefault="00A80658" w:rsidP="000C22BC">
      <w:pPr>
        <w:pStyle w:val="Titre1"/>
      </w:pPr>
      <w:bookmarkStart w:id="185" w:name="__RefHeading__248_1060337055"/>
      <w:bookmarkStart w:id="186" w:name="_Toc307328619"/>
      <w:bookmarkStart w:id="187" w:name="_Toc493753595"/>
      <w:bookmarkEnd w:id="185"/>
      <w:r w:rsidRPr="009A4CD1">
        <w:lastRenderedPageBreak/>
        <w:t>CONSIDERATIONS ETHIQUES</w:t>
      </w:r>
      <w:bookmarkEnd w:id="186"/>
      <w:r w:rsidR="00C931CB">
        <w:t xml:space="preserve"> et réglementaires</w:t>
      </w:r>
      <w:bookmarkEnd w:id="187"/>
    </w:p>
    <w:p w14:paraId="2775DD0B" w14:textId="77777777" w:rsidR="00240344" w:rsidRPr="00240344" w:rsidRDefault="00240344" w:rsidP="00240344"/>
    <w:p w14:paraId="6FADA577" w14:textId="77777777" w:rsidR="00A16D40" w:rsidRDefault="00BD6ED1" w:rsidP="00BD6ED1">
      <w:pPr>
        <w:shd w:val="clear" w:color="auto" w:fill="E0E0E0"/>
        <w:tabs>
          <w:tab w:val="left" w:pos="2175"/>
          <w:tab w:val="center" w:pos="4819"/>
        </w:tabs>
        <w:jc w:val="left"/>
        <w:rPr>
          <w:rFonts w:ascii="Times New Roman Gras" w:hAnsi="Times New Roman Gras"/>
          <w:b/>
          <w:smallCaps/>
        </w:rPr>
      </w:pPr>
      <w:r>
        <w:rPr>
          <w:rFonts w:ascii="Times New Roman Gras" w:hAnsi="Times New Roman Gras"/>
          <w:b/>
          <w:smallCaps/>
        </w:rPr>
        <w:tab/>
      </w:r>
      <w:r>
        <w:rPr>
          <w:rFonts w:ascii="Times New Roman Gras" w:hAnsi="Times New Roman Gras"/>
          <w:b/>
          <w:smallCaps/>
        </w:rPr>
        <w:tab/>
      </w:r>
      <w:r w:rsidR="00A16D40" w:rsidRPr="00DF04F1">
        <w:rPr>
          <w:rFonts w:ascii="Times New Roman Gras" w:hAnsi="Times New Roman Gras"/>
          <w:b/>
          <w:smallCaps/>
        </w:rPr>
        <w:t xml:space="preserve">Prendre contact avec </w:t>
      </w:r>
      <w:r w:rsidR="00A16D40">
        <w:rPr>
          <w:rFonts w:ascii="Times New Roman Gras" w:hAnsi="Times New Roman Gras"/>
          <w:b/>
          <w:smallCaps/>
        </w:rPr>
        <w:t>l</w:t>
      </w:r>
      <w:r w:rsidR="00CF249C">
        <w:rPr>
          <w:rFonts w:ascii="Times New Roman Gras" w:hAnsi="Times New Roman Gras"/>
          <w:b/>
          <w:smallCaps/>
        </w:rPr>
        <w:t>a promotion interne</w:t>
      </w:r>
    </w:p>
    <w:p w14:paraId="73B1C874" w14:textId="77777777" w:rsidR="00A16D40" w:rsidRPr="00DF04F1" w:rsidRDefault="00A16D40" w:rsidP="00A16D40">
      <w:pPr>
        <w:shd w:val="clear" w:color="auto" w:fill="E0E0E0"/>
        <w:jc w:val="center"/>
        <w:rPr>
          <w:rFonts w:ascii="Times New Roman Gras" w:hAnsi="Times New Roman Gras"/>
          <w:b/>
          <w:smallCaps/>
        </w:rPr>
      </w:pPr>
      <w:r w:rsidRPr="00DF04F1">
        <w:rPr>
          <w:rFonts w:ascii="Times New Roman Gras" w:hAnsi="Times New Roman Gras"/>
          <w:b/>
          <w:smallCaps/>
        </w:rPr>
        <w:t>pour aide à la rédaction de ce</w:t>
      </w:r>
      <w:r>
        <w:rPr>
          <w:rFonts w:ascii="Times New Roman Gras" w:hAnsi="Times New Roman Gras"/>
          <w:b/>
          <w:smallCaps/>
        </w:rPr>
        <w:t>s</w:t>
      </w:r>
      <w:r w:rsidRPr="00DF04F1">
        <w:rPr>
          <w:rFonts w:ascii="Times New Roman Gras" w:hAnsi="Times New Roman Gras"/>
          <w:b/>
          <w:smallCaps/>
        </w:rPr>
        <w:t xml:space="preserve"> chapitre</w:t>
      </w:r>
      <w:r>
        <w:rPr>
          <w:rFonts w:ascii="Times New Roman Gras" w:hAnsi="Times New Roman Gras"/>
          <w:b/>
          <w:smallCaps/>
        </w:rPr>
        <w:t>s</w:t>
      </w:r>
    </w:p>
    <w:p w14:paraId="0663FEA8" w14:textId="77777777" w:rsidR="002048A0" w:rsidRDefault="002048A0" w:rsidP="00CD00C3">
      <w:bookmarkStart w:id="188" w:name="__RefHeading__250_1060337055"/>
      <w:bookmarkEnd w:id="188"/>
    </w:p>
    <w:p w14:paraId="452D37E4" w14:textId="77777777" w:rsidR="00A16D40" w:rsidRPr="008D5678" w:rsidRDefault="00A16D40" w:rsidP="00A16D40">
      <w:pPr>
        <w:suppressAutoHyphens w:val="0"/>
        <w:spacing w:before="60"/>
        <w:rPr>
          <w:sz w:val="24"/>
        </w:rPr>
      </w:pPr>
      <w:r w:rsidRPr="008D5678">
        <w:rPr>
          <w:sz w:val="24"/>
        </w:rPr>
        <w:t>Le promoteur et l’(es) investigateur(s) s’engagent à ce que cette recherche soit réalisée en conformité avec la loi n°2004-806 du 9 août 2004, ainsi qu’en accord avec les Bonnes Pratiques Cliniques (I.C.H. version 4 du 1</w:t>
      </w:r>
      <w:r w:rsidRPr="008D5678">
        <w:rPr>
          <w:sz w:val="24"/>
          <w:vertAlign w:val="superscript"/>
        </w:rPr>
        <w:t>er</w:t>
      </w:r>
      <w:r w:rsidRPr="008D5678">
        <w:rPr>
          <w:sz w:val="24"/>
        </w:rPr>
        <w:t xml:space="preserve"> mai 1996 et décision du 24 novembre 2006) et la déclaration d’Helsinki (qui peut être retrouvée dans sa version intégrale sur le site </w:t>
      </w:r>
      <w:hyperlink r:id="rId19" w:history="1">
        <w:r w:rsidRPr="008D5678">
          <w:rPr>
            <w:color w:val="0000FF"/>
            <w:sz w:val="24"/>
            <w:u w:val="single"/>
          </w:rPr>
          <w:t>http://www.wma.net</w:t>
        </w:r>
      </w:hyperlink>
      <w:r w:rsidRPr="008D5678">
        <w:rPr>
          <w:sz w:val="24"/>
        </w:rPr>
        <w:t>)</w:t>
      </w:r>
      <w:r w:rsidR="00CF249C" w:rsidRPr="008D5678">
        <w:rPr>
          <w:sz w:val="24"/>
        </w:rPr>
        <w:t>.</w:t>
      </w:r>
    </w:p>
    <w:p w14:paraId="72C5FCE4" w14:textId="77777777" w:rsidR="00A16D40" w:rsidRPr="008D5678" w:rsidRDefault="00A16D40" w:rsidP="00A16D40">
      <w:pPr>
        <w:suppressAutoHyphens w:val="0"/>
        <w:rPr>
          <w:sz w:val="24"/>
        </w:rPr>
      </w:pPr>
    </w:p>
    <w:p w14:paraId="3083B994" w14:textId="77777777" w:rsidR="00A16D40" w:rsidRPr="008D5678" w:rsidRDefault="00A16D40" w:rsidP="00A16D40">
      <w:pPr>
        <w:suppressAutoHyphens w:val="0"/>
        <w:rPr>
          <w:sz w:val="24"/>
        </w:rPr>
      </w:pPr>
      <w:r w:rsidRPr="008D5678">
        <w:rPr>
          <w:sz w:val="24"/>
        </w:rPr>
        <w:t>La recherche est conduite conformément au présent protocole. Hormis dans les situations d’urgence nécessitant la mise en place d’actes thérapeutiques précis, l’(es) investigateur(s) s’engage(nt) à respecter le protocole en tous points en particulier en ce qui concerne le recueil du consentement et la notification et le suivi des événements indésirables graves.</w:t>
      </w:r>
    </w:p>
    <w:p w14:paraId="48733B41" w14:textId="77777777" w:rsidR="00A16D40" w:rsidRDefault="00A16D40" w:rsidP="00A16D40">
      <w:pPr>
        <w:suppressAutoHyphens w:val="0"/>
        <w:rPr>
          <w:szCs w:val="22"/>
        </w:rPr>
      </w:pPr>
    </w:p>
    <w:p w14:paraId="07B51A50" w14:textId="77777777" w:rsidR="00ED2FC5" w:rsidRDefault="00ED2FC5" w:rsidP="00A16D40">
      <w:pPr>
        <w:suppressAutoHyphens w:val="0"/>
        <w:rPr>
          <w:szCs w:val="22"/>
        </w:rPr>
      </w:pPr>
    </w:p>
    <w:p w14:paraId="49BF1F8A" w14:textId="77777777" w:rsidR="00ED2FC5" w:rsidRPr="004E780F" w:rsidRDefault="00ED2FC5" w:rsidP="008D5678">
      <w:pPr>
        <w:pStyle w:val="Titre2"/>
        <w:pBdr>
          <w:bottom w:val="single" w:sz="4" w:space="1" w:color="auto"/>
        </w:pBdr>
      </w:pPr>
      <w:bookmarkStart w:id="189" w:name="_Toc493753596"/>
      <w:r w:rsidRPr="004E780F">
        <w:t>Approbation de la recherche</w:t>
      </w:r>
      <w:bookmarkEnd w:id="189"/>
    </w:p>
    <w:p w14:paraId="4429DEFA" w14:textId="77777777" w:rsidR="00ED2FC5" w:rsidRPr="004E780F" w:rsidRDefault="00ED2FC5" w:rsidP="00A16D40">
      <w:pPr>
        <w:suppressAutoHyphens w:val="0"/>
        <w:rPr>
          <w:szCs w:val="22"/>
        </w:rPr>
      </w:pPr>
    </w:p>
    <w:p w14:paraId="155C019A" w14:textId="77777777" w:rsidR="00C24C34" w:rsidRPr="008D5678" w:rsidRDefault="00C24C34" w:rsidP="00C24C34">
      <w:pPr>
        <w:suppressAutoHyphens w:val="0"/>
        <w:rPr>
          <w:sz w:val="24"/>
          <w:u w:val="dash"/>
        </w:rPr>
      </w:pPr>
      <w:r w:rsidRPr="008D5678">
        <w:rPr>
          <w:sz w:val="24"/>
          <w:u w:val="dash"/>
        </w:rPr>
        <w:t>CPP</w:t>
      </w:r>
    </w:p>
    <w:p w14:paraId="05B63030" w14:textId="77777777" w:rsidR="00C24C34" w:rsidRPr="00E52782" w:rsidRDefault="00C24C34" w:rsidP="00C24C34">
      <w:pPr>
        <w:suppressAutoHyphens w:val="0"/>
        <w:rPr>
          <w:color w:val="00B0F0"/>
          <w:sz w:val="24"/>
          <w:lang w:eastAsia="fr-FR"/>
        </w:rPr>
      </w:pPr>
      <w:r w:rsidRPr="008D5678">
        <w:rPr>
          <w:color w:val="000000"/>
          <w:sz w:val="24"/>
          <w:lang w:eastAsia="fr-FR"/>
        </w:rPr>
        <w:t xml:space="preserve">Cette recherche a reçu l’avis favorable du Comité de Protection des Personnes </w:t>
      </w:r>
      <w:r w:rsidRPr="00E52782">
        <w:rPr>
          <w:color w:val="00B0F0"/>
          <w:sz w:val="24"/>
          <w:lang w:eastAsia="fr-FR"/>
        </w:rPr>
        <w:t xml:space="preserve">xxx (CPP </w:t>
      </w:r>
      <w:proofErr w:type="spellStart"/>
      <w:r w:rsidRPr="00E52782">
        <w:rPr>
          <w:color w:val="00B0F0"/>
          <w:sz w:val="24"/>
          <w:lang w:eastAsia="fr-FR"/>
        </w:rPr>
        <w:t>xxxxx</w:t>
      </w:r>
      <w:proofErr w:type="spellEnd"/>
      <w:r w:rsidRPr="00E52782">
        <w:rPr>
          <w:color w:val="00B0F0"/>
          <w:sz w:val="24"/>
          <w:lang w:eastAsia="fr-FR"/>
        </w:rPr>
        <w:t>).</w:t>
      </w:r>
    </w:p>
    <w:p w14:paraId="3963609A" w14:textId="77777777" w:rsidR="00C24C34" w:rsidRPr="008D5678" w:rsidRDefault="00C24C34" w:rsidP="00C24C34">
      <w:pPr>
        <w:suppressAutoHyphens w:val="0"/>
        <w:rPr>
          <w:color w:val="000000"/>
          <w:sz w:val="24"/>
          <w:lang w:eastAsia="x-none"/>
        </w:rPr>
      </w:pPr>
    </w:p>
    <w:p w14:paraId="347DD281" w14:textId="77777777" w:rsidR="00C24C34" w:rsidRPr="008D5678" w:rsidRDefault="00C24C34" w:rsidP="00C24C34">
      <w:pPr>
        <w:suppressAutoHyphens w:val="0"/>
        <w:rPr>
          <w:color w:val="000000"/>
          <w:sz w:val="24"/>
          <w:u w:val="dash"/>
          <w:lang w:eastAsia="x-none"/>
        </w:rPr>
      </w:pPr>
      <w:r w:rsidRPr="008D5678">
        <w:rPr>
          <w:color w:val="000000"/>
          <w:sz w:val="24"/>
          <w:u w:val="dash"/>
          <w:lang w:eastAsia="x-none"/>
        </w:rPr>
        <w:t>Assurance</w:t>
      </w:r>
    </w:p>
    <w:p w14:paraId="5A01818B" w14:textId="77777777" w:rsidR="00C24C34" w:rsidRPr="008D5678" w:rsidRDefault="00C24C34" w:rsidP="00C24C34">
      <w:pPr>
        <w:rPr>
          <w:color w:val="000000"/>
          <w:sz w:val="24"/>
          <w:lang w:val="x-none" w:eastAsia="x-none"/>
        </w:rPr>
      </w:pPr>
      <w:r w:rsidRPr="008D5678">
        <w:rPr>
          <w:color w:val="000000"/>
          <w:sz w:val="24"/>
          <w:lang w:val="x-none" w:eastAsia="x-none"/>
        </w:rPr>
        <w:t>Le</w:t>
      </w:r>
      <w:r w:rsidRPr="008D5678">
        <w:rPr>
          <w:i/>
          <w:color w:val="000000"/>
          <w:sz w:val="24"/>
          <w:lang w:val="x-none" w:eastAsia="x-none"/>
        </w:rPr>
        <w:t xml:space="preserve"> </w:t>
      </w:r>
      <w:r w:rsidRPr="008D5678">
        <w:rPr>
          <w:color w:val="000000"/>
          <w:sz w:val="24"/>
          <w:lang w:eastAsia="x-none"/>
        </w:rPr>
        <w:t>CHU de Poitiers</w:t>
      </w:r>
      <w:r w:rsidRPr="008D5678">
        <w:rPr>
          <w:color w:val="000000"/>
          <w:sz w:val="24"/>
          <w:lang w:val="x-none" w:eastAsia="x-none"/>
        </w:rPr>
        <w:t xml:space="preserve">, promoteur de cette recherche, a souscrit un contrat d’assurance en responsabilité civile auprès de </w:t>
      </w:r>
      <w:r w:rsidRPr="008D5678">
        <w:rPr>
          <w:color w:val="000000"/>
          <w:sz w:val="24"/>
          <w:lang w:eastAsia="x-none"/>
        </w:rPr>
        <w:t xml:space="preserve">SHAM </w:t>
      </w:r>
      <w:r w:rsidRPr="008D5678">
        <w:rPr>
          <w:color w:val="000000"/>
          <w:sz w:val="24"/>
        </w:rPr>
        <w:t>(18 rue Edouard Rochet-69372 LYON Cedex 08), contrat</w:t>
      </w:r>
      <w:r w:rsidRPr="008D5678">
        <w:rPr>
          <w:i/>
          <w:color w:val="000000"/>
          <w:sz w:val="24"/>
        </w:rPr>
        <w:t xml:space="preserve"> </w:t>
      </w:r>
      <w:r w:rsidRPr="008D5678">
        <w:rPr>
          <w:color w:val="000000"/>
          <w:sz w:val="24"/>
        </w:rPr>
        <w:t>d’assurance n° 148163</w:t>
      </w:r>
      <w:r w:rsidRPr="008D5678">
        <w:rPr>
          <w:i/>
          <w:color w:val="000000"/>
          <w:sz w:val="24"/>
          <w:lang w:eastAsia="x-none"/>
        </w:rPr>
        <w:t xml:space="preserve"> </w:t>
      </w:r>
      <w:r w:rsidRPr="008D5678">
        <w:rPr>
          <w:color w:val="000000"/>
          <w:sz w:val="24"/>
          <w:lang w:val="x-none" w:eastAsia="x-none"/>
        </w:rPr>
        <w:t>conformément aux dispositions de l’article L1121-10 du code de la santé publique.</w:t>
      </w:r>
    </w:p>
    <w:p w14:paraId="06D393CE" w14:textId="77777777" w:rsidR="00C24C34" w:rsidRPr="008D5678" w:rsidRDefault="00C24C34" w:rsidP="00C24C34">
      <w:pPr>
        <w:suppressAutoHyphens w:val="0"/>
        <w:rPr>
          <w:color w:val="000000"/>
          <w:sz w:val="24"/>
          <w:lang w:eastAsia="x-none"/>
        </w:rPr>
      </w:pPr>
    </w:p>
    <w:p w14:paraId="7DDA054C" w14:textId="77777777" w:rsidR="00C24C34" w:rsidRPr="008D5678" w:rsidRDefault="00C24C34" w:rsidP="00C24C34">
      <w:pPr>
        <w:suppressAutoHyphens w:val="0"/>
        <w:rPr>
          <w:color w:val="000000"/>
          <w:sz w:val="24"/>
          <w:u w:val="dash"/>
          <w:lang w:eastAsia="x-none"/>
        </w:rPr>
      </w:pPr>
      <w:r w:rsidRPr="008D5678">
        <w:rPr>
          <w:color w:val="000000"/>
          <w:sz w:val="24"/>
          <w:u w:val="dash"/>
          <w:lang w:eastAsia="x-none"/>
        </w:rPr>
        <w:t>CNIL/RGPD</w:t>
      </w:r>
    </w:p>
    <w:p w14:paraId="300A2F0B" w14:textId="77777777" w:rsidR="00C24C34" w:rsidRPr="008D5678" w:rsidRDefault="00C24C34" w:rsidP="00C24C34">
      <w:pPr>
        <w:suppressAutoHyphens w:val="0"/>
        <w:rPr>
          <w:color w:val="000000"/>
          <w:sz w:val="24"/>
          <w:lang w:val="x-none" w:eastAsia="x-none"/>
        </w:rPr>
      </w:pPr>
      <w:r w:rsidRPr="008D5678">
        <w:rPr>
          <w:color w:val="000000"/>
          <w:sz w:val="24"/>
          <w:lang w:val="x-none" w:eastAsia="x-none"/>
        </w:rPr>
        <w:t xml:space="preserve">Les données enregistrées à l’occasion de cette recherche font l’objet d’un traitement informatisé </w:t>
      </w:r>
      <w:r w:rsidRPr="008D5678">
        <w:rPr>
          <w:color w:val="000000"/>
          <w:sz w:val="24"/>
          <w:lang w:eastAsia="x-none"/>
        </w:rPr>
        <w:t>par le promoteur</w:t>
      </w:r>
      <w:r w:rsidRPr="008D5678">
        <w:rPr>
          <w:color w:val="000000"/>
          <w:sz w:val="24"/>
          <w:lang w:val="x-none" w:eastAsia="x-none"/>
        </w:rPr>
        <w:t xml:space="preserve"> dans le respect de la loi n°78-17 du 6 janvier 1978 relative à l’informatique, aux fichiers et aux libertés  modifiée par la loi 2004-801 du 6 août 2004</w:t>
      </w:r>
      <w:r w:rsidRPr="008D5678">
        <w:rPr>
          <w:sz w:val="24"/>
        </w:rPr>
        <w:t xml:space="preserve"> </w:t>
      </w:r>
      <w:r w:rsidRPr="008D5678">
        <w:rPr>
          <w:color w:val="000000"/>
          <w:sz w:val="24"/>
          <w:lang w:val="x-none" w:eastAsia="x-none"/>
        </w:rPr>
        <w:t xml:space="preserve">et la loi n°2018-493 du 20 juin 2018 relative à la protection des données personnelles;. </w:t>
      </w:r>
    </w:p>
    <w:p w14:paraId="11BB8B58" w14:textId="77777777" w:rsidR="00C24C34" w:rsidRPr="008D5678" w:rsidRDefault="00C24C34" w:rsidP="00C24C34">
      <w:pPr>
        <w:suppressAutoHyphens w:val="0"/>
        <w:rPr>
          <w:i/>
          <w:color w:val="000000"/>
          <w:sz w:val="24"/>
          <w:lang w:eastAsia="x-none"/>
        </w:rPr>
      </w:pPr>
    </w:p>
    <w:p w14:paraId="62DD7A58" w14:textId="77777777" w:rsidR="00C24C34" w:rsidRPr="008D5678" w:rsidRDefault="00C24C34" w:rsidP="00C24C34">
      <w:pPr>
        <w:suppressAutoHyphens w:val="0"/>
        <w:rPr>
          <w:color w:val="000000"/>
          <w:sz w:val="24"/>
          <w:lang w:eastAsia="x-none"/>
        </w:rPr>
      </w:pPr>
      <w:r w:rsidRPr="008D5678">
        <w:rPr>
          <w:color w:val="000000"/>
          <w:sz w:val="24"/>
          <w:lang w:eastAsia="x-none"/>
        </w:rPr>
        <w:t>L’étude respectera le Règlement Général sur la Protection des Données (RGPD) n°2016-679 du 27 avril 2016.</w:t>
      </w:r>
    </w:p>
    <w:p w14:paraId="65AB77D4" w14:textId="77777777" w:rsidR="00C24C34" w:rsidRPr="008D5678" w:rsidRDefault="00C24C34" w:rsidP="00C24C34">
      <w:pPr>
        <w:suppressAutoHyphens w:val="0"/>
        <w:rPr>
          <w:i/>
          <w:color w:val="000000"/>
          <w:sz w:val="24"/>
          <w:lang w:eastAsia="x-none"/>
        </w:rPr>
      </w:pPr>
    </w:p>
    <w:p w14:paraId="7E20F580" w14:textId="77777777" w:rsidR="00C24C34" w:rsidRPr="008D5678" w:rsidRDefault="00E871D7" w:rsidP="00C24C34">
      <w:pPr>
        <w:suppressAutoHyphens w:val="0"/>
        <w:rPr>
          <w:color w:val="000000"/>
          <w:sz w:val="24"/>
          <w:lang w:eastAsia="fr-FR"/>
        </w:rPr>
      </w:pPr>
      <w:r w:rsidRPr="008D5678">
        <w:rPr>
          <w:color w:val="000000"/>
          <w:sz w:val="24"/>
          <w:lang w:eastAsia="fr-FR"/>
        </w:rPr>
        <w:t>Cette recherche entre dans le cadre de la « Méthodologie de référence » (MR-001) homologué par délibération n°2018-153 du 3 mai 2018, entrée en vigueur le 13 juillet 2018. Le CHU de Poitiers a signé un engagement de conformité à cette « Méthodologie de référence ».</w:t>
      </w:r>
    </w:p>
    <w:p w14:paraId="51772882" w14:textId="77777777" w:rsidR="00E871D7" w:rsidRPr="008D5678" w:rsidRDefault="00E871D7" w:rsidP="00C24C34">
      <w:pPr>
        <w:suppressAutoHyphens w:val="0"/>
        <w:rPr>
          <w:sz w:val="24"/>
        </w:rPr>
      </w:pPr>
    </w:p>
    <w:p w14:paraId="6359EA8D" w14:textId="77777777" w:rsidR="00C24C34" w:rsidRPr="008D5678" w:rsidRDefault="00C24C34" w:rsidP="00C24C34">
      <w:pPr>
        <w:suppressAutoHyphens w:val="0"/>
        <w:rPr>
          <w:sz w:val="24"/>
          <w:u w:val="dash"/>
        </w:rPr>
      </w:pPr>
      <w:proofErr w:type="spellStart"/>
      <w:r w:rsidRPr="008D5678">
        <w:rPr>
          <w:sz w:val="24"/>
          <w:u w:val="dash"/>
        </w:rPr>
        <w:t>Clinical</w:t>
      </w:r>
      <w:proofErr w:type="spellEnd"/>
      <w:r w:rsidRPr="008D5678">
        <w:rPr>
          <w:sz w:val="24"/>
          <w:u w:val="dash"/>
        </w:rPr>
        <w:t xml:space="preserve"> Trial</w:t>
      </w:r>
    </w:p>
    <w:p w14:paraId="0B880F93" w14:textId="77777777" w:rsidR="00C24C34" w:rsidRPr="008D5678" w:rsidRDefault="00C24C34" w:rsidP="00C24C34">
      <w:pPr>
        <w:suppressAutoHyphens w:val="0"/>
        <w:rPr>
          <w:i/>
          <w:sz w:val="24"/>
        </w:rPr>
      </w:pPr>
      <w:r w:rsidRPr="008D5678">
        <w:rPr>
          <w:sz w:val="24"/>
        </w:rPr>
        <w:t xml:space="preserve">Cette recherche sera enregistrée sur le site http://clinicaltrials.gov/ </w:t>
      </w:r>
    </w:p>
    <w:p w14:paraId="7DCA208A" w14:textId="77777777" w:rsidR="009A4CD1" w:rsidRDefault="009A4CD1" w:rsidP="00CD00C3"/>
    <w:p w14:paraId="4E4F396E" w14:textId="77777777" w:rsidR="00C24C34" w:rsidRPr="004E780F" w:rsidRDefault="00C24C34" w:rsidP="00CD00C3"/>
    <w:p w14:paraId="505B0EFF" w14:textId="77777777" w:rsidR="00A80658" w:rsidRPr="004E780F" w:rsidRDefault="00A80658" w:rsidP="008D5678">
      <w:pPr>
        <w:pStyle w:val="Titre2"/>
        <w:pBdr>
          <w:bottom w:val="single" w:sz="4" w:space="1" w:color="auto"/>
        </w:pBdr>
      </w:pPr>
      <w:bookmarkStart w:id="190" w:name="__RefHeading__252_1060337055"/>
      <w:bookmarkStart w:id="191" w:name="_Toc307328621"/>
      <w:bookmarkStart w:id="192" w:name="_Toc493753597"/>
      <w:bookmarkEnd w:id="190"/>
      <w:r w:rsidRPr="004E780F">
        <w:t xml:space="preserve">Modifications </w:t>
      </w:r>
      <w:bookmarkEnd w:id="191"/>
      <w:r w:rsidR="00CF249C" w:rsidRPr="004E780F">
        <w:t>au protocole</w:t>
      </w:r>
      <w:bookmarkEnd w:id="192"/>
    </w:p>
    <w:p w14:paraId="505B24E7" w14:textId="77777777" w:rsidR="00C07D91" w:rsidRDefault="00C07D91" w:rsidP="00CD00C3"/>
    <w:p w14:paraId="53A38AB5" w14:textId="77777777" w:rsidR="00CF249C" w:rsidRPr="008D5678" w:rsidRDefault="00CF249C" w:rsidP="00CF249C">
      <w:pPr>
        <w:suppressAutoHyphens w:val="0"/>
        <w:spacing w:before="60"/>
        <w:rPr>
          <w:sz w:val="24"/>
          <w:lang w:eastAsia="fr-FR"/>
        </w:rPr>
      </w:pPr>
      <w:r w:rsidRPr="008D5678">
        <w:rPr>
          <w:sz w:val="24"/>
          <w:lang w:eastAsia="fr-FR"/>
        </w:rPr>
        <w:t xml:space="preserve">Toute modification substantielle, c’est à dire toute modification de nature à avoir un impact significatif sur la protection des personnes, sur les conditions de validité et sur les résultats de la recherche, sur la qualité et la sécurité des produits expérimentés, sur l’interprétation des documents scientifiques qui viennent appuyer le déroulement de la recherche ou sur les modalités de conduite de </w:t>
      </w:r>
      <w:r w:rsidRPr="008D5678">
        <w:rPr>
          <w:sz w:val="24"/>
          <w:lang w:eastAsia="fr-FR"/>
        </w:rPr>
        <w:lastRenderedPageBreak/>
        <w:t>celle-ci, fait l’objet d’un amendement écrit qui est soumis au promoteur ; celui-ci doit obtenir, préalablement à sa mise en œuvre, un avis favorable du CPP.</w:t>
      </w:r>
    </w:p>
    <w:p w14:paraId="440D24F6" w14:textId="77777777" w:rsidR="00CF249C" w:rsidRPr="008D5678" w:rsidRDefault="00CF249C" w:rsidP="00CF249C">
      <w:pPr>
        <w:suppressAutoHyphens w:val="0"/>
        <w:rPr>
          <w:sz w:val="24"/>
          <w:lang w:eastAsia="fr-FR"/>
        </w:rPr>
      </w:pPr>
    </w:p>
    <w:p w14:paraId="474FB7BA" w14:textId="77777777" w:rsidR="00CF249C" w:rsidRPr="008D5678" w:rsidRDefault="00CF249C" w:rsidP="00CF249C">
      <w:pPr>
        <w:suppressAutoHyphens w:val="0"/>
        <w:rPr>
          <w:sz w:val="24"/>
          <w:lang w:eastAsia="fr-FR"/>
        </w:rPr>
      </w:pPr>
      <w:r w:rsidRPr="008D5678">
        <w:rPr>
          <w:sz w:val="24"/>
          <w:lang w:eastAsia="fr-FR"/>
        </w:rPr>
        <w:t>Les modifications non substantielles, c'est à dire celles n’ayant pas d’impact significatif sur quelque aspect de la recherche que ce soit, sont communiquées au CPP à titre d’information.</w:t>
      </w:r>
    </w:p>
    <w:p w14:paraId="5848238D" w14:textId="77777777" w:rsidR="00CF249C" w:rsidRPr="008D5678" w:rsidRDefault="00CF249C" w:rsidP="00CF249C">
      <w:pPr>
        <w:suppressAutoHyphens w:val="0"/>
        <w:rPr>
          <w:sz w:val="24"/>
          <w:lang w:eastAsia="fr-FR"/>
        </w:rPr>
      </w:pPr>
    </w:p>
    <w:p w14:paraId="6288AEEA" w14:textId="77777777" w:rsidR="00CF249C" w:rsidRPr="008D5678" w:rsidRDefault="00CF249C" w:rsidP="00CF249C">
      <w:pPr>
        <w:suppressAutoHyphens w:val="0"/>
        <w:rPr>
          <w:sz w:val="24"/>
          <w:lang w:eastAsia="fr-FR"/>
        </w:rPr>
      </w:pPr>
      <w:r w:rsidRPr="008D5678">
        <w:rPr>
          <w:sz w:val="24"/>
          <w:lang w:eastAsia="fr-FR"/>
        </w:rPr>
        <w:t>Toutes les modifications sont validées par le promoteur, et par tous les intervenants de la recherche concernés par la modification, avant soumission au CPP. Cette validation peut nécessiter la réunion de tout comité constitué pour la recherche. .</w:t>
      </w:r>
    </w:p>
    <w:p w14:paraId="30AB26EB" w14:textId="77777777" w:rsidR="00CF249C" w:rsidRPr="008D5678" w:rsidRDefault="00CF249C" w:rsidP="00CF249C">
      <w:pPr>
        <w:suppressAutoHyphens w:val="0"/>
        <w:rPr>
          <w:sz w:val="24"/>
          <w:lang w:eastAsia="fr-FR"/>
        </w:rPr>
      </w:pPr>
    </w:p>
    <w:p w14:paraId="3100CC08" w14:textId="77777777" w:rsidR="00CF249C" w:rsidRPr="008D5678" w:rsidRDefault="00CF249C" w:rsidP="00CF249C">
      <w:pPr>
        <w:suppressAutoHyphens w:val="0"/>
        <w:rPr>
          <w:sz w:val="24"/>
          <w:lang w:eastAsia="fr-FR"/>
        </w:rPr>
      </w:pPr>
      <w:r w:rsidRPr="008D5678">
        <w:rPr>
          <w:sz w:val="24"/>
          <w:lang w:eastAsia="fr-FR"/>
        </w:rPr>
        <w:t>Toutes les modifications au protocole doivent être portées à la connaissance de tous les investigateurs qui participent à la recherche. Les investigateurs s’engagent à en respecter le contenu.</w:t>
      </w:r>
    </w:p>
    <w:p w14:paraId="06A00D66" w14:textId="77777777" w:rsidR="00CF249C" w:rsidRPr="008D5678" w:rsidRDefault="00CF249C" w:rsidP="00CF249C">
      <w:pPr>
        <w:suppressAutoHyphens w:val="0"/>
        <w:spacing w:before="60"/>
        <w:rPr>
          <w:sz w:val="24"/>
          <w:lang w:eastAsia="fr-FR"/>
        </w:rPr>
      </w:pPr>
    </w:p>
    <w:p w14:paraId="452EC843" w14:textId="77777777" w:rsidR="00CF249C" w:rsidRPr="008D5678" w:rsidRDefault="00CF249C" w:rsidP="00CF249C">
      <w:pPr>
        <w:suppressAutoHyphens w:val="0"/>
        <w:rPr>
          <w:rFonts w:ascii="Times" w:hAnsi="Times"/>
          <w:sz w:val="24"/>
          <w:lang w:eastAsia="fr-FR"/>
        </w:rPr>
      </w:pPr>
      <w:r w:rsidRPr="008D5678">
        <w:rPr>
          <w:sz w:val="24"/>
          <w:lang w:eastAsia="fr-FR"/>
        </w:rPr>
        <w:t>Toute modification qui modifie la prise en charge des participants ou les bénéfices, risques et contraintes de la recherche fait l’objet d’une nouvelle note d’information et d’un nouveau formulaire de consentement dont le recueil suit la même procédure que celle précitée.</w:t>
      </w:r>
    </w:p>
    <w:p w14:paraId="2EC593BF" w14:textId="77777777" w:rsidR="009A4CD1" w:rsidRDefault="009A4CD1" w:rsidP="00CD00C3"/>
    <w:p w14:paraId="6CC1E552" w14:textId="77777777" w:rsidR="00CF249C" w:rsidRDefault="00CF249C" w:rsidP="00CD00C3"/>
    <w:p w14:paraId="658759F2" w14:textId="77777777" w:rsidR="00A80658" w:rsidRPr="004E780F" w:rsidRDefault="00A80658" w:rsidP="008D5678">
      <w:pPr>
        <w:pStyle w:val="Titre2"/>
        <w:pBdr>
          <w:bottom w:val="single" w:sz="4" w:space="1" w:color="auto"/>
        </w:pBdr>
      </w:pPr>
      <w:bookmarkStart w:id="193" w:name="__RefHeading__254_1060337055"/>
      <w:bookmarkStart w:id="194" w:name="_Toc307328622"/>
      <w:bookmarkStart w:id="195" w:name="_Toc493753598"/>
      <w:bookmarkEnd w:id="193"/>
      <w:r w:rsidRPr="004E780F">
        <w:t>Information du patient et formulaire de consentement éclairé écrit</w:t>
      </w:r>
      <w:bookmarkEnd w:id="194"/>
      <w:bookmarkEnd w:id="195"/>
    </w:p>
    <w:p w14:paraId="14928D21" w14:textId="77777777" w:rsidR="00C07D91" w:rsidRPr="004E780F" w:rsidRDefault="00C07D91" w:rsidP="00CD00C3"/>
    <w:p w14:paraId="553CFA43" w14:textId="77777777" w:rsidR="009A4CD1" w:rsidRPr="008D5678" w:rsidRDefault="009A4CD1" w:rsidP="00CD00C3">
      <w:pPr>
        <w:rPr>
          <w:sz w:val="24"/>
        </w:rPr>
      </w:pPr>
      <w:r w:rsidRPr="008D5678">
        <w:rPr>
          <w:sz w:val="24"/>
        </w:rPr>
        <w:t>Les patients seront informés de façon complète et loyale, en des termes compréhensibles, des objectifs et des contraintes de l'étude, des risques éventuels encourus, des mesures de surveillance et de sécurité nécessaires, de leurs droits de refuser de participer à l'étude ou de la possibilité de se rétracter à tout moment.</w:t>
      </w:r>
    </w:p>
    <w:p w14:paraId="1F59BCED" w14:textId="77777777" w:rsidR="009A4CD1" w:rsidRPr="008D5678" w:rsidRDefault="009A4CD1" w:rsidP="00CD00C3">
      <w:pPr>
        <w:rPr>
          <w:sz w:val="24"/>
        </w:rPr>
      </w:pPr>
      <w:r w:rsidRPr="008D5678">
        <w:rPr>
          <w:sz w:val="24"/>
        </w:rPr>
        <w:t xml:space="preserve">Toutes ces informations figurent sur un formulaire d’information et de consentement remis au patient. </w:t>
      </w:r>
    </w:p>
    <w:p w14:paraId="50B188BE" w14:textId="77777777" w:rsidR="009A4CD1" w:rsidRPr="008D5678" w:rsidRDefault="009A4CD1" w:rsidP="00CD00C3">
      <w:pPr>
        <w:rPr>
          <w:sz w:val="24"/>
        </w:rPr>
      </w:pPr>
      <w:r w:rsidRPr="008D5678">
        <w:rPr>
          <w:sz w:val="24"/>
        </w:rPr>
        <w:t xml:space="preserve">Le consentement libre, éclairé et écrit du patient sera recueilli par l’investigateur, ou un médecin qui le représente avant l’inclusion définitive dans l’étude. </w:t>
      </w:r>
    </w:p>
    <w:p w14:paraId="45D7C727" w14:textId="77777777" w:rsidR="000C56B0" w:rsidRPr="008D5678" w:rsidRDefault="009A4CD1" w:rsidP="00CD00C3">
      <w:pPr>
        <w:rPr>
          <w:sz w:val="24"/>
        </w:rPr>
      </w:pPr>
      <w:r w:rsidRPr="008D5678">
        <w:rPr>
          <w:sz w:val="24"/>
        </w:rPr>
        <w:t xml:space="preserve">Le formulaire </w:t>
      </w:r>
      <w:r w:rsidR="000C56B0" w:rsidRPr="008D5678">
        <w:rPr>
          <w:sz w:val="24"/>
        </w:rPr>
        <w:t>est</w:t>
      </w:r>
      <w:r w:rsidRPr="008D5678">
        <w:rPr>
          <w:sz w:val="24"/>
        </w:rPr>
        <w:t xml:space="preserve"> signé par les deux parties</w:t>
      </w:r>
      <w:r w:rsidR="000C56B0" w:rsidRPr="008D5678">
        <w:rPr>
          <w:sz w:val="24"/>
        </w:rPr>
        <w:t> :</w:t>
      </w:r>
    </w:p>
    <w:p w14:paraId="01FFECC0" w14:textId="77777777" w:rsidR="000C56B0" w:rsidRPr="008D5678" w:rsidRDefault="000C56B0" w:rsidP="00CD00C3">
      <w:pPr>
        <w:rPr>
          <w:sz w:val="24"/>
        </w:rPr>
      </w:pPr>
      <w:r w:rsidRPr="008D5678">
        <w:rPr>
          <w:sz w:val="24"/>
        </w:rPr>
        <w:tab/>
        <w:t>Un exemplaire original est conservé par l’investigateur,</w:t>
      </w:r>
    </w:p>
    <w:p w14:paraId="522A4376" w14:textId="77777777" w:rsidR="00A80658" w:rsidRPr="008D5678" w:rsidRDefault="000C56B0" w:rsidP="00CD00C3">
      <w:pPr>
        <w:numPr>
          <w:ilvl w:val="0"/>
          <w:numId w:val="2"/>
        </w:numPr>
        <w:rPr>
          <w:sz w:val="24"/>
        </w:rPr>
      </w:pPr>
      <w:r w:rsidRPr="008D5678">
        <w:rPr>
          <w:sz w:val="24"/>
        </w:rPr>
        <w:t>Un exemplaire (une copie ou un deuxième original) sera remis au patient.</w:t>
      </w:r>
    </w:p>
    <w:p w14:paraId="3A6AEB2C" w14:textId="77777777" w:rsidR="009A4CD1" w:rsidRPr="008D5678" w:rsidRDefault="009A4CD1" w:rsidP="00CD00C3">
      <w:pPr>
        <w:rPr>
          <w:sz w:val="24"/>
        </w:rPr>
      </w:pPr>
    </w:p>
    <w:p w14:paraId="32CCD7A5" w14:textId="77777777" w:rsidR="00375452" w:rsidRPr="008D5678" w:rsidRDefault="00375452" w:rsidP="00CD00C3">
      <w:pPr>
        <w:rPr>
          <w:sz w:val="24"/>
        </w:rPr>
      </w:pPr>
      <w:r w:rsidRPr="008D5678">
        <w:rPr>
          <w:sz w:val="24"/>
        </w:rPr>
        <w:t xml:space="preserve">L’investigateur devra s’assurer que la personne qui se prête à la recherche aura eu le temps de prendre sa décision librement et aura pu lire et comprendre la notice d’information et le </w:t>
      </w:r>
      <w:r w:rsidR="005156FE" w:rsidRPr="008D5678">
        <w:rPr>
          <w:sz w:val="24"/>
        </w:rPr>
        <w:t xml:space="preserve">formulaire de </w:t>
      </w:r>
      <w:r w:rsidRPr="008D5678">
        <w:rPr>
          <w:sz w:val="24"/>
        </w:rPr>
        <w:t>consentement.</w:t>
      </w:r>
    </w:p>
    <w:p w14:paraId="7779948D" w14:textId="77777777" w:rsidR="000C56B0" w:rsidRPr="008D5678" w:rsidRDefault="000C56B0" w:rsidP="00CD00C3">
      <w:pPr>
        <w:rPr>
          <w:sz w:val="24"/>
        </w:rPr>
      </w:pPr>
    </w:p>
    <w:p w14:paraId="0E44ED98" w14:textId="77777777" w:rsidR="00A80658" w:rsidRPr="008D5678" w:rsidRDefault="00A80658" w:rsidP="00CD00C3">
      <w:pPr>
        <w:rPr>
          <w:sz w:val="24"/>
        </w:rPr>
      </w:pPr>
      <w:bookmarkStart w:id="196" w:name="__RefHeading__256_1060337055"/>
      <w:bookmarkStart w:id="197" w:name="__RefHeading__258_1060337055"/>
      <w:bookmarkEnd w:id="196"/>
      <w:bookmarkEnd w:id="197"/>
    </w:p>
    <w:p w14:paraId="289C3E8A" w14:textId="77777777" w:rsidR="00240344" w:rsidRPr="004E780F" w:rsidRDefault="00240344" w:rsidP="00CD00C3">
      <w:bookmarkStart w:id="198" w:name="__RefHeading__260_1060337055"/>
      <w:bookmarkEnd w:id="198"/>
    </w:p>
    <w:p w14:paraId="0D1804D6" w14:textId="77777777" w:rsidR="00A80658" w:rsidRPr="004E780F" w:rsidRDefault="00A80658" w:rsidP="008D5678">
      <w:pPr>
        <w:pStyle w:val="Titre2"/>
        <w:pBdr>
          <w:bottom w:val="single" w:sz="4" w:space="1" w:color="auto"/>
        </w:pBdr>
      </w:pPr>
      <w:bookmarkStart w:id="199" w:name="__RefHeading__262_1060337055"/>
      <w:bookmarkStart w:id="200" w:name="_Toc307328626"/>
      <w:bookmarkStart w:id="201" w:name="_Toc493753599"/>
      <w:bookmarkEnd w:id="199"/>
      <w:r w:rsidRPr="004E780F">
        <w:t>Inscription au fichier national des personnes se prêtant à une recherche</w:t>
      </w:r>
      <w:bookmarkEnd w:id="200"/>
      <w:bookmarkEnd w:id="201"/>
      <w:r w:rsidRPr="004E780F">
        <w:t xml:space="preserve">   </w:t>
      </w:r>
    </w:p>
    <w:p w14:paraId="6D7E2AE7" w14:textId="77777777" w:rsidR="00A80658" w:rsidRPr="004E780F" w:rsidRDefault="00A80658" w:rsidP="00CD00C3"/>
    <w:p w14:paraId="006CD0CE" w14:textId="77777777" w:rsidR="00A80658" w:rsidRDefault="00A80658" w:rsidP="00CD00C3"/>
    <w:p w14:paraId="699322D5" w14:textId="77777777" w:rsidR="00A80658" w:rsidRDefault="00A80658" w:rsidP="00CD00C3"/>
    <w:p w14:paraId="4CAC47D4" w14:textId="77777777" w:rsidR="009A4CD1" w:rsidRDefault="009A4CD1" w:rsidP="00CD00C3"/>
    <w:p w14:paraId="084C7E64" w14:textId="77777777" w:rsidR="00A80658" w:rsidRPr="009A4CD1" w:rsidRDefault="00A80658" w:rsidP="000C22BC">
      <w:pPr>
        <w:pStyle w:val="Titre1"/>
      </w:pPr>
      <w:bookmarkStart w:id="202" w:name="__RefHeading__264_1060337055"/>
      <w:bookmarkStart w:id="203" w:name="_Toc307328627"/>
      <w:bookmarkStart w:id="204" w:name="_Toc493753600"/>
      <w:bookmarkEnd w:id="202"/>
      <w:r w:rsidRPr="009A4CD1">
        <w:lastRenderedPageBreak/>
        <w:t xml:space="preserve">CONSERVATION DES DOCUMENTS ET </w:t>
      </w:r>
      <w:r w:rsidR="00E31E66">
        <w:t xml:space="preserve">des </w:t>
      </w:r>
      <w:r w:rsidRPr="009A4CD1">
        <w:t>DONNEES</w:t>
      </w:r>
      <w:bookmarkEnd w:id="203"/>
      <w:r w:rsidRPr="009A4CD1">
        <w:t xml:space="preserve"> </w:t>
      </w:r>
      <w:r w:rsidR="00E31E66">
        <w:t>relatifs à la recherche</w:t>
      </w:r>
      <w:bookmarkEnd w:id="204"/>
    </w:p>
    <w:p w14:paraId="799964CB" w14:textId="77777777" w:rsidR="000E5380" w:rsidRDefault="000E5380" w:rsidP="000E5380">
      <w:bookmarkStart w:id="205" w:name="__RefHeading__266_1060337055"/>
      <w:bookmarkStart w:id="206" w:name="_Toc307328628"/>
      <w:bookmarkEnd w:id="205"/>
    </w:p>
    <w:p w14:paraId="0CBCAEDE" w14:textId="77777777" w:rsidR="00E31E66" w:rsidRDefault="00E31E66" w:rsidP="00E31E66">
      <w:pPr>
        <w:shd w:val="clear" w:color="auto" w:fill="E0E0E0"/>
        <w:jc w:val="center"/>
        <w:rPr>
          <w:rFonts w:ascii="Times New Roman Gras" w:hAnsi="Times New Roman Gras"/>
          <w:b/>
          <w:smallCaps/>
        </w:rPr>
      </w:pPr>
      <w:r w:rsidRPr="00DF04F1">
        <w:rPr>
          <w:rFonts w:ascii="Times New Roman Gras" w:hAnsi="Times New Roman Gras"/>
          <w:b/>
          <w:smallCaps/>
        </w:rPr>
        <w:t xml:space="preserve">Prendre contact avec </w:t>
      </w:r>
      <w:r>
        <w:rPr>
          <w:rFonts w:ascii="Times New Roman Gras" w:hAnsi="Times New Roman Gras"/>
          <w:b/>
          <w:smallCaps/>
        </w:rPr>
        <w:t>l</w:t>
      </w:r>
      <w:r w:rsidR="001B188F">
        <w:rPr>
          <w:rFonts w:ascii="Times New Roman Gras" w:hAnsi="Times New Roman Gras"/>
          <w:b/>
          <w:smallCaps/>
        </w:rPr>
        <w:t>a promotion interne</w:t>
      </w:r>
    </w:p>
    <w:p w14:paraId="3D8D3C83" w14:textId="77777777" w:rsidR="00E31E66" w:rsidRPr="00DF04F1" w:rsidRDefault="00E31E66" w:rsidP="00E31E66">
      <w:pPr>
        <w:shd w:val="clear" w:color="auto" w:fill="E0E0E0"/>
        <w:jc w:val="center"/>
        <w:rPr>
          <w:rFonts w:ascii="Times New Roman Gras" w:hAnsi="Times New Roman Gras"/>
          <w:b/>
          <w:smallCaps/>
        </w:rPr>
      </w:pPr>
      <w:r w:rsidRPr="00DF04F1">
        <w:rPr>
          <w:rFonts w:ascii="Times New Roman Gras" w:hAnsi="Times New Roman Gras"/>
          <w:b/>
          <w:smallCaps/>
        </w:rPr>
        <w:t>pour aide à la rédaction de ce</w:t>
      </w:r>
      <w:r>
        <w:rPr>
          <w:rFonts w:ascii="Times New Roman Gras" w:hAnsi="Times New Roman Gras"/>
          <w:b/>
          <w:smallCaps/>
        </w:rPr>
        <w:t>s</w:t>
      </w:r>
      <w:r w:rsidRPr="00DF04F1">
        <w:rPr>
          <w:rFonts w:ascii="Times New Roman Gras" w:hAnsi="Times New Roman Gras"/>
          <w:b/>
          <w:smallCaps/>
        </w:rPr>
        <w:t xml:space="preserve"> chapitre</w:t>
      </w:r>
      <w:r>
        <w:rPr>
          <w:rFonts w:ascii="Times New Roman Gras" w:hAnsi="Times New Roman Gras"/>
          <w:b/>
          <w:smallCaps/>
        </w:rPr>
        <w:t>s</w:t>
      </w:r>
    </w:p>
    <w:p w14:paraId="6E573A77" w14:textId="77777777" w:rsidR="003E1945" w:rsidRDefault="003E1945" w:rsidP="000E5380"/>
    <w:p w14:paraId="236ACF02" w14:textId="77777777" w:rsidR="00560C12" w:rsidRPr="008D5678" w:rsidRDefault="00560C12" w:rsidP="00560C12">
      <w:pPr>
        <w:suppressAutoHyphens w:val="0"/>
        <w:rPr>
          <w:sz w:val="24"/>
          <w:lang w:eastAsia="fr-FR"/>
        </w:rPr>
      </w:pPr>
      <w:r w:rsidRPr="008D5678">
        <w:rPr>
          <w:bCs/>
          <w:sz w:val="24"/>
          <w:lang w:eastAsia="fr-FR"/>
        </w:rPr>
        <w:t>Les documents suivants relatifs à cette recherche</w:t>
      </w:r>
      <w:r w:rsidRPr="008D5678">
        <w:rPr>
          <w:sz w:val="24"/>
          <w:lang w:eastAsia="fr-FR"/>
        </w:rPr>
        <w:t xml:space="preserve"> sont archivés par l’investigateur conformément aux Bonnes Pratiques Cliniques :</w:t>
      </w:r>
    </w:p>
    <w:p w14:paraId="5394493B" w14:textId="77777777" w:rsidR="00560C12" w:rsidRPr="008D5678" w:rsidRDefault="00560C12" w:rsidP="00560C12">
      <w:pPr>
        <w:suppressAutoHyphens w:val="0"/>
        <w:ind w:left="709" w:firstLine="149"/>
        <w:rPr>
          <w:b/>
          <w:bCs/>
          <w:i/>
          <w:sz w:val="24"/>
          <w:lang w:eastAsia="fr-FR"/>
        </w:rPr>
      </w:pPr>
      <w:r w:rsidRPr="008D5678">
        <w:rPr>
          <w:b/>
          <w:bCs/>
          <w:i/>
          <w:sz w:val="24"/>
          <w:lang w:eastAsia="fr-FR"/>
        </w:rPr>
        <w:t>- pour une durée de 10 ans suivant la fin de la recherche</w:t>
      </w:r>
      <w:r w:rsidRPr="008D5678">
        <w:rPr>
          <w:bCs/>
          <w:i/>
          <w:sz w:val="24"/>
          <w:lang w:eastAsia="fr-FR"/>
        </w:rPr>
        <w:t xml:space="preserve"> (recherches portant sur des produits cosmétiques),</w:t>
      </w:r>
    </w:p>
    <w:p w14:paraId="7ACA3D8A" w14:textId="77777777" w:rsidR="00560C12" w:rsidRPr="008D5678" w:rsidRDefault="00560C12" w:rsidP="00560C12">
      <w:pPr>
        <w:suppressAutoHyphens w:val="0"/>
        <w:ind w:left="709" w:firstLine="149"/>
        <w:rPr>
          <w:b/>
          <w:bCs/>
          <w:i/>
          <w:sz w:val="24"/>
          <w:lang w:eastAsia="fr-FR"/>
        </w:rPr>
      </w:pPr>
      <w:r w:rsidRPr="008D5678">
        <w:rPr>
          <w:b/>
          <w:bCs/>
          <w:i/>
          <w:sz w:val="24"/>
          <w:lang w:eastAsia="fr-FR"/>
        </w:rPr>
        <w:t xml:space="preserve">- pour une durée de 15 ans suivant la fin de la recherche </w:t>
      </w:r>
      <w:r w:rsidRPr="008D5678">
        <w:rPr>
          <w:bCs/>
          <w:i/>
          <w:sz w:val="24"/>
          <w:lang w:eastAsia="fr-FR"/>
        </w:rPr>
        <w:t>(recherches portant sur des dispositifs médicaux ou des dispositifs médicaux de diagnostic in vitro ou recherches ne portant pas sur un produit mentionné à l’article L.5311-1 du code de la santé publique),</w:t>
      </w:r>
    </w:p>
    <w:p w14:paraId="3BA7C08F" w14:textId="77777777" w:rsidR="00560C12" w:rsidRPr="008D5678" w:rsidRDefault="00560C12" w:rsidP="00560C12">
      <w:pPr>
        <w:suppressAutoHyphens w:val="0"/>
        <w:ind w:left="709" w:firstLine="149"/>
        <w:rPr>
          <w:b/>
          <w:bCs/>
          <w:i/>
          <w:sz w:val="24"/>
          <w:lang w:eastAsia="fr-FR"/>
        </w:rPr>
      </w:pPr>
      <w:r w:rsidRPr="008D5678">
        <w:rPr>
          <w:b/>
          <w:bCs/>
          <w:i/>
          <w:sz w:val="24"/>
          <w:lang w:eastAsia="fr-FR"/>
        </w:rPr>
        <w:t xml:space="preserve">- pour une durée de 30 ans suivant la fin de la recherche </w:t>
      </w:r>
      <w:r w:rsidRPr="008D5678">
        <w:rPr>
          <w:bCs/>
          <w:i/>
          <w:sz w:val="24"/>
          <w:lang w:eastAsia="fr-FR"/>
        </w:rPr>
        <w:t>(recherches portant sur des produits sanguins labiles, des organes, des tissus d’origine humaine ou animale ou des préparations de thérapie cellulaire),</w:t>
      </w:r>
    </w:p>
    <w:p w14:paraId="2D92F74E" w14:textId="77777777" w:rsidR="00560C12" w:rsidRPr="008D5678" w:rsidRDefault="00560C12" w:rsidP="00560C12">
      <w:pPr>
        <w:suppressAutoHyphens w:val="0"/>
        <w:ind w:left="709" w:firstLine="149"/>
        <w:rPr>
          <w:b/>
          <w:bCs/>
          <w:sz w:val="24"/>
          <w:lang w:eastAsia="fr-FR"/>
        </w:rPr>
      </w:pPr>
      <w:r w:rsidRPr="008D5678">
        <w:rPr>
          <w:b/>
          <w:bCs/>
          <w:i/>
          <w:sz w:val="24"/>
          <w:lang w:eastAsia="fr-FR"/>
        </w:rPr>
        <w:t xml:space="preserve">- pour une durée de 40 ans suivant la fin de la recherche </w:t>
      </w:r>
      <w:r w:rsidRPr="008D5678">
        <w:rPr>
          <w:bCs/>
          <w:i/>
          <w:sz w:val="24"/>
          <w:lang w:eastAsia="fr-FR"/>
        </w:rPr>
        <w:t>(recherches portant sur des médicaments dérivés du sang ou des dispositifs médicaux incorporant une substance qui est susceptible d’être considérée comme un médicament dérivé du sang),</w:t>
      </w:r>
    </w:p>
    <w:p w14:paraId="7A263E81" w14:textId="77777777" w:rsidR="00560C12" w:rsidRPr="008D5678" w:rsidRDefault="00560C12" w:rsidP="00560C12">
      <w:pPr>
        <w:suppressAutoHyphens w:val="0"/>
        <w:spacing w:before="120"/>
        <w:ind w:left="2126"/>
        <w:jc w:val="left"/>
        <w:rPr>
          <w:sz w:val="24"/>
          <w:lang w:eastAsia="fr-FR"/>
        </w:rPr>
      </w:pPr>
      <w:r w:rsidRPr="008D5678">
        <w:rPr>
          <w:sz w:val="24"/>
          <w:lang w:eastAsia="fr-FR"/>
        </w:rPr>
        <w:t>• Le protocole et les modifications éventuelles au protocole</w:t>
      </w:r>
    </w:p>
    <w:p w14:paraId="2838CC88" w14:textId="77777777" w:rsidR="00560C12" w:rsidRPr="008D5678" w:rsidRDefault="00560C12" w:rsidP="00560C12">
      <w:pPr>
        <w:suppressAutoHyphens w:val="0"/>
        <w:ind w:left="2124"/>
        <w:jc w:val="left"/>
        <w:rPr>
          <w:sz w:val="24"/>
          <w:lang w:eastAsia="fr-FR"/>
        </w:rPr>
      </w:pPr>
      <w:r w:rsidRPr="008D5678">
        <w:rPr>
          <w:sz w:val="24"/>
          <w:lang w:eastAsia="fr-FR"/>
        </w:rPr>
        <w:t>• Les cahiers d’observation (copies)</w:t>
      </w:r>
    </w:p>
    <w:p w14:paraId="260B4604" w14:textId="77777777" w:rsidR="00560C12" w:rsidRPr="008D5678" w:rsidRDefault="00560C12" w:rsidP="00560C12">
      <w:pPr>
        <w:suppressAutoHyphens w:val="0"/>
        <w:ind w:left="2124"/>
        <w:jc w:val="left"/>
        <w:rPr>
          <w:sz w:val="24"/>
          <w:lang w:eastAsia="fr-FR"/>
        </w:rPr>
      </w:pPr>
      <w:r w:rsidRPr="008D5678">
        <w:rPr>
          <w:sz w:val="24"/>
          <w:lang w:eastAsia="fr-FR"/>
        </w:rPr>
        <w:t>• Les dossiers source des participants ayant signé un consentement</w:t>
      </w:r>
    </w:p>
    <w:p w14:paraId="1989BB4E" w14:textId="77777777" w:rsidR="00560C12" w:rsidRPr="008D5678" w:rsidRDefault="00560C12" w:rsidP="00560C12">
      <w:pPr>
        <w:suppressAutoHyphens w:val="0"/>
        <w:ind w:left="2124"/>
        <w:jc w:val="left"/>
        <w:rPr>
          <w:sz w:val="24"/>
          <w:lang w:eastAsia="fr-FR"/>
        </w:rPr>
      </w:pPr>
      <w:r w:rsidRPr="008D5678">
        <w:rPr>
          <w:sz w:val="24"/>
          <w:lang w:eastAsia="fr-FR"/>
        </w:rPr>
        <w:t>• Tous les autres documents et courriers relatifs à la recherche</w:t>
      </w:r>
    </w:p>
    <w:p w14:paraId="53E36D7C" w14:textId="77777777" w:rsidR="00560C12" w:rsidRPr="008D5678" w:rsidRDefault="00560C12" w:rsidP="00560C12">
      <w:pPr>
        <w:suppressAutoHyphens w:val="0"/>
        <w:spacing w:before="120"/>
        <w:ind w:left="709"/>
        <w:rPr>
          <w:bCs/>
          <w:i/>
          <w:sz w:val="24"/>
          <w:lang w:eastAsia="fr-FR"/>
        </w:rPr>
      </w:pPr>
      <w:r w:rsidRPr="008D5678">
        <w:rPr>
          <w:b/>
          <w:bCs/>
          <w:i/>
          <w:sz w:val="24"/>
          <w:lang w:eastAsia="fr-FR"/>
        </w:rPr>
        <w:t>- pour une durée de 30 ans suivant la fin de la recherche</w:t>
      </w:r>
    </w:p>
    <w:p w14:paraId="56EC1931" w14:textId="77777777" w:rsidR="00560C12" w:rsidRPr="008D5678" w:rsidRDefault="00560C12" w:rsidP="00560C12">
      <w:pPr>
        <w:suppressAutoHyphens w:val="0"/>
        <w:ind w:left="2124"/>
        <w:jc w:val="left"/>
        <w:rPr>
          <w:sz w:val="24"/>
          <w:lang w:eastAsia="fr-FR"/>
        </w:rPr>
      </w:pPr>
      <w:r w:rsidRPr="008D5678">
        <w:rPr>
          <w:sz w:val="24"/>
          <w:lang w:eastAsia="fr-FR"/>
        </w:rPr>
        <w:t>• L’exemplaire original des consentements éclairés signés des participants</w:t>
      </w:r>
    </w:p>
    <w:p w14:paraId="3A8F6343" w14:textId="77777777" w:rsidR="00560C12" w:rsidRPr="008D5678" w:rsidRDefault="00560C12" w:rsidP="00560C12">
      <w:pPr>
        <w:suppressAutoHyphens w:val="0"/>
        <w:spacing w:before="120"/>
        <w:rPr>
          <w:sz w:val="24"/>
          <w:lang w:eastAsia="fr-FR"/>
        </w:rPr>
      </w:pPr>
      <w:r w:rsidRPr="008D5678">
        <w:rPr>
          <w:sz w:val="24"/>
          <w:lang w:eastAsia="fr-FR"/>
        </w:rPr>
        <w:t>Tous ces documents sont sous la responsabilité de l’investigateur pendant la durée réglementaire d’archivage.</w:t>
      </w:r>
    </w:p>
    <w:p w14:paraId="29DFE1D9" w14:textId="77777777" w:rsidR="00560C12" w:rsidRPr="008D5678" w:rsidRDefault="00560C12" w:rsidP="00560C12">
      <w:pPr>
        <w:suppressAutoHyphens w:val="0"/>
        <w:spacing w:before="120"/>
        <w:rPr>
          <w:sz w:val="24"/>
          <w:lang w:eastAsia="fr-FR"/>
        </w:rPr>
      </w:pPr>
    </w:p>
    <w:p w14:paraId="0CE819E0" w14:textId="77777777" w:rsidR="00560C12" w:rsidRPr="008D5678" w:rsidRDefault="00560C12" w:rsidP="00560C12">
      <w:pPr>
        <w:suppressAutoHyphens w:val="0"/>
        <w:rPr>
          <w:color w:val="000000"/>
          <w:sz w:val="24"/>
          <w:lang w:eastAsia="fr-FR"/>
        </w:rPr>
      </w:pPr>
      <w:r w:rsidRPr="008D5678">
        <w:rPr>
          <w:color w:val="000000"/>
          <w:sz w:val="24"/>
          <w:lang w:eastAsia="fr-FR"/>
        </w:rPr>
        <w:t>Aucun déplacement ou destruction ne pourra être effectué sans l’accord du promoteur. Au terme de la durée réglementaire d’archivage, le promoteur sera consulté pour destruction. Toutes les données, tous les documents et rapports pourront faire l’objet d’audit ou d’inspection.</w:t>
      </w:r>
    </w:p>
    <w:p w14:paraId="3F356A43" w14:textId="77777777" w:rsidR="00E31E66" w:rsidRPr="008D5678" w:rsidRDefault="00E31E66" w:rsidP="00E31E66">
      <w:pPr>
        <w:suppressAutoHyphens w:val="0"/>
        <w:spacing w:before="120"/>
        <w:rPr>
          <w:sz w:val="24"/>
          <w:lang w:eastAsia="fr-FR"/>
        </w:rPr>
      </w:pPr>
    </w:p>
    <w:p w14:paraId="7F3A558B" w14:textId="77777777" w:rsidR="00E31E66" w:rsidRPr="008D5678" w:rsidRDefault="00E31E66" w:rsidP="00E31E66">
      <w:pPr>
        <w:rPr>
          <w:sz w:val="24"/>
        </w:rPr>
      </w:pPr>
      <w:r w:rsidRPr="008D5678">
        <w:rPr>
          <w:sz w:val="24"/>
        </w:rPr>
        <w:t>A l’issue de la période d’utilité pratique, l’ensemble des documents à archiver, tels que définis dans la procédure DRC-DOC-004 « classement et archivage des documents liés aux recherches» du CHU de Poitiers sera transféré sur le site d’archivage (Service Central des Archives – CHU Poitiers) et sera placé sous la responsabilité du Promoteur pendant 15 ans après la fin de l’étude conformément aux pratiques institutionnelles.</w:t>
      </w:r>
    </w:p>
    <w:bookmarkEnd w:id="206"/>
    <w:p w14:paraId="7BF0A117" w14:textId="77777777" w:rsidR="003307CF" w:rsidRPr="008D5678" w:rsidRDefault="003307CF" w:rsidP="006D059F">
      <w:pPr>
        <w:rPr>
          <w:sz w:val="24"/>
          <w:highlight w:val="magenta"/>
        </w:rPr>
      </w:pPr>
    </w:p>
    <w:p w14:paraId="5960E943" w14:textId="77777777" w:rsidR="00C43ECA" w:rsidRDefault="00C43ECA" w:rsidP="00CD00C3"/>
    <w:p w14:paraId="75E19D8E" w14:textId="77777777" w:rsidR="006D059F" w:rsidRDefault="006D059F" w:rsidP="00CD00C3"/>
    <w:p w14:paraId="6B665834" w14:textId="77777777" w:rsidR="000E5380" w:rsidRDefault="000E5380" w:rsidP="00CD00C3"/>
    <w:p w14:paraId="5052BA67" w14:textId="77777777" w:rsidR="00E31E66" w:rsidRDefault="00E31E66" w:rsidP="00E31E66">
      <w:pPr>
        <w:pStyle w:val="Titre1"/>
      </w:pPr>
      <w:bookmarkStart w:id="207" w:name="_Toc493753602"/>
      <w:r>
        <w:lastRenderedPageBreak/>
        <w:t>Règles relatives à la publication</w:t>
      </w:r>
      <w:bookmarkEnd w:id="207"/>
    </w:p>
    <w:p w14:paraId="10C5D078" w14:textId="77777777" w:rsidR="00E31E66" w:rsidRDefault="00E31E66" w:rsidP="00CD00C3"/>
    <w:p w14:paraId="0FDB5746" w14:textId="77777777" w:rsidR="00A066F1" w:rsidRDefault="00A066F1" w:rsidP="00A066F1">
      <w:pPr>
        <w:shd w:val="clear" w:color="auto" w:fill="E0E0E0"/>
        <w:jc w:val="center"/>
        <w:rPr>
          <w:rFonts w:ascii="Times New Roman Gras" w:hAnsi="Times New Roman Gras"/>
          <w:b/>
          <w:smallCaps/>
        </w:rPr>
      </w:pPr>
      <w:r w:rsidRPr="00DF04F1">
        <w:rPr>
          <w:rFonts w:ascii="Times New Roman Gras" w:hAnsi="Times New Roman Gras"/>
          <w:b/>
          <w:smallCaps/>
        </w:rPr>
        <w:t xml:space="preserve">Prendre contact avec </w:t>
      </w:r>
      <w:r>
        <w:rPr>
          <w:rFonts w:ascii="Times New Roman Gras" w:hAnsi="Times New Roman Gras"/>
          <w:b/>
          <w:smallCaps/>
        </w:rPr>
        <w:t>la Plateforme de Méthodologie</w:t>
      </w:r>
    </w:p>
    <w:p w14:paraId="6CAFDD70" w14:textId="77777777" w:rsidR="00A066F1" w:rsidRPr="00DF04F1" w:rsidRDefault="00A066F1" w:rsidP="00A066F1">
      <w:pPr>
        <w:shd w:val="clear" w:color="auto" w:fill="E0E0E0"/>
        <w:jc w:val="center"/>
        <w:rPr>
          <w:rFonts w:ascii="Times New Roman Gras" w:hAnsi="Times New Roman Gras"/>
          <w:b/>
          <w:smallCaps/>
        </w:rPr>
      </w:pPr>
      <w:r w:rsidRPr="00DF04F1">
        <w:rPr>
          <w:rFonts w:ascii="Times New Roman Gras" w:hAnsi="Times New Roman Gras"/>
          <w:b/>
          <w:smallCaps/>
        </w:rPr>
        <w:t>pour aide à la rédaction de ce</w:t>
      </w:r>
      <w:r>
        <w:rPr>
          <w:rFonts w:ascii="Times New Roman Gras" w:hAnsi="Times New Roman Gras"/>
          <w:b/>
          <w:smallCaps/>
        </w:rPr>
        <w:t>s</w:t>
      </w:r>
      <w:r w:rsidRPr="00DF04F1">
        <w:rPr>
          <w:rFonts w:ascii="Times New Roman Gras" w:hAnsi="Times New Roman Gras"/>
          <w:b/>
          <w:smallCaps/>
        </w:rPr>
        <w:t xml:space="preserve"> chapitre</w:t>
      </w:r>
      <w:r>
        <w:rPr>
          <w:rFonts w:ascii="Times New Roman Gras" w:hAnsi="Times New Roman Gras"/>
          <w:b/>
          <w:smallCaps/>
        </w:rPr>
        <w:t>s</w:t>
      </w:r>
    </w:p>
    <w:p w14:paraId="31CEF6B1" w14:textId="77777777" w:rsidR="00E31E66" w:rsidRDefault="00E31E66" w:rsidP="00CD00C3"/>
    <w:p w14:paraId="6BDAB871" w14:textId="77777777" w:rsidR="00E31E66" w:rsidRDefault="00E31E66" w:rsidP="008D5678">
      <w:pPr>
        <w:pStyle w:val="Titre2"/>
        <w:pBdr>
          <w:bottom w:val="single" w:sz="4" w:space="1" w:color="auto"/>
        </w:pBdr>
      </w:pPr>
      <w:bookmarkStart w:id="208" w:name="_Toc493753603"/>
      <w:r>
        <w:t>Communications scientifiques</w:t>
      </w:r>
      <w:bookmarkEnd w:id="208"/>
    </w:p>
    <w:p w14:paraId="40E2C694" w14:textId="77777777" w:rsidR="00E31E66" w:rsidRDefault="00E31E66" w:rsidP="00CD00C3"/>
    <w:p w14:paraId="56E8FB99" w14:textId="77777777" w:rsidR="00E31E66" w:rsidRPr="008D5678" w:rsidRDefault="00E31E66" w:rsidP="00E31E66">
      <w:pPr>
        <w:suppressAutoHyphens w:val="0"/>
        <w:rPr>
          <w:sz w:val="24"/>
        </w:rPr>
      </w:pPr>
      <w:r w:rsidRPr="008D5678">
        <w:rPr>
          <w:sz w:val="24"/>
        </w:rPr>
        <w:t xml:space="preserve">L’analyse des données fournies par les centres investigateurs est réalisée par </w:t>
      </w:r>
      <w:r w:rsidRPr="00E52782">
        <w:rPr>
          <w:i/>
          <w:color w:val="00B0F0"/>
          <w:sz w:val="24"/>
        </w:rPr>
        <w:t>nom de la structure</w:t>
      </w:r>
      <w:r w:rsidRPr="00E52782">
        <w:rPr>
          <w:color w:val="00B0F0"/>
          <w:sz w:val="24"/>
        </w:rPr>
        <w:t xml:space="preserve">. </w:t>
      </w:r>
      <w:r w:rsidRPr="008D5678">
        <w:rPr>
          <w:sz w:val="24"/>
        </w:rPr>
        <w:t>Cette analyse donne lieu à un rapport écrit qui est soumis au promoteur, qui transmettra au Comité de Protection des Perso</w:t>
      </w:r>
      <w:r w:rsidR="001A08B4" w:rsidRPr="008D5678">
        <w:rPr>
          <w:sz w:val="24"/>
        </w:rPr>
        <w:t>nnes et à l’autorité compétente.</w:t>
      </w:r>
    </w:p>
    <w:p w14:paraId="430902A2" w14:textId="77777777" w:rsidR="00E31E66" w:rsidRPr="008D5678" w:rsidRDefault="00E31E66" w:rsidP="00E31E66">
      <w:pPr>
        <w:suppressAutoHyphens w:val="0"/>
        <w:rPr>
          <w:sz w:val="24"/>
        </w:rPr>
      </w:pPr>
    </w:p>
    <w:p w14:paraId="4BB6E9D3" w14:textId="77777777" w:rsidR="00E31E66" w:rsidRPr="008D5678" w:rsidRDefault="00E31E66" w:rsidP="00E31E66">
      <w:pPr>
        <w:suppressAutoHyphens w:val="0"/>
        <w:rPr>
          <w:sz w:val="24"/>
        </w:rPr>
      </w:pPr>
      <w:r w:rsidRPr="008D5678">
        <w:rPr>
          <w:sz w:val="24"/>
        </w:rPr>
        <w:t>Toute communication écrite ou orale des résultats de la recherche doit recevoir l’accord préalable de l’investigateur coordonnateur et, le cas échéant, de tout comité constitué pour la recherche.</w:t>
      </w:r>
    </w:p>
    <w:p w14:paraId="43352FD9" w14:textId="77777777" w:rsidR="00E31E66" w:rsidRPr="008D5678" w:rsidRDefault="00E31E66" w:rsidP="00E31E66">
      <w:pPr>
        <w:suppressAutoHyphens w:val="0"/>
        <w:rPr>
          <w:sz w:val="24"/>
        </w:rPr>
      </w:pPr>
    </w:p>
    <w:p w14:paraId="6A797CC2" w14:textId="77777777" w:rsidR="00E31E66" w:rsidRPr="008D5678" w:rsidRDefault="00E31E66" w:rsidP="00E31E66">
      <w:pPr>
        <w:suppressAutoHyphens w:val="0"/>
        <w:rPr>
          <w:sz w:val="24"/>
        </w:rPr>
      </w:pPr>
      <w:r w:rsidRPr="008D5678">
        <w:rPr>
          <w:sz w:val="24"/>
        </w:rPr>
        <w:t>L’investigateur coordonnateur/principal s’engage à mettre à disposition du public les résultats de la recherche aussi bien négatifs et non concluants que positifs.</w:t>
      </w:r>
    </w:p>
    <w:p w14:paraId="51B41204" w14:textId="77777777" w:rsidR="00E31E66" w:rsidRPr="008D5678" w:rsidRDefault="00E31E66" w:rsidP="00E31E66">
      <w:pPr>
        <w:suppressAutoHyphens w:val="0"/>
        <w:rPr>
          <w:sz w:val="24"/>
        </w:rPr>
      </w:pPr>
    </w:p>
    <w:p w14:paraId="042400BE" w14:textId="77777777" w:rsidR="00E31E66" w:rsidRPr="008D5678" w:rsidRDefault="00E31E66" w:rsidP="00E31E66">
      <w:pPr>
        <w:suppressAutoHyphens w:val="0"/>
        <w:rPr>
          <w:sz w:val="24"/>
        </w:rPr>
      </w:pPr>
      <w:r w:rsidRPr="008D5678">
        <w:rPr>
          <w:sz w:val="24"/>
        </w:rPr>
        <w:t xml:space="preserve">La publication des résultats principaux mentionne le nom du promoteur, de tous les investigateurs ayant inclus ou suivi des participants dans la recherche, des méthodologistes, biostatisticiens et data managers ayant participé à la recherche, des membres du(des) comité(s) constitué(s) pour la recherche et la participation éventuelle du laboratoire </w:t>
      </w:r>
      <w:r w:rsidRPr="00E52782">
        <w:rPr>
          <w:i/>
          <w:color w:val="00B0F0"/>
          <w:sz w:val="24"/>
        </w:rPr>
        <w:t>nom du laboratoire pharmaceutique /</w:t>
      </w:r>
      <w:r w:rsidRPr="008D5678">
        <w:rPr>
          <w:i/>
          <w:sz w:val="24"/>
        </w:rPr>
        <w:t xml:space="preserve"> </w:t>
      </w:r>
      <w:r w:rsidRPr="008D5678">
        <w:rPr>
          <w:sz w:val="24"/>
        </w:rPr>
        <w:t>la source de financement. Il sera tenu compte des règles internationales d’écriture et de publication (</w:t>
      </w:r>
      <w:r w:rsidRPr="008D5678">
        <w:rPr>
          <w:i/>
          <w:iCs/>
          <w:sz w:val="24"/>
        </w:rPr>
        <w:t xml:space="preserve">The Uniform </w:t>
      </w:r>
      <w:proofErr w:type="spellStart"/>
      <w:r w:rsidRPr="008D5678">
        <w:rPr>
          <w:i/>
          <w:iCs/>
          <w:sz w:val="24"/>
        </w:rPr>
        <w:t>Requirements</w:t>
      </w:r>
      <w:proofErr w:type="spellEnd"/>
      <w:r w:rsidRPr="008D5678">
        <w:rPr>
          <w:i/>
          <w:iCs/>
          <w:sz w:val="24"/>
        </w:rPr>
        <w:t xml:space="preserve"> for </w:t>
      </w:r>
      <w:proofErr w:type="spellStart"/>
      <w:r w:rsidRPr="008D5678">
        <w:rPr>
          <w:i/>
          <w:iCs/>
          <w:sz w:val="24"/>
        </w:rPr>
        <w:t>Manuscripts</w:t>
      </w:r>
      <w:proofErr w:type="spellEnd"/>
      <w:r w:rsidRPr="008D5678">
        <w:rPr>
          <w:sz w:val="24"/>
        </w:rPr>
        <w:t xml:space="preserve"> de l’ICMJE, avril 2010).</w:t>
      </w:r>
    </w:p>
    <w:p w14:paraId="743D31F7" w14:textId="77777777" w:rsidR="00E31E66" w:rsidRPr="008D5678" w:rsidRDefault="00E31E66" w:rsidP="00CD00C3">
      <w:pPr>
        <w:rPr>
          <w:sz w:val="24"/>
        </w:rPr>
      </w:pPr>
    </w:p>
    <w:p w14:paraId="6AB2D2BB" w14:textId="77777777" w:rsidR="00E31E66" w:rsidRDefault="00E31E66" w:rsidP="00CD00C3"/>
    <w:p w14:paraId="694B2F77" w14:textId="77777777" w:rsidR="00E31E66" w:rsidRDefault="00E31E66" w:rsidP="00CD00C3"/>
    <w:p w14:paraId="0468D8C7" w14:textId="77777777" w:rsidR="00E31E66" w:rsidRDefault="00E31E66" w:rsidP="008D5678">
      <w:pPr>
        <w:pStyle w:val="Titre2"/>
        <w:pBdr>
          <w:bottom w:val="single" w:sz="4" w:space="1" w:color="auto"/>
        </w:pBdr>
      </w:pPr>
      <w:bookmarkStart w:id="209" w:name="_Toc493753604"/>
      <w:r>
        <w:t>Communication des résultats aux participants</w:t>
      </w:r>
      <w:bookmarkEnd w:id="209"/>
    </w:p>
    <w:p w14:paraId="4550F706" w14:textId="77777777" w:rsidR="00E31E66" w:rsidRDefault="00E31E66" w:rsidP="00CD00C3"/>
    <w:p w14:paraId="4E218BE1" w14:textId="77777777" w:rsidR="00E31E66" w:rsidRPr="008D5678" w:rsidRDefault="00E31E66" w:rsidP="00E31E66">
      <w:pPr>
        <w:suppressAutoHyphens w:val="0"/>
        <w:spacing w:before="60"/>
        <w:rPr>
          <w:sz w:val="24"/>
        </w:rPr>
      </w:pPr>
      <w:r w:rsidRPr="008D5678">
        <w:rPr>
          <w:sz w:val="24"/>
        </w:rPr>
        <w:t>Conformément à la loi n°2002-303 du 4 mars 2002, les participants sont informés, à leur demande, des résultats globaux de la recherche.</w:t>
      </w:r>
    </w:p>
    <w:p w14:paraId="78000363" w14:textId="77777777" w:rsidR="00E31E66" w:rsidRPr="008D5678" w:rsidRDefault="00E31E66" w:rsidP="00CD00C3">
      <w:pPr>
        <w:rPr>
          <w:sz w:val="24"/>
        </w:rPr>
      </w:pPr>
    </w:p>
    <w:p w14:paraId="338EE633" w14:textId="77777777" w:rsidR="00E31E66" w:rsidRDefault="00E31E66" w:rsidP="00CD00C3"/>
    <w:p w14:paraId="0C220879" w14:textId="77777777" w:rsidR="00E31E66" w:rsidRDefault="00E31E66" w:rsidP="008D5678">
      <w:pPr>
        <w:pStyle w:val="Titre2"/>
        <w:pBdr>
          <w:bottom w:val="single" w:sz="4" w:space="1" w:color="auto"/>
        </w:pBdr>
      </w:pPr>
      <w:bookmarkStart w:id="210" w:name="_Toc493753605"/>
      <w:r>
        <w:t>Cession des données</w:t>
      </w:r>
      <w:bookmarkEnd w:id="210"/>
    </w:p>
    <w:p w14:paraId="10ABCA8C" w14:textId="77777777" w:rsidR="00E31E66" w:rsidRDefault="00E31E66" w:rsidP="00CD00C3"/>
    <w:p w14:paraId="2986265E" w14:textId="77777777" w:rsidR="00E31E66" w:rsidRPr="008D5678" w:rsidRDefault="00E31E66" w:rsidP="00E31E66">
      <w:pPr>
        <w:suppressAutoHyphens w:val="0"/>
        <w:rPr>
          <w:iCs/>
          <w:sz w:val="24"/>
        </w:rPr>
      </w:pPr>
      <w:r w:rsidRPr="008D5678">
        <w:rPr>
          <w:iCs/>
          <w:sz w:val="24"/>
        </w:rPr>
        <w:t xml:space="preserve">La gestion des données est assurée par </w:t>
      </w:r>
      <w:r w:rsidRPr="00E52782">
        <w:rPr>
          <w:i/>
          <w:iCs/>
          <w:color w:val="00B0F0"/>
          <w:sz w:val="24"/>
        </w:rPr>
        <w:t>nom de la structure</w:t>
      </w:r>
      <w:r w:rsidRPr="008D5678">
        <w:rPr>
          <w:iCs/>
          <w:sz w:val="24"/>
        </w:rPr>
        <w:t>. Les conditions de cession de tout ou partie de la base de données de la recherche sont décidées par le promoteur de la recherche et font l’objet d’un contrat écrit.</w:t>
      </w:r>
    </w:p>
    <w:p w14:paraId="1A7A9EE5" w14:textId="77777777" w:rsidR="00E31E66" w:rsidRPr="00E31E66" w:rsidRDefault="00E31E66" w:rsidP="00CD00C3"/>
    <w:p w14:paraId="6D2E7A40" w14:textId="77777777" w:rsidR="00A80658" w:rsidRPr="004E780F" w:rsidRDefault="00A80658" w:rsidP="000C22BC">
      <w:pPr>
        <w:pStyle w:val="Titre1"/>
      </w:pPr>
      <w:bookmarkStart w:id="211" w:name="__RefHeading__280_1060337055"/>
      <w:bookmarkStart w:id="212" w:name="_Toc307328633"/>
      <w:bookmarkStart w:id="213" w:name="_Toc493753606"/>
      <w:bookmarkEnd w:id="211"/>
      <w:r w:rsidRPr="004E780F">
        <w:lastRenderedPageBreak/>
        <w:t>FAISABILITE DE L’ETUDE</w:t>
      </w:r>
      <w:bookmarkEnd w:id="212"/>
      <w:bookmarkEnd w:id="213"/>
    </w:p>
    <w:p w14:paraId="2B14D8E5" w14:textId="77777777" w:rsidR="001805B6" w:rsidRPr="004E780F" w:rsidRDefault="001805B6" w:rsidP="00CD00C3"/>
    <w:p w14:paraId="59D1958B" w14:textId="77777777" w:rsidR="00315176" w:rsidRPr="004E780F" w:rsidRDefault="00315176" w:rsidP="00CD00C3">
      <w:pPr>
        <w:pStyle w:val="BodyText32"/>
      </w:pPr>
    </w:p>
    <w:p w14:paraId="5862D2DB" w14:textId="77777777" w:rsidR="00784A26" w:rsidRPr="004E780F" w:rsidRDefault="00784A26" w:rsidP="008D5678">
      <w:pPr>
        <w:pStyle w:val="Titre2"/>
        <w:pBdr>
          <w:bottom w:val="single" w:sz="4" w:space="1" w:color="auto"/>
        </w:pBdr>
        <w:rPr>
          <w:rFonts w:cs="Arial"/>
        </w:rPr>
      </w:pPr>
      <w:bookmarkStart w:id="214" w:name="_Toc493753607"/>
      <w:r w:rsidRPr="004E780F">
        <w:t>Expertise scientifique</w:t>
      </w:r>
      <w:bookmarkEnd w:id="214"/>
    </w:p>
    <w:p w14:paraId="624001D5" w14:textId="77777777" w:rsidR="00784A26" w:rsidRPr="004E780F" w:rsidRDefault="00784A26" w:rsidP="00784A26">
      <w:pPr>
        <w:rPr>
          <w:b/>
        </w:rPr>
      </w:pPr>
    </w:p>
    <w:p w14:paraId="50E778D8" w14:textId="77777777" w:rsidR="00784A26" w:rsidRPr="008D5678" w:rsidRDefault="00784A26" w:rsidP="00784A26">
      <w:pPr>
        <w:rPr>
          <w:rFonts w:cs="Arial"/>
          <w:color w:val="4F81BD" w:themeColor="accent1"/>
        </w:rPr>
      </w:pPr>
    </w:p>
    <w:p w14:paraId="5B13EA15" w14:textId="77777777" w:rsidR="00784A26" w:rsidRPr="004E780F" w:rsidRDefault="00784A26" w:rsidP="00784A26">
      <w:pPr>
        <w:rPr>
          <w:rFonts w:cs="Arial"/>
        </w:rPr>
      </w:pPr>
    </w:p>
    <w:p w14:paraId="26080BE3" w14:textId="77777777" w:rsidR="00784A26" w:rsidRPr="004E780F" w:rsidRDefault="00784A26" w:rsidP="008D5678">
      <w:pPr>
        <w:pStyle w:val="Titre2"/>
        <w:pBdr>
          <w:bottom w:val="single" w:sz="4" w:space="1" w:color="auto"/>
        </w:pBdr>
        <w:rPr>
          <w:rFonts w:cs="Arial"/>
          <w:color w:val="auto"/>
        </w:rPr>
      </w:pPr>
      <w:bookmarkStart w:id="215" w:name="_Toc493753608"/>
      <w:r w:rsidRPr="004E780F">
        <w:rPr>
          <w:color w:val="auto"/>
        </w:rPr>
        <w:t>Collaborations</w:t>
      </w:r>
      <w:bookmarkEnd w:id="215"/>
      <w:r w:rsidRPr="004E780F">
        <w:rPr>
          <w:color w:val="auto"/>
        </w:rPr>
        <w:t xml:space="preserve"> </w:t>
      </w:r>
    </w:p>
    <w:p w14:paraId="1DBCB84B" w14:textId="77777777" w:rsidR="00784A26" w:rsidRPr="004E780F" w:rsidRDefault="00784A26" w:rsidP="00784A26">
      <w:pPr>
        <w:rPr>
          <w:rFonts w:cs="Arial"/>
          <w:i/>
        </w:rPr>
      </w:pPr>
    </w:p>
    <w:p w14:paraId="09B24C33" w14:textId="77777777" w:rsidR="00784A26" w:rsidRPr="004E780F" w:rsidRDefault="00784A26" w:rsidP="00784A26">
      <w:pPr>
        <w:rPr>
          <w:b/>
        </w:rPr>
      </w:pPr>
    </w:p>
    <w:p w14:paraId="1821F2A8" w14:textId="77777777" w:rsidR="00784A26" w:rsidRPr="004E780F" w:rsidRDefault="00784A26" w:rsidP="00784A26">
      <w:pPr>
        <w:rPr>
          <w:rFonts w:cs="Arial"/>
        </w:rPr>
      </w:pPr>
    </w:p>
    <w:p w14:paraId="6966DE5C" w14:textId="77777777" w:rsidR="00784A26" w:rsidRPr="004E780F" w:rsidRDefault="00784A26" w:rsidP="008D5678">
      <w:pPr>
        <w:pStyle w:val="Titre2"/>
        <w:pBdr>
          <w:bottom w:val="single" w:sz="4" w:space="1" w:color="auto"/>
        </w:pBdr>
      </w:pPr>
      <w:bookmarkStart w:id="216" w:name="_Toc493753609"/>
      <w:r w:rsidRPr="004E780F">
        <w:t>Financement du projet</w:t>
      </w:r>
      <w:r w:rsidR="006230CA" w:rsidRPr="004E780F">
        <w:t xml:space="preserve"> (si ce point ne fait pas partie d’un document distinct)</w:t>
      </w:r>
      <w:r w:rsidRPr="004E780F">
        <w:t> :</w:t>
      </w:r>
      <w:bookmarkEnd w:id="216"/>
    </w:p>
    <w:p w14:paraId="7E6DF0A8" w14:textId="5AB6630A" w:rsidR="00F61366" w:rsidRDefault="00F61366" w:rsidP="000C22BC">
      <w:pPr>
        <w:outlineLvl w:val="0"/>
        <w:rPr>
          <w:rFonts w:cs="Arial"/>
          <w:i/>
          <w:color w:val="4F81BD" w:themeColor="accent1"/>
        </w:rPr>
      </w:pPr>
    </w:p>
    <w:p w14:paraId="4FF26B51" w14:textId="00FF9567" w:rsidR="00F61366" w:rsidRDefault="00F61366" w:rsidP="00F61366">
      <w:pPr>
        <w:pStyle w:val="proto"/>
        <w:jc w:val="both"/>
      </w:pPr>
      <w:r>
        <w:t xml:space="preserve">Acronyme </w:t>
      </w:r>
      <w:r>
        <w:sym w:font="Wingdings" w:char="F0E0"/>
      </w:r>
      <w:r>
        <w:t xml:space="preserve"> </w:t>
      </w:r>
      <w:r>
        <w:t>I.2) Protocole P1 + résumé + en-tête + 16.3 ; HPS A CPP </w:t>
      </w:r>
    </w:p>
    <w:p w14:paraId="22025E8F" w14:textId="77777777" w:rsidR="00F61366" w:rsidRPr="00F61366" w:rsidRDefault="00F61366" w:rsidP="000C22BC">
      <w:pPr>
        <w:outlineLvl w:val="0"/>
        <w:rPr>
          <w:rFonts w:cs="Arial"/>
          <w:i/>
          <w:color w:val="4F81BD" w:themeColor="accent1"/>
          <w:lang w:val="fr-BE"/>
        </w:rPr>
      </w:pPr>
    </w:p>
    <w:p w14:paraId="1E89C5E0" w14:textId="77777777" w:rsidR="00A80658" w:rsidRDefault="00A80658" w:rsidP="00CD00C3"/>
    <w:p w14:paraId="2678E19E" w14:textId="77777777" w:rsidR="00D3548B" w:rsidRDefault="00D3548B" w:rsidP="00CD00C3"/>
    <w:p w14:paraId="06742991" w14:textId="77777777" w:rsidR="006230CA" w:rsidRDefault="006230CA" w:rsidP="006230CA"/>
    <w:p w14:paraId="316B57E0" w14:textId="77777777" w:rsidR="006230CA" w:rsidRDefault="006230CA" w:rsidP="006230CA"/>
    <w:p w14:paraId="7E16E8B0" w14:textId="77777777" w:rsidR="00700F8C" w:rsidRDefault="00700F8C" w:rsidP="00CD00C3"/>
    <w:p w14:paraId="4FE9B09B" w14:textId="77777777" w:rsidR="00700F8C" w:rsidRDefault="00700F8C" w:rsidP="000C22BC">
      <w:pPr>
        <w:pStyle w:val="Titre1"/>
      </w:pPr>
      <w:bookmarkStart w:id="217" w:name="_Toc493753610"/>
      <w:r>
        <w:lastRenderedPageBreak/>
        <w:t>Bibliographie</w:t>
      </w:r>
      <w:bookmarkEnd w:id="217"/>
    </w:p>
    <w:p w14:paraId="53291023" w14:textId="77777777" w:rsidR="005E1EEC" w:rsidRDefault="005E1EEC" w:rsidP="005E1EEC"/>
    <w:p w14:paraId="695CE2C8" w14:textId="77777777" w:rsidR="005E1EEC" w:rsidRDefault="005E1EEC" w:rsidP="005E1EEC"/>
    <w:p w14:paraId="2B750B38" w14:textId="77777777" w:rsidR="00A80658" w:rsidRDefault="00A80658" w:rsidP="00CD00C3"/>
    <w:p w14:paraId="443C20C9" w14:textId="77777777" w:rsidR="00A80658" w:rsidRDefault="00A80658" w:rsidP="000C22BC">
      <w:pPr>
        <w:pStyle w:val="Titre1"/>
      </w:pPr>
      <w:bookmarkStart w:id="218" w:name="__RefHeading__286_1060337055"/>
      <w:bookmarkStart w:id="219" w:name="_Toc307328636"/>
      <w:bookmarkStart w:id="220" w:name="_Toc493753611"/>
      <w:bookmarkEnd w:id="218"/>
      <w:r w:rsidRPr="00D3548B">
        <w:lastRenderedPageBreak/>
        <w:t>LISTE DES ANNEXES</w:t>
      </w:r>
      <w:bookmarkEnd w:id="219"/>
      <w:bookmarkEnd w:id="220"/>
    </w:p>
    <w:p w14:paraId="51C296C3" w14:textId="77777777" w:rsidR="001805B6" w:rsidRDefault="001805B6" w:rsidP="00CD00C3"/>
    <w:p w14:paraId="311E8537" w14:textId="77777777" w:rsidR="00462C60" w:rsidRPr="001805B6" w:rsidRDefault="00462C60" w:rsidP="000C22BC">
      <w:pPr>
        <w:outlineLvl w:val="0"/>
      </w:pPr>
      <w:r w:rsidRPr="001805B6">
        <w:t xml:space="preserve">Annexe </w:t>
      </w:r>
      <w:r>
        <w:t>X</w:t>
      </w:r>
      <w:r w:rsidRPr="001805B6">
        <w:t> : Déclaration d’Helsinki</w:t>
      </w:r>
    </w:p>
    <w:p w14:paraId="7AE968AB" w14:textId="77777777" w:rsidR="001805B6" w:rsidRPr="001805B6" w:rsidRDefault="001805B6" w:rsidP="00CD00C3"/>
    <w:p w14:paraId="67615238" w14:textId="77777777" w:rsidR="005E1EEC" w:rsidRDefault="005E1EEC" w:rsidP="000C22BC">
      <w:pPr>
        <w:outlineLvl w:val="0"/>
      </w:pPr>
      <w:bookmarkStart w:id="221" w:name="__RefHeading__288_1060337055"/>
      <w:bookmarkEnd w:id="221"/>
      <w:r>
        <w:t>Annexe X : Carte patient</w:t>
      </w:r>
    </w:p>
    <w:p w14:paraId="1B9C0FFA" w14:textId="77777777" w:rsidR="001805B6" w:rsidRPr="001805B6" w:rsidRDefault="001805B6" w:rsidP="00CD00C3"/>
    <w:p w14:paraId="4D1DB74C" w14:textId="77777777" w:rsidR="001805B6" w:rsidRDefault="001805B6" w:rsidP="00CD00C3"/>
    <w:p w14:paraId="080DB169" w14:textId="77777777" w:rsidR="00A80658" w:rsidRDefault="00A80658" w:rsidP="00135D4E"/>
    <w:p w14:paraId="105BB19C" w14:textId="77777777" w:rsidR="00C43ECA" w:rsidRDefault="00C43ECA" w:rsidP="00CD00C3">
      <w:bookmarkStart w:id="222" w:name="__RefHeading__292_1060337055"/>
      <w:bookmarkStart w:id="223" w:name="_Toc307328641"/>
      <w:bookmarkEnd w:id="222"/>
    </w:p>
    <w:p w14:paraId="6B4F3AC9" w14:textId="77777777" w:rsidR="004F46C5" w:rsidRDefault="004F46C5" w:rsidP="00CD00C3">
      <w:bookmarkStart w:id="224" w:name="_GoBack"/>
      <w:bookmarkEnd w:id="224"/>
    </w:p>
    <w:p w14:paraId="0E5A8533" w14:textId="77777777" w:rsidR="00A174B1" w:rsidRDefault="00A174B1" w:rsidP="00CD00C3"/>
    <w:bookmarkEnd w:id="223"/>
    <w:p w14:paraId="41B4A9FA" w14:textId="77777777" w:rsidR="00462C60" w:rsidRPr="00B02685" w:rsidRDefault="00462C60" w:rsidP="00C24C34">
      <w:pPr>
        <w:pStyle w:val="Titre2"/>
        <w:numPr>
          <w:ilvl w:val="0"/>
          <w:numId w:val="0"/>
        </w:numPr>
      </w:pPr>
    </w:p>
    <w:p w14:paraId="2198E46D" w14:textId="77777777" w:rsidR="005E1EEC" w:rsidRDefault="005E1EEC" w:rsidP="00CD00C3"/>
    <w:sectPr w:rsidR="005E1EEC" w:rsidSect="00EF72C9">
      <w:footnotePr>
        <w:pos w:val="beneathText"/>
      </w:footnotePr>
      <w:pgSz w:w="11906" w:h="16838" w:code="9"/>
      <w:pgMar w:top="1383" w:right="1134" w:bottom="851" w:left="1134" w:header="567"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4F8A3B" w14:textId="77777777" w:rsidR="000357CB" w:rsidRDefault="000357CB" w:rsidP="00CD00C3">
      <w:r>
        <w:separator/>
      </w:r>
    </w:p>
    <w:p w14:paraId="6F770792" w14:textId="77777777" w:rsidR="000357CB" w:rsidRDefault="000357CB" w:rsidP="00CD00C3"/>
  </w:endnote>
  <w:endnote w:type="continuationSeparator" w:id="0">
    <w:p w14:paraId="3F54B477" w14:textId="77777777" w:rsidR="000357CB" w:rsidRDefault="000357CB" w:rsidP="00CD00C3">
      <w:r>
        <w:continuationSeparator/>
      </w:r>
    </w:p>
    <w:p w14:paraId="2F9C0343" w14:textId="77777777" w:rsidR="000357CB" w:rsidRDefault="000357CB" w:rsidP="00CD00C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mic Sans MS">
    <w:panose1 w:val="030F0702030302020204"/>
    <w:charset w:val="00"/>
    <w:family w:val="script"/>
    <w:pitch w:val="variable"/>
    <w:sig w:usb0="00000287" w:usb1="00000013" w:usb2="00000000" w:usb3="00000000" w:csb0="0000009F"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Dutch 801 Roman">
    <w:altName w:val="Times New Roman"/>
    <w:panose1 w:val="00000000000000000000"/>
    <w:charset w:val="00"/>
    <w:family w:val="roman"/>
    <w:notTrueType/>
    <w:pitch w:val="default"/>
    <w:sig w:usb0="00000003" w:usb1="00000000" w:usb2="00000000" w:usb3="00000000" w:csb0="00000001" w:csb1="00000000"/>
  </w:font>
  <w:font w:name="Century Schoolbook">
    <w:panose1 w:val="02040604050505020304"/>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Gras">
    <w:altName w:val="Times New Roman"/>
    <w:panose1 w:val="02020803070505020304"/>
    <w:charset w:val="00"/>
    <w:family w:val="auto"/>
    <w:pitch w:val="variable"/>
    <w:sig w:usb0="E0002AEF" w:usb1="C0007841"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782847" w14:textId="2DC756CC" w:rsidR="002C0C92" w:rsidRDefault="008D084E" w:rsidP="003B6DDF">
    <w:pPr>
      <w:pStyle w:val="Titre6"/>
      <w:numPr>
        <w:ilvl w:val="0"/>
        <w:numId w:val="0"/>
      </w:numPr>
      <w:tabs>
        <w:tab w:val="center" w:pos="5103"/>
        <w:tab w:val="right" w:pos="9639"/>
      </w:tabs>
      <w:ind w:left="1152" w:hanging="1152"/>
      <w:rPr>
        <w:b w:val="0"/>
      </w:rPr>
    </w:pPr>
    <w:r w:rsidRPr="00CF220E">
      <w:rPr>
        <w:b w:val="0"/>
      </w:rPr>
      <w:t xml:space="preserve">Version </w:t>
    </w:r>
    <w:proofErr w:type="spellStart"/>
    <w:r w:rsidRPr="00CF220E">
      <w:rPr>
        <w:b w:val="0"/>
      </w:rPr>
      <w:t>n°X</w:t>
    </w:r>
    <w:proofErr w:type="spellEnd"/>
    <w:r w:rsidRPr="00CF220E">
      <w:rPr>
        <w:b w:val="0"/>
      </w:rPr>
      <w:t xml:space="preserve"> du XX/XX/201X</w:t>
    </w:r>
    <w:r w:rsidR="002C0C92">
      <w:rPr>
        <w:b w:val="0"/>
      </w:rPr>
      <w:t xml:space="preserve"> </w:t>
    </w:r>
    <w:r w:rsidR="002C0C92">
      <w:rPr>
        <w:b w:val="0"/>
      </w:rPr>
      <w:tab/>
    </w:r>
    <w:r w:rsidR="002C0C92">
      <w:rPr>
        <w:b w:val="0"/>
      </w:rPr>
      <w:t>CONFIDENTIEL</w:t>
    </w:r>
    <w:r w:rsidR="002C0C92" w:rsidRPr="00CF220E">
      <w:rPr>
        <w:b w:val="0"/>
      </w:rPr>
      <w:tab/>
      <w:t xml:space="preserve">Page </w:t>
    </w:r>
    <w:r w:rsidR="002C0C92" w:rsidRPr="00CF220E">
      <w:rPr>
        <w:b w:val="0"/>
      </w:rPr>
      <w:fldChar w:fldCharType="begin"/>
    </w:r>
    <w:r w:rsidR="002C0C92" w:rsidRPr="00CF220E">
      <w:rPr>
        <w:b w:val="0"/>
      </w:rPr>
      <w:instrText xml:space="preserve"> PAGE </w:instrText>
    </w:r>
    <w:r w:rsidR="002C0C92" w:rsidRPr="00CF220E">
      <w:rPr>
        <w:b w:val="0"/>
      </w:rPr>
      <w:fldChar w:fldCharType="separate"/>
    </w:r>
    <w:r w:rsidR="002C0C92">
      <w:rPr>
        <w:b w:val="0"/>
      </w:rPr>
      <w:t>3</w:t>
    </w:r>
    <w:r w:rsidR="002C0C92" w:rsidRPr="00CF220E">
      <w:rPr>
        <w:b w:val="0"/>
      </w:rPr>
      <w:fldChar w:fldCharType="end"/>
    </w:r>
    <w:r w:rsidR="002C0C92" w:rsidRPr="00CF220E">
      <w:rPr>
        <w:b w:val="0"/>
      </w:rPr>
      <w:t xml:space="preserve"> sur </w:t>
    </w:r>
    <w:r w:rsidR="002C0C92" w:rsidRPr="00CF220E">
      <w:rPr>
        <w:b w:val="0"/>
      </w:rPr>
      <w:fldChar w:fldCharType="begin"/>
    </w:r>
    <w:r w:rsidR="002C0C92" w:rsidRPr="00CF220E">
      <w:rPr>
        <w:b w:val="0"/>
      </w:rPr>
      <w:instrText xml:space="preserve"> NUMPAGES \*Arabic </w:instrText>
    </w:r>
    <w:r w:rsidR="002C0C92" w:rsidRPr="00CF220E">
      <w:rPr>
        <w:b w:val="0"/>
      </w:rPr>
      <w:fldChar w:fldCharType="separate"/>
    </w:r>
    <w:r w:rsidR="002C0C92">
      <w:rPr>
        <w:b w:val="0"/>
      </w:rPr>
      <w:t>45</w:t>
    </w:r>
    <w:r w:rsidR="002C0C92" w:rsidRPr="00CF220E">
      <w:rPr>
        <w:b w:val="0"/>
      </w:rPr>
      <w:fldChar w:fldCharType="end"/>
    </w:r>
  </w:p>
  <w:p w14:paraId="39DFC920" w14:textId="5359A00F" w:rsidR="008D084E" w:rsidRPr="002C0C92" w:rsidRDefault="002C0C92" w:rsidP="002C0C92">
    <w:pPr>
      <w:pStyle w:val="proto"/>
      <w:jc w:val="both"/>
    </w:pPr>
    <w:r>
      <w:t>I.3) Protocole P1 + P10 + Pied de page ; HPS A CPP</w:t>
    </w:r>
    <w:r w:rsidR="008D084E">
      <w:rPr>
        <w:b/>
      </w:rPr>
      <w:tab/>
    </w:r>
  </w:p>
  <w:p w14:paraId="4A2D6CDC" w14:textId="77777777" w:rsidR="002C0C92" w:rsidRDefault="002C0C92"/>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BCC36B" w14:textId="77777777" w:rsidR="008D084E" w:rsidRDefault="008D084E" w:rsidP="00CD00C3"/>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52DEC4" w14:textId="540C33E4" w:rsidR="002C0C92" w:rsidRDefault="008D084E" w:rsidP="002C0C92">
    <w:pPr>
      <w:pStyle w:val="Titre6"/>
      <w:numPr>
        <w:ilvl w:val="0"/>
        <w:numId w:val="0"/>
      </w:numPr>
      <w:tabs>
        <w:tab w:val="center" w:pos="5103"/>
        <w:tab w:val="right" w:pos="9639"/>
      </w:tabs>
      <w:ind w:left="1152" w:hanging="1152"/>
      <w:rPr>
        <w:b w:val="0"/>
      </w:rPr>
    </w:pPr>
    <w:r w:rsidRPr="00CF220E">
      <w:rPr>
        <w:b w:val="0"/>
      </w:rPr>
      <w:t xml:space="preserve">Version </w:t>
    </w:r>
    <w:proofErr w:type="spellStart"/>
    <w:r w:rsidRPr="00CF220E">
      <w:rPr>
        <w:b w:val="0"/>
      </w:rPr>
      <w:t>n°X</w:t>
    </w:r>
    <w:proofErr w:type="spellEnd"/>
    <w:r w:rsidRPr="00CF220E">
      <w:rPr>
        <w:b w:val="0"/>
      </w:rPr>
      <w:t xml:space="preserve"> du XX/XX/201X</w:t>
    </w:r>
    <w:r w:rsidR="002C0C92">
      <w:rPr>
        <w:b w:val="0"/>
      </w:rPr>
      <w:t xml:space="preserve"> </w:t>
    </w:r>
    <w:r w:rsidR="002C0C92">
      <w:rPr>
        <w:b w:val="0"/>
      </w:rPr>
      <w:tab/>
    </w:r>
    <w:r w:rsidR="002C0C92">
      <w:rPr>
        <w:b w:val="0"/>
      </w:rPr>
      <w:t>CONFIDENTIEL</w:t>
    </w:r>
    <w:r w:rsidR="002C0C92" w:rsidRPr="00CF220E">
      <w:rPr>
        <w:b w:val="0"/>
      </w:rPr>
      <w:tab/>
      <w:t xml:space="preserve">Page </w:t>
    </w:r>
    <w:r w:rsidR="002C0C92" w:rsidRPr="00CF220E">
      <w:rPr>
        <w:b w:val="0"/>
      </w:rPr>
      <w:fldChar w:fldCharType="begin"/>
    </w:r>
    <w:r w:rsidR="002C0C92" w:rsidRPr="00CF220E">
      <w:rPr>
        <w:b w:val="0"/>
      </w:rPr>
      <w:instrText xml:space="preserve"> PAGE </w:instrText>
    </w:r>
    <w:r w:rsidR="002C0C92" w:rsidRPr="00CF220E">
      <w:rPr>
        <w:b w:val="0"/>
      </w:rPr>
      <w:fldChar w:fldCharType="separate"/>
    </w:r>
    <w:r w:rsidR="002C0C92">
      <w:rPr>
        <w:b w:val="0"/>
      </w:rPr>
      <w:t>6</w:t>
    </w:r>
    <w:r w:rsidR="002C0C92" w:rsidRPr="00CF220E">
      <w:rPr>
        <w:b w:val="0"/>
      </w:rPr>
      <w:fldChar w:fldCharType="end"/>
    </w:r>
    <w:r w:rsidR="002C0C92" w:rsidRPr="00CF220E">
      <w:rPr>
        <w:b w:val="0"/>
      </w:rPr>
      <w:t xml:space="preserve"> sur </w:t>
    </w:r>
    <w:r w:rsidR="002C0C92" w:rsidRPr="00CF220E">
      <w:rPr>
        <w:b w:val="0"/>
      </w:rPr>
      <w:fldChar w:fldCharType="begin"/>
    </w:r>
    <w:r w:rsidR="002C0C92" w:rsidRPr="00CF220E">
      <w:rPr>
        <w:b w:val="0"/>
      </w:rPr>
      <w:instrText xml:space="preserve"> NUMPAGES \*Arabic </w:instrText>
    </w:r>
    <w:r w:rsidR="002C0C92" w:rsidRPr="00CF220E">
      <w:rPr>
        <w:b w:val="0"/>
      </w:rPr>
      <w:fldChar w:fldCharType="separate"/>
    </w:r>
    <w:r w:rsidR="002C0C92">
      <w:rPr>
        <w:b w:val="0"/>
      </w:rPr>
      <w:t>43</w:t>
    </w:r>
    <w:r w:rsidR="002C0C92" w:rsidRPr="00CF220E">
      <w:rPr>
        <w:b w:val="0"/>
      </w:rPr>
      <w:fldChar w:fldCharType="end"/>
    </w:r>
  </w:p>
  <w:p w14:paraId="1FB25715" w14:textId="2FCCA831" w:rsidR="008D084E" w:rsidRPr="002C0C92" w:rsidRDefault="002C0C92" w:rsidP="002C0C92">
    <w:pPr>
      <w:pStyle w:val="proto"/>
      <w:jc w:val="both"/>
    </w:pPr>
    <w:r>
      <w:t>I.3) Protocole P1 + P10 + Pied de page ; HPS A C</w:t>
    </w:r>
    <w:r>
      <w:t>PP</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8B1417" w14:textId="77777777" w:rsidR="008D084E" w:rsidRDefault="008D084E" w:rsidP="00CD00C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7D25DF" w14:textId="77777777" w:rsidR="000357CB" w:rsidRDefault="000357CB" w:rsidP="00CD00C3">
      <w:r>
        <w:separator/>
      </w:r>
    </w:p>
    <w:p w14:paraId="0F22C3F1" w14:textId="77777777" w:rsidR="000357CB" w:rsidRDefault="000357CB" w:rsidP="00CD00C3"/>
  </w:footnote>
  <w:footnote w:type="continuationSeparator" w:id="0">
    <w:p w14:paraId="43B30A7C" w14:textId="77777777" w:rsidR="000357CB" w:rsidRDefault="000357CB" w:rsidP="00CD00C3">
      <w:r>
        <w:continuationSeparator/>
      </w:r>
    </w:p>
    <w:p w14:paraId="46A5FEFA" w14:textId="77777777" w:rsidR="000357CB" w:rsidRDefault="000357CB" w:rsidP="00CD00C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101160" w14:textId="77777777" w:rsidR="008D084E" w:rsidRPr="0080483A" w:rsidRDefault="008D084E" w:rsidP="00A747FB">
    <w:pPr>
      <w:pStyle w:val="En-tte"/>
      <w:tabs>
        <w:tab w:val="clear" w:pos="4536"/>
        <w:tab w:val="clear" w:pos="9072"/>
        <w:tab w:val="left" w:pos="0"/>
        <w:tab w:val="right" w:pos="9639"/>
      </w:tabs>
    </w:pPr>
    <w:r>
      <w:rPr>
        <w:noProof/>
        <w:lang w:eastAsia="fr-FR"/>
      </w:rPr>
      <w:object w:dxaOrig="1440" w:dyaOrig="1440" w14:anchorId="000E98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3" type="#_x0000_t75" style="position:absolute;left:0;text-align:left;margin-left:-11.7pt;margin-top:-7.2pt;width:61.2pt;height:47.95pt;z-index:-251658752;mso-wrap-edited:f" wrapcoords="-161 0 -161 21394 21600 21394 21600 0 -161 0" fillcolor="window">
          <v:imagedata r:id="rId1" o:title="" cropright="27912f"/>
          <w10:wrap type="through" side="right"/>
        </v:shape>
        <o:OLEObject Type="Embed" ProgID="Word.Picture.8" ShapeID="_x0000_s2053" DrawAspect="Content" ObjectID="_1612267263" r:id="rId2"/>
      </w:object>
    </w:r>
    <w:r>
      <w:rPr>
        <w:noProof/>
        <w:lang w:eastAsia="fr-FR"/>
      </w:rPr>
      <w:t xml:space="preserve">                       </w:t>
    </w:r>
    <w:r>
      <w:tab/>
    </w:r>
    <w:r w:rsidRPr="00D07B37">
      <w:t>ACRONYME</w:t>
    </w:r>
  </w:p>
  <w:p w14:paraId="00A01D7F" w14:textId="77777777" w:rsidR="00F61366" w:rsidRDefault="00F61366" w:rsidP="00F61366">
    <w:pPr>
      <w:pStyle w:val="proto"/>
      <w:jc w:val="right"/>
    </w:pPr>
    <w:r>
      <w:t>I.2) Protocole P1 + résumé + en-tête + 16.3 ; HPS A CPP </w:t>
    </w:r>
  </w:p>
  <w:p w14:paraId="20776ED0" w14:textId="77777777" w:rsidR="008D084E" w:rsidRPr="00F61366" w:rsidRDefault="008D084E" w:rsidP="00F61366">
    <w:pPr>
      <w:pStyle w:val="En-tte"/>
      <w:jc w:val="right"/>
      <w:rPr>
        <w:lang w:val="fr-BE"/>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F7159F" w14:textId="2C33DC8E" w:rsidR="008D084E" w:rsidRDefault="00F61366" w:rsidP="00F61366">
    <w:pPr>
      <w:pStyle w:val="En-tte"/>
      <w:tabs>
        <w:tab w:val="clear" w:pos="4536"/>
        <w:tab w:val="clear" w:pos="9072"/>
        <w:tab w:val="right" w:pos="9639"/>
      </w:tabs>
    </w:pPr>
    <w:r>
      <w:rPr>
        <w:noProof/>
        <w:lang w:eastAsia="fr-FR"/>
      </w:rPr>
      <w:drawing>
        <wp:inline distT="0" distB="0" distL="0" distR="0" wp14:anchorId="1A0788BA" wp14:editId="2E1502C4">
          <wp:extent cx="1158875" cy="638175"/>
          <wp:effectExtent l="19050" t="0" r="3175" b="0"/>
          <wp:docPr id="1" name="Image 1" descr="Logo GIRC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GIRCI"/>
                  <pic:cNvPicPr>
                    <a:picLocks noChangeAspect="1" noChangeArrowheads="1"/>
                  </pic:cNvPicPr>
                </pic:nvPicPr>
                <pic:blipFill>
                  <a:blip r:embed="rId1"/>
                  <a:srcRect/>
                  <a:stretch>
                    <a:fillRect/>
                  </a:stretch>
                </pic:blipFill>
                <pic:spPr bwMode="auto">
                  <a:xfrm>
                    <a:off x="0" y="0"/>
                    <a:ext cx="1158875" cy="638175"/>
                  </a:xfrm>
                  <a:prstGeom prst="rect">
                    <a:avLst/>
                  </a:prstGeom>
                  <a:noFill/>
                  <a:ln w="9525">
                    <a:noFill/>
                    <a:miter lim="800000"/>
                    <a:headEnd/>
                    <a:tailEnd/>
                  </a:ln>
                </pic:spPr>
              </pic:pic>
            </a:graphicData>
          </a:graphic>
        </wp:inline>
      </w:drawing>
    </w:r>
    <w:r w:rsidR="008D084E">
      <w:rPr>
        <w:noProof/>
        <w:lang w:eastAsia="fr-FR"/>
      </w:rPr>
      <w:object w:dxaOrig="1440" w:dyaOrig="1440" w14:anchorId="4AE9E3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4" type="#_x0000_t75" style="position:absolute;left:0;text-align:left;margin-left:-7.2pt;margin-top:10.3pt;width:81.45pt;height:63.75pt;z-index:-251657728;mso-wrap-edited:f;mso-position-horizontal-relative:text;mso-position-vertical-relative:text" wrapcoords="-161 0 -161 21394 21600 21394 21600 0 -161 0" fillcolor="window">
          <v:imagedata r:id="rId2" o:title="" cropright="27912f"/>
          <w10:wrap type="through" side="right"/>
        </v:shape>
        <o:OLEObject Type="Embed" ProgID="Word.Picture.8" ShapeID="_x0000_s2054" DrawAspect="Content" ObjectID="_1612267264" r:id="rId3"/>
      </w:object>
    </w:r>
    <w:r w:rsidR="008D084E">
      <w:tab/>
    </w:r>
    <w:r w:rsidR="008D084E">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A2B2C3" w14:textId="77777777" w:rsidR="008D084E" w:rsidRDefault="008D084E" w:rsidP="00CD00C3"/>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44E043" w14:textId="7A90D44E" w:rsidR="008D084E" w:rsidRDefault="008D084E" w:rsidP="009C69DD">
    <w:pPr>
      <w:pStyle w:val="En-tte"/>
      <w:tabs>
        <w:tab w:val="clear" w:pos="4536"/>
        <w:tab w:val="clear" w:pos="9072"/>
        <w:tab w:val="left" w:pos="0"/>
        <w:tab w:val="right" w:pos="9639"/>
      </w:tabs>
      <w:ind w:firstLine="708"/>
    </w:pPr>
    <w:r>
      <w:rPr>
        <w:noProof/>
        <w:lang w:eastAsia="fr-FR"/>
      </w:rPr>
      <w:object w:dxaOrig="1440" w:dyaOrig="1440" w14:anchorId="6AEC36B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2" type="#_x0000_t75" style="position:absolute;left:0;text-align:left;margin-left:-16.95pt;margin-top:-9.75pt;width:58.05pt;height:45.5pt;z-index:-251659776;mso-wrap-edited:f" wrapcoords="-161 0 -161 21394 21600 21394 21600 0 -161 0" fillcolor="window">
          <v:imagedata r:id="rId1" o:title="" cropright="27912f"/>
          <w10:wrap type="through" side="right"/>
        </v:shape>
        <o:OLEObject Type="Embed" ProgID="Word.Picture.8" ShapeID="_x0000_s2052" DrawAspect="Content" ObjectID="_1612267265" r:id="rId2"/>
      </w:object>
    </w:r>
    <w:r>
      <w:rPr>
        <w:noProof/>
        <w:lang w:eastAsia="fr-FR"/>
      </w:rPr>
      <w:t xml:space="preserve">     </w:t>
    </w:r>
    <w:r>
      <w:rPr>
        <w:noProof/>
        <w:lang w:eastAsia="fr-FR"/>
      </w:rPr>
      <w:tab/>
      <w:t>A</w:t>
    </w:r>
    <w:r w:rsidRPr="00CF220E">
      <w:t>CRONYME</w:t>
    </w:r>
  </w:p>
  <w:p w14:paraId="6E210A28" w14:textId="77777777" w:rsidR="00B61D90" w:rsidRPr="002C0C92" w:rsidRDefault="00B61D90" w:rsidP="00B61D90">
    <w:pPr>
      <w:pStyle w:val="proto"/>
      <w:jc w:val="right"/>
      <w:rPr>
        <w:lang w:val="fr-FR"/>
      </w:rPr>
    </w:pPr>
    <w:r>
      <w:t>I.2) Protocole P1 + résumé + en-tête + 16.3 ; HPS A CPP </w:t>
    </w:r>
  </w:p>
  <w:p w14:paraId="212D9E5D" w14:textId="77777777" w:rsidR="00B61D90" w:rsidRDefault="00B61D90" w:rsidP="009C69DD">
    <w:pPr>
      <w:pStyle w:val="En-tte"/>
      <w:tabs>
        <w:tab w:val="clear" w:pos="4536"/>
        <w:tab w:val="clear" w:pos="9072"/>
        <w:tab w:val="left" w:pos="0"/>
        <w:tab w:val="right" w:pos="9639"/>
      </w:tabs>
      <w:ind w:firstLine="708"/>
      <w:rPr>
        <w:noProof/>
        <w:lang w:eastAsia="fr-FR"/>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F399DA" w14:textId="77777777" w:rsidR="008D084E" w:rsidRDefault="008D084E" w:rsidP="00CD00C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2"/>
    <w:multiLevelType w:val="multilevel"/>
    <w:tmpl w:val="00000002"/>
    <w:name w:val="WW8Num2"/>
    <w:lvl w:ilvl="0">
      <w:numFmt w:val="bullet"/>
      <w:lvlText w:val="-"/>
      <w:lvlJc w:val="left"/>
      <w:pPr>
        <w:tabs>
          <w:tab w:val="num" w:pos="360"/>
        </w:tabs>
        <w:ind w:left="357" w:hanging="357"/>
      </w:pPr>
      <w:rPr>
        <w:rFonts w:ascii="Times New Roman" w:hAnsi="Times New Roman" w:cs="Times New Roman"/>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rPr>
    </w:lvl>
  </w:abstractNum>
  <w:abstractNum w:abstractNumId="1" w15:restartNumberingAfterBreak="0">
    <w:nsid w:val="00000003"/>
    <w:multiLevelType w:val="singleLevel"/>
    <w:tmpl w:val="00000003"/>
    <w:name w:val="WW8Num3"/>
    <w:lvl w:ilvl="0">
      <w:start w:val="1"/>
      <w:numFmt w:val="bullet"/>
      <w:lvlText w:val=""/>
      <w:lvlJc w:val="left"/>
      <w:pPr>
        <w:tabs>
          <w:tab w:val="num" w:pos="240"/>
        </w:tabs>
        <w:ind w:left="240" w:firstLine="0"/>
      </w:pPr>
      <w:rPr>
        <w:rFonts w:ascii="Symbol" w:hAnsi="Symbol"/>
      </w:rPr>
    </w:lvl>
  </w:abstractNum>
  <w:abstractNum w:abstractNumId="2" w15:restartNumberingAfterBreak="0">
    <w:nsid w:val="00000004"/>
    <w:multiLevelType w:val="multilevel"/>
    <w:tmpl w:val="00000004"/>
    <w:name w:val="WW8Num4"/>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3" w15:restartNumberingAfterBreak="0">
    <w:nsid w:val="00000005"/>
    <w:multiLevelType w:val="multilevel"/>
    <w:tmpl w:val="00000005"/>
    <w:name w:val="WW8Num5"/>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4" w15:restartNumberingAfterBreak="0">
    <w:nsid w:val="00000006"/>
    <w:multiLevelType w:val="multilevel"/>
    <w:tmpl w:val="00000006"/>
    <w:name w:val="WW8Num6"/>
    <w:lvl w:ilvl="0">
      <w:start w:val="1"/>
      <w:numFmt w:val="bullet"/>
      <w:lvlText w:val=""/>
      <w:lvlJc w:val="left"/>
      <w:pPr>
        <w:tabs>
          <w:tab w:val="num" w:pos="720"/>
        </w:tabs>
        <w:ind w:left="720" w:hanging="360"/>
      </w:pPr>
      <w:rPr>
        <w:rFonts w:ascii="Symbol" w:hAnsi="Symbol" w:cs="Times New Roman"/>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Wingdings" w:hAnsi="Wingdings"/>
      </w:rPr>
    </w:lvl>
    <w:lvl w:ilvl="4">
      <w:start w:val="1"/>
      <w:numFmt w:val="bullet"/>
      <w:lvlText w:val=""/>
      <w:lvlJc w:val="left"/>
      <w:pPr>
        <w:tabs>
          <w:tab w:val="num" w:pos="3600"/>
        </w:tabs>
        <w:ind w:left="3600" w:hanging="360"/>
      </w:pPr>
      <w:rPr>
        <w:rFonts w:ascii="Wingdings" w:hAnsi="Wingdings"/>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Wingdings" w:hAnsi="Wingdings"/>
      </w:rPr>
    </w:lvl>
    <w:lvl w:ilvl="7">
      <w:start w:val="1"/>
      <w:numFmt w:val="bullet"/>
      <w:lvlText w:val=""/>
      <w:lvlJc w:val="left"/>
      <w:pPr>
        <w:tabs>
          <w:tab w:val="num" w:pos="5760"/>
        </w:tabs>
        <w:ind w:left="5760" w:hanging="360"/>
      </w:pPr>
      <w:rPr>
        <w:rFonts w:ascii="Wingdings" w:hAnsi="Wingdings"/>
      </w:rPr>
    </w:lvl>
    <w:lvl w:ilvl="8">
      <w:start w:val="1"/>
      <w:numFmt w:val="bullet"/>
      <w:lvlText w:val=""/>
      <w:lvlJc w:val="left"/>
      <w:pPr>
        <w:tabs>
          <w:tab w:val="num" w:pos="6480"/>
        </w:tabs>
        <w:ind w:left="6480" w:hanging="360"/>
      </w:pPr>
      <w:rPr>
        <w:rFonts w:ascii="Wingdings" w:hAnsi="Wingdings"/>
      </w:rPr>
    </w:lvl>
  </w:abstractNum>
  <w:abstractNum w:abstractNumId="5" w15:restartNumberingAfterBreak="0">
    <w:nsid w:val="00000007"/>
    <w:multiLevelType w:val="multilevel"/>
    <w:tmpl w:val="00000007"/>
    <w:name w:val="WW8Num7"/>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6" w15:restartNumberingAfterBreak="0">
    <w:nsid w:val="00000008"/>
    <w:multiLevelType w:val="multilevel"/>
    <w:tmpl w:val="00000008"/>
    <w:name w:val="WW8Num8"/>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7" w15:restartNumberingAfterBreak="0">
    <w:nsid w:val="00000009"/>
    <w:multiLevelType w:val="multilevel"/>
    <w:tmpl w:val="00000009"/>
    <w:name w:val="WW8Num9"/>
    <w:lvl w:ilvl="0">
      <w:start w:val="1"/>
      <w:numFmt w:val="decimal"/>
      <w:lvlText w:val="%1."/>
      <w:lvlJc w:val="left"/>
      <w:pPr>
        <w:tabs>
          <w:tab w:val="num" w:pos="1800"/>
        </w:tabs>
        <w:ind w:left="1800" w:hanging="360"/>
      </w:pPr>
    </w:lvl>
    <w:lvl w:ilvl="1">
      <w:start w:val="1"/>
      <w:numFmt w:val="decimal"/>
      <w:lvlText w:val="%1.%2."/>
      <w:lvlJc w:val="left"/>
      <w:pPr>
        <w:tabs>
          <w:tab w:val="num" w:pos="2232"/>
        </w:tabs>
        <w:ind w:left="2232" w:hanging="432"/>
      </w:pPr>
    </w:lvl>
    <w:lvl w:ilvl="2">
      <w:start w:val="1"/>
      <w:numFmt w:val="decimal"/>
      <w:lvlText w:val="%1.%2.%3."/>
      <w:lvlJc w:val="left"/>
      <w:pPr>
        <w:tabs>
          <w:tab w:val="num" w:pos="2880"/>
        </w:tabs>
        <w:ind w:left="2664" w:hanging="504"/>
      </w:pPr>
    </w:lvl>
    <w:lvl w:ilvl="3">
      <w:start w:val="1"/>
      <w:numFmt w:val="decimal"/>
      <w:lvlText w:val="%1.%2.%3.%4."/>
      <w:lvlJc w:val="left"/>
      <w:pPr>
        <w:tabs>
          <w:tab w:val="num" w:pos="3240"/>
        </w:tabs>
        <w:ind w:left="3168" w:hanging="648"/>
      </w:pPr>
    </w:lvl>
    <w:lvl w:ilvl="4">
      <w:start w:val="1"/>
      <w:numFmt w:val="decimal"/>
      <w:lvlText w:val="%1.%2.%3.%4.%5."/>
      <w:lvlJc w:val="left"/>
      <w:pPr>
        <w:tabs>
          <w:tab w:val="num" w:pos="3960"/>
        </w:tabs>
        <w:ind w:left="3672" w:hanging="792"/>
      </w:pPr>
    </w:lvl>
    <w:lvl w:ilvl="5">
      <w:start w:val="1"/>
      <w:numFmt w:val="decimal"/>
      <w:lvlText w:val="%1.%2.%3.%4.%5.%6."/>
      <w:lvlJc w:val="left"/>
      <w:pPr>
        <w:tabs>
          <w:tab w:val="num" w:pos="4320"/>
        </w:tabs>
        <w:ind w:left="4176" w:hanging="936"/>
      </w:pPr>
    </w:lvl>
    <w:lvl w:ilvl="6">
      <w:start w:val="1"/>
      <w:numFmt w:val="decimal"/>
      <w:lvlText w:val="%1.%2.%3.%4.%5.%6.%7."/>
      <w:lvlJc w:val="left"/>
      <w:pPr>
        <w:tabs>
          <w:tab w:val="num" w:pos="5040"/>
        </w:tabs>
        <w:ind w:left="4680" w:hanging="1080"/>
      </w:pPr>
    </w:lvl>
    <w:lvl w:ilvl="7">
      <w:start w:val="1"/>
      <w:numFmt w:val="decimal"/>
      <w:lvlText w:val="%1.%2.%3.%4.%5.%6.%7.%8."/>
      <w:lvlJc w:val="left"/>
      <w:pPr>
        <w:tabs>
          <w:tab w:val="num" w:pos="5400"/>
        </w:tabs>
        <w:ind w:left="5184" w:hanging="1224"/>
      </w:pPr>
    </w:lvl>
    <w:lvl w:ilvl="8">
      <w:start w:val="1"/>
      <w:numFmt w:val="decimal"/>
      <w:lvlText w:val="%1.%2.%3.%4.%5.%6.%7.%8.%9."/>
      <w:lvlJc w:val="left"/>
      <w:pPr>
        <w:tabs>
          <w:tab w:val="num" w:pos="6120"/>
        </w:tabs>
        <w:ind w:left="5760" w:hanging="1440"/>
      </w:pPr>
    </w:lvl>
  </w:abstractNum>
  <w:abstractNum w:abstractNumId="8" w15:restartNumberingAfterBreak="0">
    <w:nsid w:val="0000000A"/>
    <w:multiLevelType w:val="multilevel"/>
    <w:tmpl w:val="0000000A"/>
    <w:name w:val="WW8Num10"/>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9" w15:restartNumberingAfterBreak="0">
    <w:nsid w:val="0000000B"/>
    <w:multiLevelType w:val="multilevel"/>
    <w:tmpl w:val="0000000B"/>
    <w:name w:val="WW8Num11"/>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10" w15:restartNumberingAfterBreak="0">
    <w:nsid w:val="0000000C"/>
    <w:multiLevelType w:val="multilevel"/>
    <w:tmpl w:val="0000000C"/>
    <w:name w:val="WW8Num12"/>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11" w15:restartNumberingAfterBreak="0">
    <w:nsid w:val="0000000D"/>
    <w:multiLevelType w:val="singleLevel"/>
    <w:tmpl w:val="0000000D"/>
    <w:name w:val="WW8Num13"/>
    <w:lvl w:ilvl="0">
      <w:start w:val="1"/>
      <w:numFmt w:val="bullet"/>
      <w:lvlText w:val=""/>
      <w:lvlJc w:val="left"/>
      <w:pPr>
        <w:tabs>
          <w:tab w:val="num" w:pos="984"/>
        </w:tabs>
        <w:ind w:left="720" w:hanging="96"/>
      </w:pPr>
      <w:rPr>
        <w:rFonts w:ascii="Wingdings" w:hAnsi="Wingdings"/>
        <w:sz w:val="20"/>
      </w:rPr>
    </w:lvl>
  </w:abstractNum>
  <w:abstractNum w:abstractNumId="12" w15:restartNumberingAfterBreak="0">
    <w:nsid w:val="0000000E"/>
    <w:multiLevelType w:val="multilevel"/>
    <w:tmpl w:val="0000000E"/>
    <w:name w:val="WW8Num14"/>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13" w15:restartNumberingAfterBreak="0">
    <w:nsid w:val="0000000F"/>
    <w:multiLevelType w:val="singleLevel"/>
    <w:tmpl w:val="0000000F"/>
    <w:name w:val="WW8Num15"/>
    <w:lvl w:ilvl="0">
      <w:start w:val="1"/>
      <w:numFmt w:val="bullet"/>
      <w:lvlText w:val="-"/>
      <w:lvlJc w:val="left"/>
      <w:pPr>
        <w:tabs>
          <w:tab w:val="num" w:pos="480"/>
        </w:tabs>
        <w:ind w:left="650" w:hanging="170"/>
      </w:pPr>
      <w:rPr>
        <w:rFonts w:ascii="Courier New" w:hAnsi="Courier New"/>
      </w:rPr>
    </w:lvl>
  </w:abstractNum>
  <w:abstractNum w:abstractNumId="14" w15:restartNumberingAfterBreak="0">
    <w:nsid w:val="00000010"/>
    <w:multiLevelType w:val="multilevel"/>
    <w:tmpl w:val="00000010"/>
    <w:name w:val="WW8Num16"/>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15" w15:restartNumberingAfterBreak="0">
    <w:nsid w:val="00000011"/>
    <w:multiLevelType w:val="multilevel"/>
    <w:tmpl w:val="00000011"/>
    <w:name w:val="WW8Num17"/>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cs="Comic Sans MS"/>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Wingdings" w:hAnsi="Wingdings"/>
      </w:rPr>
    </w:lvl>
    <w:lvl w:ilvl="4">
      <w:start w:val="1"/>
      <w:numFmt w:val="bullet"/>
      <w:lvlText w:val=""/>
      <w:lvlJc w:val="left"/>
      <w:pPr>
        <w:tabs>
          <w:tab w:val="num" w:pos="3600"/>
        </w:tabs>
        <w:ind w:left="3600" w:hanging="360"/>
      </w:pPr>
      <w:rPr>
        <w:rFonts w:ascii="Wingdings" w:hAnsi="Wingdings"/>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Wingdings" w:hAnsi="Wingdings"/>
      </w:rPr>
    </w:lvl>
    <w:lvl w:ilvl="7">
      <w:start w:val="1"/>
      <w:numFmt w:val="bullet"/>
      <w:lvlText w:val=""/>
      <w:lvlJc w:val="left"/>
      <w:pPr>
        <w:tabs>
          <w:tab w:val="num" w:pos="5760"/>
        </w:tabs>
        <w:ind w:left="5760" w:hanging="360"/>
      </w:pPr>
      <w:rPr>
        <w:rFonts w:ascii="Wingdings" w:hAnsi="Wingdings"/>
      </w:rPr>
    </w:lvl>
    <w:lvl w:ilvl="8">
      <w:start w:val="1"/>
      <w:numFmt w:val="bullet"/>
      <w:lvlText w:val=""/>
      <w:lvlJc w:val="left"/>
      <w:pPr>
        <w:tabs>
          <w:tab w:val="num" w:pos="6480"/>
        </w:tabs>
        <w:ind w:left="6480" w:hanging="360"/>
      </w:pPr>
      <w:rPr>
        <w:rFonts w:ascii="Wingdings" w:hAnsi="Wingdings"/>
      </w:rPr>
    </w:lvl>
  </w:abstractNum>
  <w:abstractNum w:abstractNumId="16" w15:restartNumberingAfterBreak="0">
    <w:nsid w:val="00000012"/>
    <w:multiLevelType w:val="multilevel"/>
    <w:tmpl w:val="00000012"/>
    <w:name w:val="WW8Num18"/>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17" w15:restartNumberingAfterBreak="0">
    <w:nsid w:val="00000013"/>
    <w:multiLevelType w:val="multilevel"/>
    <w:tmpl w:val="00000013"/>
    <w:name w:val="WW8Num19"/>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18" w15:restartNumberingAfterBreak="0">
    <w:nsid w:val="00000014"/>
    <w:multiLevelType w:val="multilevel"/>
    <w:tmpl w:val="00000014"/>
    <w:name w:val="WW8Num20"/>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19" w15:restartNumberingAfterBreak="0">
    <w:nsid w:val="00000015"/>
    <w:multiLevelType w:val="multilevel"/>
    <w:tmpl w:val="00000015"/>
    <w:name w:val="WW8Num21"/>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0" w15:restartNumberingAfterBreak="0">
    <w:nsid w:val="00000016"/>
    <w:multiLevelType w:val="multilevel"/>
    <w:tmpl w:val="00000016"/>
    <w:name w:val="WW8Num22"/>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21" w15:restartNumberingAfterBreak="0">
    <w:nsid w:val="00000017"/>
    <w:multiLevelType w:val="multilevel"/>
    <w:tmpl w:val="00000017"/>
    <w:name w:val="WW8Num23"/>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22" w15:restartNumberingAfterBreak="0">
    <w:nsid w:val="00000018"/>
    <w:multiLevelType w:val="singleLevel"/>
    <w:tmpl w:val="00000018"/>
    <w:name w:val="WW8Num24"/>
    <w:lvl w:ilvl="0">
      <w:numFmt w:val="bullet"/>
      <w:lvlText w:val="-"/>
      <w:lvlJc w:val="left"/>
      <w:pPr>
        <w:tabs>
          <w:tab w:val="num" w:pos="1065"/>
        </w:tabs>
        <w:ind w:left="1065" w:hanging="705"/>
      </w:pPr>
      <w:rPr>
        <w:rFonts w:ascii="Times New Roman" w:hAnsi="Times New Roman"/>
        <w:sz w:val="20"/>
      </w:rPr>
    </w:lvl>
  </w:abstractNum>
  <w:abstractNum w:abstractNumId="23" w15:restartNumberingAfterBreak="0">
    <w:nsid w:val="00000019"/>
    <w:multiLevelType w:val="multilevel"/>
    <w:tmpl w:val="00000019"/>
    <w:name w:val="WW8Num25"/>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24" w15:restartNumberingAfterBreak="0">
    <w:nsid w:val="0000001A"/>
    <w:multiLevelType w:val="singleLevel"/>
    <w:tmpl w:val="0000001A"/>
    <w:name w:val="WW8Num26"/>
    <w:lvl w:ilvl="0">
      <w:start w:val="1"/>
      <w:numFmt w:val="bullet"/>
      <w:lvlText w:val=""/>
      <w:lvlJc w:val="left"/>
      <w:pPr>
        <w:tabs>
          <w:tab w:val="num" w:pos="1068"/>
        </w:tabs>
        <w:ind w:left="1068" w:hanging="360"/>
      </w:pPr>
      <w:rPr>
        <w:rFonts w:ascii="Wingdings" w:hAnsi="Wingdings" w:cs="Times New Roman"/>
      </w:rPr>
    </w:lvl>
  </w:abstractNum>
  <w:abstractNum w:abstractNumId="25" w15:restartNumberingAfterBreak="0">
    <w:nsid w:val="0000001B"/>
    <w:multiLevelType w:val="singleLevel"/>
    <w:tmpl w:val="0000001B"/>
    <w:name w:val="WW8Num27"/>
    <w:lvl w:ilvl="0">
      <w:start w:val="1"/>
      <w:numFmt w:val="bullet"/>
      <w:lvlText w:val=""/>
      <w:lvlJc w:val="left"/>
      <w:pPr>
        <w:tabs>
          <w:tab w:val="num" w:pos="2563"/>
        </w:tabs>
        <w:ind w:left="2563" w:hanging="360"/>
      </w:pPr>
      <w:rPr>
        <w:rFonts w:ascii="Wingdings" w:hAnsi="Wingdings"/>
        <w:sz w:val="20"/>
      </w:rPr>
    </w:lvl>
  </w:abstractNum>
  <w:abstractNum w:abstractNumId="26" w15:restartNumberingAfterBreak="0">
    <w:nsid w:val="0000001C"/>
    <w:multiLevelType w:val="singleLevel"/>
    <w:tmpl w:val="0000001C"/>
    <w:name w:val="WW8Num28"/>
    <w:lvl w:ilvl="0">
      <w:start w:val="1"/>
      <w:numFmt w:val="bullet"/>
      <w:lvlText w:val=""/>
      <w:lvlJc w:val="left"/>
      <w:pPr>
        <w:tabs>
          <w:tab w:val="num" w:pos="360"/>
        </w:tabs>
        <w:ind w:left="360" w:hanging="360"/>
      </w:pPr>
      <w:rPr>
        <w:rFonts w:ascii="Symbol" w:hAnsi="Symbol"/>
      </w:rPr>
    </w:lvl>
  </w:abstractNum>
  <w:abstractNum w:abstractNumId="27" w15:restartNumberingAfterBreak="0">
    <w:nsid w:val="0000001D"/>
    <w:multiLevelType w:val="multilevel"/>
    <w:tmpl w:val="0000001D"/>
    <w:name w:val="WW8Num29"/>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Wingdings" w:hAnsi="Wingdings"/>
      </w:rPr>
    </w:lvl>
    <w:lvl w:ilvl="4">
      <w:start w:val="1"/>
      <w:numFmt w:val="bullet"/>
      <w:lvlText w:val=""/>
      <w:lvlJc w:val="left"/>
      <w:pPr>
        <w:tabs>
          <w:tab w:val="num" w:pos="3600"/>
        </w:tabs>
        <w:ind w:left="3600" w:hanging="360"/>
      </w:pPr>
      <w:rPr>
        <w:rFonts w:ascii="Wingdings" w:hAnsi="Wingdings"/>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Wingdings" w:hAnsi="Wingdings"/>
      </w:rPr>
    </w:lvl>
    <w:lvl w:ilvl="7">
      <w:start w:val="1"/>
      <w:numFmt w:val="bullet"/>
      <w:lvlText w:val=""/>
      <w:lvlJc w:val="left"/>
      <w:pPr>
        <w:tabs>
          <w:tab w:val="num" w:pos="5760"/>
        </w:tabs>
        <w:ind w:left="5760" w:hanging="360"/>
      </w:pPr>
      <w:rPr>
        <w:rFonts w:ascii="Wingdings" w:hAnsi="Wingdings"/>
      </w:rPr>
    </w:lvl>
    <w:lvl w:ilvl="8">
      <w:start w:val="1"/>
      <w:numFmt w:val="bullet"/>
      <w:lvlText w:val=""/>
      <w:lvlJc w:val="left"/>
      <w:pPr>
        <w:tabs>
          <w:tab w:val="num" w:pos="6480"/>
        </w:tabs>
        <w:ind w:left="6480" w:hanging="360"/>
      </w:pPr>
      <w:rPr>
        <w:rFonts w:ascii="Wingdings" w:hAnsi="Wingdings"/>
      </w:rPr>
    </w:lvl>
  </w:abstractNum>
  <w:abstractNum w:abstractNumId="28" w15:restartNumberingAfterBreak="0">
    <w:nsid w:val="0000001E"/>
    <w:multiLevelType w:val="multilevel"/>
    <w:tmpl w:val="0000001E"/>
    <w:name w:val="WW8Num30"/>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Wingdings" w:hAnsi="Wingdings"/>
      </w:rPr>
    </w:lvl>
    <w:lvl w:ilvl="4">
      <w:start w:val="1"/>
      <w:numFmt w:val="bullet"/>
      <w:lvlText w:val=""/>
      <w:lvlJc w:val="left"/>
      <w:pPr>
        <w:tabs>
          <w:tab w:val="num" w:pos="3600"/>
        </w:tabs>
        <w:ind w:left="3600" w:hanging="360"/>
      </w:pPr>
      <w:rPr>
        <w:rFonts w:ascii="Wingdings" w:hAnsi="Wingdings"/>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Wingdings" w:hAnsi="Wingdings"/>
      </w:rPr>
    </w:lvl>
    <w:lvl w:ilvl="7">
      <w:start w:val="1"/>
      <w:numFmt w:val="bullet"/>
      <w:lvlText w:val=""/>
      <w:lvlJc w:val="left"/>
      <w:pPr>
        <w:tabs>
          <w:tab w:val="num" w:pos="5760"/>
        </w:tabs>
        <w:ind w:left="5760" w:hanging="360"/>
      </w:pPr>
      <w:rPr>
        <w:rFonts w:ascii="Wingdings" w:hAnsi="Wingdings"/>
      </w:rPr>
    </w:lvl>
    <w:lvl w:ilvl="8">
      <w:start w:val="1"/>
      <w:numFmt w:val="bullet"/>
      <w:lvlText w:val=""/>
      <w:lvlJc w:val="left"/>
      <w:pPr>
        <w:tabs>
          <w:tab w:val="num" w:pos="6480"/>
        </w:tabs>
        <w:ind w:left="6480" w:hanging="360"/>
      </w:pPr>
      <w:rPr>
        <w:rFonts w:ascii="Wingdings" w:hAnsi="Wingdings"/>
      </w:rPr>
    </w:lvl>
  </w:abstractNum>
  <w:abstractNum w:abstractNumId="29" w15:restartNumberingAfterBreak="0">
    <w:nsid w:val="0000001F"/>
    <w:multiLevelType w:val="multilevel"/>
    <w:tmpl w:val="0000001F"/>
    <w:name w:val="WW8Num31"/>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30" w15:restartNumberingAfterBreak="0">
    <w:nsid w:val="00000020"/>
    <w:multiLevelType w:val="multilevel"/>
    <w:tmpl w:val="00000020"/>
    <w:name w:val="WW8Num32"/>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31" w15:restartNumberingAfterBreak="0">
    <w:nsid w:val="00000021"/>
    <w:multiLevelType w:val="multilevel"/>
    <w:tmpl w:val="00000021"/>
    <w:name w:val="WW8Num33"/>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32" w15:restartNumberingAfterBreak="0">
    <w:nsid w:val="00000022"/>
    <w:multiLevelType w:val="multilevel"/>
    <w:tmpl w:val="00000022"/>
    <w:name w:val="WW8Num34"/>
    <w:lvl w:ilvl="0">
      <w:start w:val="1"/>
      <w:numFmt w:val="upperLetter"/>
      <w:lvlText w:val="%1."/>
      <w:lvlJc w:val="left"/>
      <w:pPr>
        <w:tabs>
          <w:tab w:val="num" w:pos="1080"/>
        </w:tabs>
        <w:ind w:left="1080" w:hanging="360"/>
      </w:pPr>
    </w:lvl>
    <w:lvl w:ilvl="1">
      <w:start w:val="1"/>
      <w:numFmt w:val="decimal"/>
      <w:lvlText w:val="%2."/>
      <w:lvlJc w:val="left"/>
      <w:pPr>
        <w:tabs>
          <w:tab w:val="num" w:pos="1080"/>
        </w:tabs>
        <w:ind w:left="1080" w:hanging="360"/>
      </w:pPr>
    </w:lvl>
    <w:lvl w:ilvl="2">
      <w:start w:val="1"/>
      <w:numFmt w:val="lowerLetter"/>
      <w:lvlText w:val="%3)"/>
      <w:lvlJc w:val="left"/>
      <w:pPr>
        <w:tabs>
          <w:tab w:val="num" w:pos="2520"/>
        </w:tabs>
        <w:ind w:left="2520" w:hanging="360"/>
      </w:pPr>
    </w:lvl>
    <w:lvl w:ilvl="3">
      <w:start w:val="1"/>
      <w:numFmt w:val="bullet"/>
      <w:lvlText w:val=""/>
      <w:lvlJc w:val="left"/>
      <w:pPr>
        <w:tabs>
          <w:tab w:val="num" w:pos="3240"/>
        </w:tabs>
        <w:ind w:left="3240" w:hanging="360"/>
      </w:pPr>
      <w:rPr>
        <w:rFonts w:ascii="Symbol" w:hAnsi="Symbol"/>
      </w:rPr>
    </w:lvl>
    <w:lvl w:ilvl="4">
      <w:start w:val="1"/>
      <w:numFmt w:val="bullet"/>
      <w:lvlText w:val="o"/>
      <w:lvlJc w:val="left"/>
      <w:pPr>
        <w:tabs>
          <w:tab w:val="num" w:pos="3960"/>
        </w:tabs>
        <w:ind w:left="3960" w:hanging="360"/>
      </w:pPr>
      <w:rPr>
        <w:rFonts w:ascii="Courier New" w:hAnsi="Courier New"/>
      </w:rPr>
    </w:lvl>
    <w:lvl w:ilvl="5">
      <w:start w:val="1"/>
      <w:numFmt w:val="bullet"/>
      <w:lvlText w:val=""/>
      <w:lvlJc w:val="left"/>
      <w:pPr>
        <w:tabs>
          <w:tab w:val="num" w:pos="4680"/>
        </w:tabs>
        <w:ind w:left="4680" w:hanging="360"/>
      </w:pPr>
      <w:rPr>
        <w:rFonts w:ascii="Wingdings" w:hAnsi="Wingdings"/>
      </w:rPr>
    </w:lvl>
    <w:lvl w:ilvl="6">
      <w:start w:val="1"/>
      <w:numFmt w:val="bullet"/>
      <w:lvlText w:val=""/>
      <w:lvlJc w:val="left"/>
      <w:pPr>
        <w:tabs>
          <w:tab w:val="num" w:pos="5400"/>
        </w:tabs>
        <w:ind w:left="5400" w:hanging="360"/>
      </w:pPr>
      <w:rPr>
        <w:rFonts w:ascii="Symbol" w:hAnsi="Symbol"/>
      </w:rPr>
    </w:lvl>
    <w:lvl w:ilvl="7">
      <w:start w:val="1"/>
      <w:numFmt w:val="bullet"/>
      <w:lvlText w:val="o"/>
      <w:lvlJc w:val="left"/>
      <w:pPr>
        <w:tabs>
          <w:tab w:val="num" w:pos="6120"/>
        </w:tabs>
        <w:ind w:left="6120" w:hanging="360"/>
      </w:pPr>
      <w:rPr>
        <w:rFonts w:ascii="Courier New" w:hAnsi="Courier New"/>
      </w:rPr>
    </w:lvl>
    <w:lvl w:ilvl="8">
      <w:start w:val="1"/>
      <w:numFmt w:val="bullet"/>
      <w:lvlText w:val=""/>
      <w:lvlJc w:val="left"/>
      <w:pPr>
        <w:tabs>
          <w:tab w:val="num" w:pos="6840"/>
        </w:tabs>
        <w:ind w:left="6840" w:hanging="360"/>
      </w:pPr>
      <w:rPr>
        <w:rFonts w:ascii="Wingdings" w:hAnsi="Wingdings"/>
      </w:rPr>
    </w:lvl>
  </w:abstractNum>
  <w:abstractNum w:abstractNumId="33" w15:restartNumberingAfterBreak="0">
    <w:nsid w:val="00000023"/>
    <w:multiLevelType w:val="multilevel"/>
    <w:tmpl w:val="00000023"/>
    <w:name w:val="WW8Num35"/>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34" w15:restartNumberingAfterBreak="0">
    <w:nsid w:val="00000024"/>
    <w:multiLevelType w:val="multilevel"/>
    <w:tmpl w:val="00000024"/>
    <w:name w:val="WW8Num36"/>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35" w15:restartNumberingAfterBreak="0">
    <w:nsid w:val="00000025"/>
    <w:multiLevelType w:val="multilevel"/>
    <w:tmpl w:val="00000025"/>
    <w:name w:val="WW8Num37"/>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36" w15:restartNumberingAfterBreak="0">
    <w:nsid w:val="00000026"/>
    <w:multiLevelType w:val="multilevel"/>
    <w:tmpl w:val="00000026"/>
    <w:name w:val="WW8Num38"/>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37" w15:restartNumberingAfterBreak="0">
    <w:nsid w:val="00000027"/>
    <w:multiLevelType w:val="multilevel"/>
    <w:tmpl w:val="00000027"/>
    <w:name w:val="WW8Num39"/>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38" w15:restartNumberingAfterBreak="0">
    <w:nsid w:val="00000028"/>
    <w:multiLevelType w:val="multilevel"/>
    <w:tmpl w:val="00000028"/>
    <w:name w:val="WW8Num40"/>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39" w15:restartNumberingAfterBreak="0">
    <w:nsid w:val="00000029"/>
    <w:multiLevelType w:val="multilevel"/>
    <w:tmpl w:val="00000029"/>
    <w:name w:val="WW8Num41"/>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40" w15:restartNumberingAfterBreak="0">
    <w:nsid w:val="0000002A"/>
    <w:multiLevelType w:val="multilevel"/>
    <w:tmpl w:val="0000002A"/>
    <w:name w:val="WW8Num42"/>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41" w15:restartNumberingAfterBreak="0">
    <w:nsid w:val="0000002B"/>
    <w:multiLevelType w:val="singleLevel"/>
    <w:tmpl w:val="0000002B"/>
    <w:name w:val="WW8Num43"/>
    <w:lvl w:ilvl="0">
      <w:start w:val="1"/>
      <w:numFmt w:val="bullet"/>
      <w:lvlText w:val=""/>
      <w:lvlJc w:val="left"/>
      <w:pPr>
        <w:tabs>
          <w:tab w:val="num" w:pos="1068"/>
        </w:tabs>
        <w:ind w:left="1068" w:hanging="360"/>
      </w:pPr>
      <w:rPr>
        <w:rFonts w:ascii="Symbol" w:hAnsi="Symbol"/>
        <w:sz w:val="20"/>
      </w:rPr>
    </w:lvl>
  </w:abstractNum>
  <w:abstractNum w:abstractNumId="42" w15:restartNumberingAfterBreak="0">
    <w:nsid w:val="0000002C"/>
    <w:multiLevelType w:val="multilevel"/>
    <w:tmpl w:val="0000002C"/>
    <w:name w:val="WW8Num44"/>
    <w:lvl w:ilvl="0">
      <w:start w:val="1"/>
      <w:numFmt w:val="bullet"/>
      <w:lvlText w:val=""/>
      <w:lvlJc w:val="left"/>
      <w:pPr>
        <w:tabs>
          <w:tab w:val="num" w:pos="720"/>
        </w:tabs>
        <w:ind w:left="720" w:hanging="360"/>
      </w:pPr>
      <w:rPr>
        <w:rFonts w:ascii="Symbol" w:hAnsi="Symbol"/>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43" w15:restartNumberingAfterBreak="0">
    <w:nsid w:val="0000002D"/>
    <w:multiLevelType w:val="multilevel"/>
    <w:tmpl w:val="0000002D"/>
    <w:name w:val="WW8Num45"/>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44" w15:restartNumberingAfterBreak="0">
    <w:nsid w:val="0000002E"/>
    <w:multiLevelType w:val="singleLevel"/>
    <w:tmpl w:val="0000002E"/>
    <w:name w:val="WW8Num46"/>
    <w:lvl w:ilvl="0">
      <w:numFmt w:val="bullet"/>
      <w:lvlText w:val="-"/>
      <w:lvlJc w:val="left"/>
      <w:pPr>
        <w:tabs>
          <w:tab w:val="num" w:pos="360"/>
        </w:tabs>
        <w:ind w:left="357" w:hanging="357"/>
      </w:pPr>
      <w:rPr>
        <w:rFonts w:ascii="Times New Roman" w:hAnsi="Times New Roman"/>
        <w:sz w:val="20"/>
      </w:rPr>
    </w:lvl>
  </w:abstractNum>
  <w:abstractNum w:abstractNumId="45" w15:restartNumberingAfterBreak="0">
    <w:nsid w:val="0000002F"/>
    <w:multiLevelType w:val="multilevel"/>
    <w:tmpl w:val="0000002F"/>
    <w:name w:val="WW8Num47"/>
    <w:lvl w:ilvl="0">
      <w:start w:val="1"/>
      <w:numFmt w:val="bullet"/>
      <w:lvlText w:val=""/>
      <w:lvlJc w:val="left"/>
      <w:pPr>
        <w:tabs>
          <w:tab w:val="num" w:pos="720"/>
        </w:tabs>
        <w:ind w:left="720" w:hanging="360"/>
      </w:pPr>
      <w:rPr>
        <w:rFonts w:ascii="Symbol" w:hAnsi="Symbol" w:cs="Times New Roman"/>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Wingdings" w:hAnsi="Wingdings"/>
      </w:rPr>
    </w:lvl>
    <w:lvl w:ilvl="4">
      <w:start w:val="1"/>
      <w:numFmt w:val="bullet"/>
      <w:lvlText w:val=""/>
      <w:lvlJc w:val="left"/>
      <w:pPr>
        <w:tabs>
          <w:tab w:val="num" w:pos="3600"/>
        </w:tabs>
        <w:ind w:left="3600" w:hanging="360"/>
      </w:pPr>
      <w:rPr>
        <w:rFonts w:ascii="Wingdings" w:hAnsi="Wingdings"/>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Wingdings" w:hAnsi="Wingdings"/>
      </w:rPr>
    </w:lvl>
    <w:lvl w:ilvl="7">
      <w:start w:val="1"/>
      <w:numFmt w:val="bullet"/>
      <w:lvlText w:val=""/>
      <w:lvlJc w:val="left"/>
      <w:pPr>
        <w:tabs>
          <w:tab w:val="num" w:pos="5760"/>
        </w:tabs>
        <w:ind w:left="5760" w:hanging="360"/>
      </w:pPr>
      <w:rPr>
        <w:rFonts w:ascii="Wingdings" w:hAnsi="Wingdings"/>
      </w:rPr>
    </w:lvl>
    <w:lvl w:ilvl="8">
      <w:start w:val="1"/>
      <w:numFmt w:val="bullet"/>
      <w:lvlText w:val=""/>
      <w:lvlJc w:val="left"/>
      <w:pPr>
        <w:tabs>
          <w:tab w:val="num" w:pos="6480"/>
        </w:tabs>
        <w:ind w:left="6480" w:hanging="360"/>
      </w:pPr>
      <w:rPr>
        <w:rFonts w:ascii="Wingdings" w:hAnsi="Wingdings"/>
      </w:rPr>
    </w:lvl>
  </w:abstractNum>
  <w:abstractNum w:abstractNumId="46" w15:restartNumberingAfterBreak="0">
    <w:nsid w:val="00000030"/>
    <w:multiLevelType w:val="multilevel"/>
    <w:tmpl w:val="00000030"/>
    <w:name w:val="WW8Num48"/>
    <w:lvl w:ilvl="0">
      <w:start w:val="1"/>
      <w:numFmt w:val="bullet"/>
      <w:lvlText w:val=""/>
      <w:lvlJc w:val="left"/>
      <w:pPr>
        <w:tabs>
          <w:tab w:val="num" w:pos="720"/>
        </w:tabs>
        <w:ind w:left="720" w:hanging="360"/>
      </w:pPr>
      <w:rPr>
        <w:rFonts w:ascii="Symbol" w:hAnsi="Symbol" w:cs="Times New Roman"/>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Wingdings" w:hAnsi="Wingdings"/>
      </w:rPr>
    </w:lvl>
    <w:lvl w:ilvl="4">
      <w:start w:val="1"/>
      <w:numFmt w:val="bullet"/>
      <w:lvlText w:val=""/>
      <w:lvlJc w:val="left"/>
      <w:pPr>
        <w:tabs>
          <w:tab w:val="num" w:pos="3600"/>
        </w:tabs>
        <w:ind w:left="3600" w:hanging="360"/>
      </w:pPr>
      <w:rPr>
        <w:rFonts w:ascii="Wingdings" w:hAnsi="Wingdings"/>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Wingdings" w:hAnsi="Wingdings"/>
      </w:rPr>
    </w:lvl>
    <w:lvl w:ilvl="7">
      <w:start w:val="1"/>
      <w:numFmt w:val="bullet"/>
      <w:lvlText w:val=""/>
      <w:lvlJc w:val="left"/>
      <w:pPr>
        <w:tabs>
          <w:tab w:val="num" w:pos="5760"/>
        </w:tabs>
        <w:ind w:left="5760" w:hanging="360"/>
      </w:pPr>
      <w:rPr>
        <w:rFonts w:ascii="Wingdings" w:hAnsi="Wingdings"/>
      </w:rPr>
    </w:lvl>
    <w:lvl w:ilvl="8">
      <w:start w:val="1"/>
      <w:numFmt w:val="bullet"/>
      <w:lvlText w:val=""/>
      <w:lvlJc w:val="left"/>
      <w:pPr>
        <w:tabs>
          <w:tab w:val="num" w:pos="6480"/>
        </w:tabs>
        <w:ind w:left="6480" w:hanging="360"/>
      </w:pPr>
      <w:rPr>
        <w:rFonts w:ascii="Wingdings" w:hAnsi="Wingdings"/>
      </w:rPr>
    </w:lvl>
  </w:abstractNum>
  <w:abstractNum w:abstractNumId="47" w15:restartNumberingAfterBreak="0">
    <w:nsid w:val="00000031"/>
    <w:multiLevelType w:val="multilevel"/>
    <w:tmpl w:val="00000031"/>
    <w:name w:val="WW8Num49"/>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48" w15:restartNumberingAfterBreak="0">
    <w:nsid w:val="00000032"/>
    <w:multiLevelType w:val="multilevel"/>
    <w:tmpl w:val="00000032"/>
    <w:name w:val="WW8Num50"/>
    <w:lvl w:ilvl="0">
      <w:start w:val="1"/>
      <w:numFmt w:val="none"/>
      <w:suff w:val="nothing"/>
      <w:lvlText w:val=""/>
      <w:lvlJc w:val="left"/>
      <w:pPr>
        <w:tabs>
          <w:tab w:val="num" w:pos="0"/>
        </w:tabs>
        <w:ind w:left="360" w:hanging="360"/>
      </w:pPr>
      <w:rPr>
        <w:rFonts w:ascii="Symbol" w:hAnsi="Symbol"/>
        <w:sz w:val="20"/>
      </w:rPr>
    </w:lvl>
    <w:lvl w:ilvl="1">
      <w:start w:val="1"/>
      <w:numFmt w:val="none"/>
      <w:suff w:val="nothing"/>
      <w:lvlText w:val="o"/>
      <w:lvlJc w:val="left"/>
      <w:pPr>
        <w:tabs>
          <w:tab w:val="num" w:pos="0"/>
        </w:tabs>
        <w:ind w:left="720" w:hanging="360"/>
      </w:pPr>
      <w:rPr>
        <w:rFonts w:ascii="Courier New" w:hAnsi="Courier New"/>
        <w:sz w:val="20"/>
      </w:rPr>
    </w:lvl>
    <w:lvl w:ilvl="2">
      <w:start w:val="1"/>
      <w:numFmt w:val="none"/>
      <w:suff w:val="nothing"/>
      <w:lvlText w:val=""/>
      <w:lvlJc w:val="left"/>
      <w:pPr>
        <w:tabs>
          <w:tab w:val="num" w:pos="0"/>
        </w:tabs>
        <w:ind w:left="1080" w:hanging="360"/>
      </w:pPr>
      <w:rPr>
        <w:rFonts w:ascii="Wingdings" w:hAnsi="Wingdings"/>
        <w:sz w:val="20"/>
      </w:rPr>
    </w:lvl>
    <w:lvl w:ilvl="3">
      <w:start w:val="1"/>
      <w:numFmt w:val="none"/>
      <w:suff w:val="nothing"/>
      <w:lvlText w:val=""/>
      <w:lvlJc w:val="left"/>
      <w:pPr>
        <w:tabs>
          <w:tab w:val="num" w:pos="0"/>
        </w:tabs>
        <w:ind w:left="1440" w:hanging="360"/>
      </w:pPr>
      <w:rPr>
        <w:rFonts w:ascii="Symbol" w:hAnsi="Symbol"/>
        <w:sz w:val="20"/>
      </w:rPr>
    </w:lvl>
    <w:lvl w:ilvl="4">
      <w:start w:val="1"/>
      <w:numFmt w:val="none"/>
      <w:suff w:val="nothing"/>
      <w:lvlText w:val="o"/>
      <w:lvlJc w:val="left"/>
      <w:pPr>
        <w:tabs>
          <w:tab w:val="num" w:pos="0"/>
        </w:tabs>
        <w:ind w:left="1800" w:hanging="360"/>
      </w:pPr>
      <w:rPr>
        <w:rFonts w:ascii="Courier New" w:hAnsi="Courier New"/>
        <w:sz w:val="20"/>
      </w:rPr>
    </w:lvl>
    <w:lvl w:ilvl="5">
      <w:start w:val="1"/>
      <w:numFmt w:val="none"/>
      <w:suff w:val="nothing"/>
      <w:lvlText w:val=""/>
      <w:lvlJc w:val="left"/>
      <w:pPr>
        <w:tabs>
          <w:tab w:val="num" w:pos="0"/>
        </w:tabs>
        <w:ind w:left="2160" w:hanging="360"/>
      </w:pPr>
      <w:rPr>
        <w:rFonts w:ascii="Wingdings" w:hAnsi="Wingdings"/>
        <w:sz w:val="20"/>
      </w:rPr>
    </w:lvl>
    <w:lvl w:ilvl="6">
      <w:start w:val="1"/>
      <w:numFmt w:val="none"/>
      <w:suff w:val="nothing"/>
      <w:lvlText w:val=""/>
      <w:lvlJc w:val="left"/>
      <w:pPr>
        <w:tabs>
          <w:tab w:val="num" w:pos="0"/>
        </w:tabs>
        <w:ind w:left="2520" w:hanging="360"/>
      </w:pPr>
      <w:rPr>
        <w:rFonts w:ascii="Symbol" w:hAnsi="Symbol"/>
        <w:sz w:val="20"/>
      </w:rPr>
    </w:lvl>
    <w:lvl w:ilvl="7">
      <w:start w:val="1"/>
      <w:numFmt w:val="none"/>
      <w:suff w:val="nothing"/>
      <w:lvlText w:val="o"/>
      <w:lvlJc w:val="left"/>
      <w:pPr>
        <w:tabs>
          <w:tab w:val="num" w:pos="0"/>
        </w:tabs>
        <w:ind w:left="2880" w:hanging="360"/>
      </w:pPr>
      <w:rPr>
        <w:rFonts w:ascii="Courier New" w:hAnsi="Courier New"/>
        <w:sz w:val="20"/>
      </w:rPr>
    </w:lvl>
    <w:lvl w:ilvl="8">
      <w:start w:val="1"/>
      <w:numFmt w:val="none"/>
      <w:suff w:val="nothing"/>
      <w:lvlText w:val=""/>
      <w:lvlJc w:val="left"/>
      <w:pPr>
        <w:tabs>
          <w:tab w:val="num" w:pos="0"/>
        </w:tabs>
        <w:ind w:left="3240" w:hanging="360"/>
      </w:pPr>
      <w:rPr>
        <w:rFonts w:ascii="Wingdings" w:hAnsi="Wingdings"/>
        <w:sz w:val="20"/>
      </w:rPr>
    </w:lvl>
  </w:abstractNum>
  <w:abstractNum w:abstractNumId="49" w15:restartNumberingAfterBreak="0">
    <w:nsid w:val="00000033"/>
    <w:multiLevelType w:val="multilevel"/>
    <w:tmpl w:val="00000033"/>
    <w:name w:val="WW8Num51"/>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50" w15:restartNumberingAfterBreak="0">
    <w:nsid w:val="00000034"/>
    <w:multiLevelType w:val="multilevel"/>
    <w:tmpl w:val="00000034"/>
    <w:name w:val="WW8Num52"/>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cs="Symbol"/>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Wingdings" w:hAnsi="Wingdings"/>
      </w:rPr>
    </w:lvl>
    <w:lvl w:ilvl="4">
      <w:start w:val="1"/>
      <w:numFmt w:val="bullet"/>
      <w:lvlText w:val=""/>
      <w:lvlJc w:val="left"/>
      <w:pPr>
        <w:tabs>
          <w:tab w:val="num" w:pos="3600"/>
        </w:tabs>
        <w:ind w:left="3600" w:hanging="360"/>
      </w:pPr>
      <w:rPr>
        <w:rFonts w:ascii="Wingdings" w:hAnsi="Wingdings"/>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Wingdings" w:hAnsi="Wingdings"/>
      </w:rPr>
    </w:lvl>
    <w:lvl w:ilvl="7">
      <w:start w:val="1"/>
      <w:numFmt w:val="bullet"/>
      <w:lvlText w:val=""/>
      <w:lvlJc w:val="left"/>
      <w:pPr>
        <w:tabs>
          <w:tab w:val="num" w:pos="5760"/>
        </w:tabs>
        <w:ind w:left="5760" w:hanging="360"/>
      </w:pPr>
      <w:rPr>
        <w:rFonts w:ascii="Wingdings" w:hAnsi="Wingdings"/>
      </w:rPr>
    </w:lvl>
    <w:lvl w:ilvl="8">
      <w:start w:val="1"/>
      <w:numFmt w:val="bullet"/>
      <w:lvlText w:val=""/>
      <w:lvlJc w:val="left"/>
      <w:pPr>
        <w:tabs>
          <w:tab w:val="num" w:pos="6480"/>
        </w:tabs>
        <w:ind w:left="6480" w:hanging="360"/>
      </w:pPr>
      <w:rPr>
        <w:rFonts w:ascii="Wingdings" w:hAnsi="Wingdings"/>
      </w:rPr>
    </w:lvl>
  </w:abstractNum>
  <w:abstractNum w:abstractNumId="51" w15:restartNumberingAfterBreak="0">
    <w:nsid w:val="00000035"/>
    <w:multiLevelType w:val="multilevel"/>
    <w:tmpl w:val="00000035"/>
    <w:name w:val="WW8Num53"/>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52" w15:restartNumberingAfterBreak="0">
    <w:nsid w:val="00000036"/>
    <w:multiLevelType w:val="multilevel"/>
    <w:tmpl w:val="00000036"/>
    <w:name w:val="WW8Num54"/>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53" w15:restartNumberingAfterBreak="0">
    <w:nsid w:val="00000037"/>
    <w:multiLevelType w:val="multilevel"/>
    <w:tmpl w:val="00000037"/>
    <w:name w:val="WW8Num55"/>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54" w15:restartNumberingAfterBreak="0">
    <w:nsid w:val="00000038"/>
    <w:multiLevelType w:val="multilevel"/>
    <w:tmpl w:val="00000038"/>
    <w:name w:val="WW8Num56"/>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55" w15:restartNumberingAfterBreak="0">
    <w:nsid w:val="00000039"/>
    <w:multiLevelType w:val="multilevel"/>
    <w:tmpl w:val="00000039"/>
    <w:name w:val="WW8Num57"/>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56" w15:restartNumberingAfterBreak="0">
    <w:nsid w:val="0000003A"/>
    <w:multiLevelType w:val="multilevel"/>
    <w:tmpl w:val="0000003A"/>
    <w:name w:val="WW8Num58"/>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57" w15:restartNumberingAfterBreak="0">
    <w:nsid w:val="0000003B"/>
    <w:multiLevelType w:val="multilevel"/>
    <w:tmpl w:val="0000003B"/>
    <w:name w:val="WW8Num59"/>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58" w15:restartNumberingAfterBreak="0">
    <w:nsid w:val="0000003C"/>
    <w:multiLevelType w:val="multilevel"/>
    <w:tmpl w:val="0000003C"/>
    <w:name w:val="WW8Num60"/>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59" w15:restartNumberingAfterBreak="0">
    <w:nsid w:val="0000003D"/>
    <w:multiLevelType w:val="multilevel"/>
    <w:tmpl w:val="0000003D"/>
    <w:name w:val="WW8Num61"/>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60" w15:restartNumberingAfterBreak="0">
    <w:nsid w:val="0000003E"/>
    <w:multiLevelType w:val="multilevel"/>
    <w:tmpl w:val="0000003E"/>
    <w:name w:val="WW8Num62"/>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61" w15:restartNumberingAfterBreak="0">
    <w:nsid w:val="0000003F"/>
    <w:multiLevelType w:val="multilevel"/>
    <w:tmpl w:val="0000003F"/>
    <w:name w:val="WW8Num63"/>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62" w15:restartNumberingAfterBreak="0">
    <w:nsid w:val="00000040"/>
    <w:multiLevelType w:val="multilevel"/>
    <w:tmpl w:val="00000040"/>
    <w:name w:val="WW8Num64"/>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color w:val="auto"/>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63" w15:restartNumberingAfterBreak="0">
    <w:nsid w:val="00000041"/>
    <w:multiLevelType w:val="multilevel"/>
    <w:tmpl w:val="00000041"/>
    <w:name w:val="WW8Num65"/>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64" w15:restartNumberingAfterBreak="0">
    <w:nsid w:val="00000042"/>
    <w:multiLevelType w:val="multilevel"/>
    <w:tmpl w:val="00000042"/>
    <w:name w:val="WW8Num66"/>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65" w15:restartNumberingAfterBreak="0">
    <w:nsid w:val="00000043"/>
    <w:multiLevelType w:val="multilevel"/>
    <w:tmpl w:val="00000043"/>
    <w:name w:val="WW8Num67"/>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66" w15:restartNumberingAfterBreak="0">
    <w:nsid w:val="00000044"/>
    <w:multiLevelType w:val="multilevel"/>
    <w:tmpl w:val="00000044"/>
    <w:name w:val="WW8Num68"/>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67" w15:restartNumberingAfterBreak="0">
    <w:nsid w:val="00000045"/>
    <w:multiLevelType w:val="singleLevel"/>
    <w:tmpl w:val="00000045"/>
    <w:name w:val="WW8Num69"/>
    <w:lvl w:ilvl="0">
      <w:start w:val="1"/>
      <w:numFmt w:val="bullet"/>
      <w:lvlText w:val=""/>
      <w:lvlJc w:val="left"/>
      <w:pPr>
        <w:tabs>
          <w:tab w:val="num" w:pos="720"/>
        </w:tabs>
        <w:ind w:left="720" w:hanging="360"/>
      </w:pPr>
      <w:rPr>
        <w:rFonts w:ascii="Symbol" w:hAnsi="Symbol" w:cs="Times New Roman"/>
      </w:rPr>
    </w:lvl>
  </w:abstractNum>
  <w:abstractNum w:abstractNumId="68" w15:restartNumberingAfterBreak="0">
    <w:nsid w:val="00000046"/>
    <w:multiLevelType w:val="singleLevel"/>
    <w:tmpl w:val="00000046"/>
    <w:name w:val="WW8Num70"/>
    <w:lvl w:ilvl="0">
      <w:start w:val="1"/>
      <w:numFmt w:val="bullet"/>
      <w:lvlText w:val=""/>
      <w:lvlJc w:val="left"/>
      <w:pPr>
        <w:tabs>
          <w:tab w:val="num" w:pos="1245"/>
        </w:tabs>
        <w:ind w:left="1245" w:hanging="360"/>
      </w:pPr>
      <w:rPr>
        <w:rFonts w:ascii="Wingdings" w:hAnsi="Wingdings"/>
        <w:sz w:val="20"/>
      </w:rPr>
    </w:lvl>
  </w:abstractNum>
  <w:abstractNum w:abstractNumId="69" w15:restartNumberingAfterBreak="0">
    <w:nsid w:val="00000047"/>
    <w:multiLevelType w:val="multilevel"/>
    <w:tmpl w:val="00000047"/>
    <w:name w:val="WW8Num71"/>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70" w15:restartNumberingAfterBreak="0">
    <w:nsid w:val="00000048"/>
    <w:multiLevelType w:val="multilevel"/>
    <w:tmpl w:val="00000048"/>
    <w:name w:val="WW8Num72"/>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71" w15:restartNumberingAfterBreak="0">
    <w:nsid w:val="00000049"/>
    <w:multiLevelType w:val="multilevel"/>
    <w:tmpl w:val="00000049"/>
    <w:name w:val="WW8Num73"/>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72" w15:restartNumberingAfterBreak="0">
    <w:nsid w:val="0000004A"/>
    <w:multiLevelType w:val="multilevel"/>
    <w:tmpl w:val="0000004A"/>
    <w:name w:val="WW8Num74"/>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73" w15:restartNumberingAfterBreak="0">
    <w:nsid w:val="0000004B"/>
    <w:multiLevelType w:val="multilevel"/>
    <w:tmpl w:val="0000004B"/>
    <w:name w:val="WW8Num75"/>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74" w15:restartNumberingAfterBreak="0">
    <w:nsid w:val="0000004C"/>
    <w:multiLevelType w:val="multilevel"/>
    <w:tmpl w:val="0000004C"/>
    <w:name w:val="WW8Num76"/>
    <w:lvl w:ilvl="0">
      <w:numFmt w:val="bullet"/>
      <w:lvlText w:val="-"/>
      <w:lvlJc w:val="left"/>
      <w:pPr>
        <w:tabs>
          <w:tab w:val="num" w:pos="360"/>
        </w:tabs>
        <w:ind w:left="360" w:hanging="360"/>
      </w:pPr>
      <w:rPr>
        <w:rFonts w:ascii="Times New Roman" w:hAnsi="Times New Roman"/>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sz w:val="20"/>
      </w:rPr>
    </w:lvl>
    <w:lvl w:ilvl="8">
      <w:start w:val="1"/>
      <w:numFmt w:val="bullet"/>
      <w:lvlText w:val=""/>
      <w:lvlJc w:val="left"/>
      <w:pPr>
        <w:tabs>
          <w:tab w:val="num" w:pos="6480"/>
        </w:tabs>
        <w:ind w:left="6480" w:hanging="360"/>
      </w:pPr>
      <w:rPr>
        <w:rFonts w:ascii="Wingdings" w:hAnsi="Wingdings"/>
        <w:sz w:val="20"/>
      </w:rPr>
    </w:lvl>
  </w:abstractNum>
  <w:abstractNum w:abstractNumId="75" w15:restartNumberingAfterBreak="0">
    <w:nsid w:val="0000004D"/>
    <w:multiLevelType w:val="multilevel"/>
    <w:tmpl w:val="0000004D"/>
    <w:name w:val="WW8Num77"/>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76" w15:restartNumberingAfterBreak="0">
    <w:nsid w:val="0000004E"/>
    <w:multiLevelType w:val="multilevel"/>
    <w:tmpl w:val="0000004E"/>
    <w:name w:val="WW8Num78"/>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77" w15:restartNumberingAfterBreak="0">
    <w:nsid w:val="0000004F"/>
    <w:multiLevelType w:val="multilevel"/>
    <w:tmpl w:val="0000004F"/>
    <w:name w:val="WW8Num79"/>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78" w15:restartNumberingAfterBreak="0">
    <w:nsid w:val="00000050"/>
    <w:multiLevelType w:val="multilevel"/>
    <w:tmpl w:val="00000050"/>
    <w:name w:val="WW8Num80"/>
    <w:lvl w:ilvl="0">
      <w:start w:val="1"/>
      <w:numFmt w:val="bullet"/>
      <w:lvlText w:val=""/>
      <w:lvlJc w:val="left"/>
      <w:pPr>
        <w:tabs>
          <w:tab w:val="num" w:pos="720"/>
        </w:tabs>
        <w:ind w:left="720" w:hanging="360"/>
      </w:pPr>
      <w:rPr>
        <w:rFonts w:ascii="Symbol" w:hAnsi="Symbol"/>
        <w:i/>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Wingdings" w:hAnsi="Wingdings"/>
      </w:rPr>
    </w:lvl>
    <w:lvl w:ilvl="4">
      <w:start w:val="1"/>
      <w:numFmt w:val="bullet"/>
      <w:lvlText w:val=""/>
      <w:lvlJc w:val="left"/>
      <w:pPr>
        <w:tabs>
          <w:tab w:val="num" w:pos="3600"/>
        </w:tabs>
        <w:ind w:left="3600" w:hanging="360"/>
      </w:pPr>
      <w:rPr>
        <w:rFonts w:ascii="Wingdings" w:hAnsi="Wingdings"/>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Wingdings" w:hAnsi="Wingdings"/>
      </w:rPr>
    </w:lvl>
    <w:lvl w:ilvl="7">
      <w:start w:val="1"/>
      <w:numFmt w:val="bullet"/>
      <w:lvlText w:val=""/>
      <w:lvlJc w:val="left"/>
      <w:pPr>
        <w:tabs>
          <w:tab w:val="num" w:pos="5760"/>
        </w:tabs>
        <w:ind w:left="5760" w:hanging="360"/>
      </w:pPr>
      <w:rPr>
        <w:rFonts w:ascii="Wingdings" w:hAnsi="Wingdings"/>
      </w:rPr>
    </w:lvl>
    <w:lvl w:ilvl="8">
      <w:start w:val="1"/>
      <w:numFmt w:val="bullet"/>
      <w:lvlText w:val=""/>
      <w:lvlJc w:val="left"/>
      <w:pPr>
        <w:tabs>
          <w:tab w:val="num" w:pos="6480"/>
        </w:tabs>
        <w:ind w:left="6480" w:hanging="360"/>
      </w:pPr>
      <w:rPr>
        <w:rFonts w:ascii="Wingdings" w:hAnsi="Wingdings"/>
      </w:rPr>
    </w:lvl>
  </w:abstractNum>
  <w:abstractNum w:abstractNumId="79" w15:restartNumberingAfterBreak="0">
    <w:nsid w:val="00000051"/>
    <w:multiLevelType w:val="multilevel"/>
    <w:tmpl w:val="00000051"/>
    <w:name w:val="WW8Num81"/>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80" w15:restartNumberingAfterBreak="0">
    <w:nsid w:val="00000052"/>
    <w:multiLevelType w:val="multilevel"/>
    <w:tmpl w:val="00000052"/>
    <w:name w:val="WW8Num82"/>
    <w:lvl w:ilvl="0">
      <w:start w:val="1"/>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lef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lef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left"/>
      <w:pPr>
        <w:tabs>
          <w:tab w:val="num" w:pos="6480"/>
        </w:tabs>
        <w:ind w:left="6480" w:hanging="180"/>
      </w:pPr>
    </w:lvl>
  </w:abstractNum>
  <w:abstractNum w:abstractNumId="81" w15:restartNumberingAfterBreak="0">
    <w:nsid w:val="00000053"/>
    <w:multiLevelType w:val="singleLevel"/>
    <w:tmpl w:val="00000053"/>
    <w:name w:val="WW8Num83"/>
    <w:lvl w:ilvl="0">
      <w:numFmt w:val="bullet"/>
      <w:lvlText w:val="-"/>
      <w:lvlJc w:val="left"/>
      <w:pPr>
        <w:tabs>
          <w:tab w:val="num" w:pos="720"/>
        </w:tabs>
        <w:ind w:left="720" w:hanging="360"/>
      </w:pPr>
      <w:rPr>
        <w:rFonts w:ascii="Times New Roman" w:hAnsi="Times New Roman"/>
        <w:sz w:val="20"/>
      </w:rPr>
    </w:lvl>
  </w:abstractNum>
  <w:abstractNum w:abstractNumId="82" w15:restartNumberingAfterBreak="0">
    <w:nsid w:val="00000054"/>
    <w:multiLevelType w:val="singleLevel"/>
    <w:tmpl w:val="00000054"/>
    <w:name w:val="WW8Num84"/>
    <w:lvl w:ilvl="0">
      <w:start w:val="1"/>
      <w:numFmt w:val="bullet"/>
      <w:lvlText w:val=""/>
      <w:lvlJc w:val="left"/>
      <w:pPr>
        <w:tabs>
          <w:tab w:val="num" w:pos="3615"/>
        </w:tabs>
        <w:ind w:left="3615" w:hanging="360"/>
      </w:pPr>
      <w:rPr>
        <w:rFonts w:ascii="Symbol" w:hAnsi="Symbol"/>
        <w:sz w:val="20"/>
      </w:rPr>
    </w:lvl>
  </w:abstractNum>
  <w:abstractNum w:abstractNumId="83" w15:restartNumberingAfterBreak="0">
    <w:nsid w:val="00000055"/>
    <w:multiLevelType w:val="singleLevel"/>
    <w:tmpl w:val="00000055"/>
    <w:name w:val="WW8Num85"/>
    <w:lvl w:ilvl="0">
      <w:numFmt w:val="bullet"/>
      <w:lvlText w:val="-"/>
      <w:lvlJc w:val="left"/>
      <w:pPr>
        <w:tabs>
          <w:tab w:val="num" w:pos="720"/>
        </w:tabs>
        <w:ind w:left="720" w:hanging="360"/>
      </w:pPr>
      <w:rPr>
        <w:rFonts w:ascii="Times New Roman" w:hAnsi="Times New Roman"/>
        <w:sz w:val="20"/>
      </w:rPr>
    </w:lvl>
  </w:abstractNum>
  <w:abstractNum w:abstractNumId="84" w15:restartNumberingAfterBreak="0">
    <w:nsid w:val="055F3605"/>
    <w:multiLevelType w:val="hybridMultilevel"/>
    <w:tmpl w:val="EE50330C"/>
    <w:lvl w:ilvl="0" w:tplc="4E06C6C4">
      <w:start w:val="1"/>
      <w:numFmt w:val="bullet"/>
      <w:lvlText w:val=""/>
      <w:lvlJc w:val="left"/>
      <w:pPr>
        <w:tabs>
          <w:tab w:val="num" w:pos="284"/>
        </w:tabs>
        <w:ind w:left="284" w:firstLine="0"/>
      </w:pPr>
      <w:rPr>
        <w:rFonts w:ascii="Symbol" w:hAnsi="Symbol" w:hint="default"/>
      </w:rPr>
    </w:lvl>
    <w:lvl w:ilvl="1" w:tplc="040C0001">
      <w:start w:val="1"/>
      <w:numFmt w:val="bullet"/>
      <w:lvlText w:val=""/>
      <w:lvlJc w:val="left"/>
      <w:pPr>
        <w:tabs>
          <w:tab w:val="num" w:pos="1080"/>
        </w:tabs>
        <w:ind w:left="1080" w:hanging="360"/>
      </w:pPr>
      <w:rPr>
        <w:rFonts w:ascii="Symbol" w:hAnsi="Symbol" w:hint="default"/>
      </w:rPr>
    </w:lvl>
    <w:lvl w:ilvl="2" w:tplc="040C0005" w:tentative="1">
      <w:start w:val="1"/>
      <w:numFmt w:val="bullet"/>
      <w:lvlText w:val=""/>
      <w:lvlJc w:val="left"/>
      <w:pPr>
        <w:tabs>
          <w:tab w:val="num" w:pos="1800"/>
        </w:tabs>
        <w:ind w:left="1800" w:hanging="360"/>
      </w:pPr>
      <w:rPr>
        <w:rFonts w:ascii="Wingdings" w:hAnsi="Wingdings" w:hint="default"/>
      </w:rPr>
    </w:lvl>
    <w:lvl w:ilvl="3" w:tplc="040C0001" w:tentative="1">
      <w:start w:val="1"/>
      <w:numFmt w:val="bullet"/>
      <w:lvlText w:val=""/>
      <w:lvlJc w:val="left"/>
      <w:pPr>
        <w:tabs>
          <w:tab w:val="num" w:pos="2520"/>
        </w:tabs>
        <w:ind w:left="2520" w:hanging="360"/>
      </w:pPr>
      <w:rPr>
        <w:rFonts w:ascii="Symbol" w:hAnsi="Symbol" w:hint="default"/>
      </w:rPr>
    </w:lvl>
    <w:lvl w:ilvl="4" w:tplc="040C0003" w:tentative="1">
      <w:start w:val="1"/>
      <w:numFmt w:val="bullet"/>
      <w:lvlText w:val="o"/>
      <w:lvlJc w:val="left"/>
      <w:pPr>
        <w:tabs>
          <w:tab w:val="num" w:pos="3240"/>
        </w:tabs>
        <w:ind w:left="3240" w:hanging="360"/>
      </w:pPr>
      <w:rPr>
        <w:rFonts w:ascii="Courier New" w:hAnsi="Courier New" w:cs="Courier New" w:hint="default"/>
      </w:rPr>
    </w:lvl>
    <w:lvl w:ilvl="5" w:tplc="040C0005" w:tentative="1">
      <w:start w:val="1"/>
      <w:numFmt w:val="bullet"/>
      <w:lvlText w:val=""/>
      <w:lvlJc w:val="left"/>
      <w:pPr>
        <w:tabs>
          <w:tab w:val="num" w:pos="3960"/>
        </w:tabs>
        <w:ind w:left="3960" w:hanging="360"/>
      </w:pPr>
      <w:rPr>
        <w:rFonts w:ascii="Wingdings" w:hAnsi="Wingdings" w:hint="default"/>
      </w:rPr>
    </w:lvl>
    <w:lvl w:ilvl="6" w:tplc="040C0001" w:tentative="1">
      <w:start w:val="1"/>
      <w:numFmt w:val="bullet"/>
      <w:lvlText w:val=""/>
      <w:lvlJc w:val="left"/>
      <w:pPr>
        <w:tabs>
          <w:tab w:val="num" w:pos="4680"/>
        </w:tabs>
        <w:ind w:left="4680" w:hanging="360"/>
      </w:pPr>
      <w:rPr>
        <w:rFonts w:ascii="Symbol" w:hAnsi="Symbol" w:hint="default"/>
      </w:rPr>
    </w:lvl>
    <w:lvl w:ilvl="7" w:tplc="040C0003" w:tentative="1">
      <w:start w:val="1"/>
      <w:numFmt w:val="bullet"/>
      <w:lvlText w:val="o"/>
      <w:lvlJc w:val="left"/>
      <w:pPr>
        <w:tabs>
          <w:tab w:val="num" w:pos="5400"/>
        </w:tabs>
        <w:ind w:left="5400" w:hanging="360"/>
      </w:pPr>
      <w:rPr>
        <w:rFonts w:ascii="Courier New" w:hAnsi="Courier New" w:cs="Courier New" w:hint="default"/>
      </w:rPr>
    </w:lvl>
    <w:lvl w:ilvl="8" w:tplc="040C0005" w:tentative="1">
      <w:start w:val="1"/>
      <w:numFmt w:val="bullet"/>
      <w:lvlText w:val=""/>
      <w:lvlJc w:val="left"/>
      <w:pPr>
        <w:tabs>
          <w:tab w:val="num" w:pos="6120"/>
        </w:tabs>
        <w:ind w:left="6120" w:hanging="360"/>
      </w:pPr>
      <w:rPr>
        <w:rFonts w:ascii="Wingdings" w:hAnsi="Wingdings" w:hint="default"/>
      </w:rPr>
    </w:lvl>
  </w:abstractNum>
  <w:abstractNum w:abstractNumId="85" w15:restartNumberingAfterBreak="0">
    <w:nsid w:val="05D1499F"/>
    <w:multiLevelType w:val="hybridMultilevel"/>
    <w:tmpl w:val="AF529298"/>
    <w:lvl w:ilvl="0" w:tplc="4E06C6C4">
      <w:numFmt w:val="bullet"/>
      <w:lvlText w:val="-"/>
      <w:lvlJc w:val="left"/>
      <w:pPr>
        <w:ind w:left="720" w:hanging="360"/>
      </w:pPr>
      <w:rPr>
        <w:rFonts w:ascii="Times New Roman" w:eastAsia="Times New Roman" w:hAnsi="Times New Roman" w:cs="Times New Roman" w:hint="default"/>
      </w:rPr>
    </w:lvl>
    <w:lvl w:ilvl="1" w:tplc="040C000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6" w15:restartNumberingAfterBreak="0">
    <w:nsid w:val="0E981585"/>
    <w:multiLevelType w:val="multilevel"/>
    <w:tmpl w:val="61C2BF7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907"/>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87" w15:restartNumberingAfterBreak="0">
    <w:nsid w:val="0FDA5D52"/>
    <w:multiLevelType w:val="hybridMultilevel"/>
    <w:tmpl w:val="0680D308"/>
    <w:lvl w:ilvl="0" w:tplc="2144AF2E">
      <w:start w:val="10"/>
      <w:numFmt w:val="bullet"/>
      <w:lvlText w:val="-"/>
      <w:lvlJc w:val="left"/>
      <w:pPr>
        <w:tabs>
          <w:tab w:val="num" w:pos="720"/>
        </w:tabs>
        <w:ind w:left="720" w:hanging="360"/>
      </w:pPr>
      <w:rPr>
        <w:rFonts w:ascii="Times New Roman" w:eastAsia="Times New Roman" w:hAnsi="Times New Roman" w:hint="default"/>
      </w:rPr>
    </w:lvl>
    <w:lvl w:ilvl="1" w:tplc="040C0003">
      <w:start w:val="1"/>
      <w:numFmt w:val="bullet"/>
      <w:lvlText w:val="o"/>
      <w:lvlJc w:val="left"/>
      <w:pPr>
        <w:tabs>
          <w:tab w:val="num" w:pos="1440"/>
        </w:tabs>
        <w:ind w:left="1440" w:hanging="360"/>
      </w:pPr>
      <w:rPr>
        <w:rFonts w:ascii="Courier New" w:hAnsi="Courier New" w:cs="Wingdings 2" w:hint="default"/>
      </w:rPr>
    </w:lvl>
    <w:lvl w:ilvl="2" w:tplc="040C0005">
      <w:start w:val="1"/>
      <w:numFmt w:val="bullet"/>
      <w:lvlText w:val=""/>
      <w:lvlJc w:val="left"/>
      <w:pPr>
        <w:tabs>
          <w:tab w:val="num" w:pos="2160"/>
        </w:tabs>
        <w:ind w:left="2160" w:hanging="360"/>
      </w:pPr>
      <w:rPr>
        <w:rFonts w:ascii="Wingdings" w:hAnsi="Wingdings" w:cs="Wingdings 2" w:hint="default"/>
      </w:rPr>
    </w:lvl>
    <w:lvl w:ilvl="3" w:tplc="040C0001">
      <w:start w:val="1"/>
      <w:numFmt w:val="bullet"/>
      <w:lvlText w:val=""/>
      <w:lvlJc w:val="left"/>
      <w:pPr>
        <w:tabs>
          <w:tab w:val="num" w:pos="2880"/>
        </w:tabs>
        <w:ind w:left="2880" w:hanging="360"/>
      </w:pPr>
      <w:rPr>
        <w:rFonts w:ascii="Symbol" w:hAnsi="Symbol" w:cs="Wingdings 2" w:hint="default"/>
      </w:rPr>
    </w:lvl>
    <w:lvl w:ilvl="4" w:tplc="040C0003">
      <w:start w:val="1"/>
      <w:numFmt w:val="bullet"/>
      <w:lvlText w:val="o"/>
      <w:lvlJc w:val="left"/>
      <w:pPr>
        <w:tabs>
          <w:tab w:val="num" w:pos="3600"/>
        </w:tabs>
        <w:ind w:left="3600" w:hanging="360"/>
      </w:pPr>
      <w:rPr>
        <w:rFonts w:ascii="Courier New" w:hAnsi="Courier New" w:cs="Wingdings 2" w:hint="default"/>
      </w:rPr>
    </w:lvl>
    <w:lvl w:ilvl="5" w:tplc="040C0005">
      <w:start w:val="1"/>
      <w:numFmt w:val="bullet"/>
      <w:lvlText w:val=""/>
      <w:lvlJc w:val="left"/>
      <w:pPr>
        <w:tabs>
          <w:tab w:val="num" w:pos="4320"/>
        </w:tabs>
        <w:ind w:left="4320" w:hanging="360"/>
      </w:pPr>
      <w:rPr>
        <w:rFonts w:ascii="Wingdings" w:hAnsi="Wingdings" w:cs="Wingdings 2" w:hint="default"/>
      </w:rPr>
    </w:lvl>
    <w:lvl w:ilvl="6" w:tplc="040C0001">
      <w:start w:val="1"/>
      <w:numFmt w:val="bullet"/>
      <w:lvlText w:val=""/>
      <w:lvlJc w:val="left"/>
      <w:pPr>
        <w:tabs>
          <w:tab w:val="num" w:pos="5040"/>
        </w:tabs>
        <w:ind w:left="5040" w:hanging="360"/>
      </w:pPr>
      <w:rPr>
        <w:rFonts w:ascii="Symbol" w:hAnsi="Symbol" w:cs="Wingdings 2" w:hint="default"/>
      </w:rPr>
    </w:lvl>
    <w:lvl w:ilvl="7" w:tplc="040C0003">
      <w:start w:val="1"/>
      <w:numFmt w:val="bullet"/>
      <w:lvlText w:val="o"/>
      <w:lvlJc w:val="left"/>
      <w:pPr>
        <w:tabs>
          <w:tab w:val="num" w:pos="5760"/>
        </w:tabs>
        <w:ind w:left="5760" w:hanging="360"/>
      </w:pPr>
      <w:rPr>
        <w:rFonts w:ascii="Courier New" w:hAnsi="Courier New" w:cs="Wingdings 2" w:hint="default"/>
      </w:rPr>
    </w:lvl>
    <w:lvl w:ilvl="8" w:tplc="040C0005">
      <w:start w:val="1"/>
      <w:numFmt w:val="bullet"/>
      <w:lvlText w:val=""/>
      <w:lvlJc w:val="left"/>
      <w:pPr>
        <w:tabs>
          <w:tab w:val="num" w:pos="6480"/>
        </w:tabs>
        <w:ind w:left="6480" w:hanging="360"/>
      </w:pPr>
      <w:rPr>
        <w:rFonts w:ascii="Wingdings" w:hAnsi="Wingdings" w:cs="Wingdings 2" w:hint="default"/>
      </w:rPr>
    </w:lvl>
  </w:abstractNum>
  <w:abstractNum w:abstractNumId="88" w15:restartNumberingAfterBreak="0">
    <w:nsid w:val="13513A40"/>
    <w:multiLevelType w:val="hybridMultilevel"/>
    <w:tmpl w:val="C846C6D0"/>
    <w:lvl w:ilvl="0" w:tplc="76040E08">
      <w:start w:val="1"/>
      <w:numFmt w:val="decimal"/>
      <w:lvlText w:val="%1)"/>
      <w:lvlJc w:val="left"/>
      <w:pPr>
        <w:ind w:left="720" w:hanging="360"/>
      </w:pPr>
      <w:rPr>
        <w:rFonts w:hint="default"/>
        <w:b/>
        <w:i w:val="0"/>
        <w:color w:val="auto"/>
        <w:u w:val="single"/>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9" w15:restartNumberingAfterBreak="0">
    <w:nsid w:val="170A1A7E"/>
    <w:multiLevelType w:val="hybridMultilevel"/>
    <w:tmpl w:val="64E6607C"/>
    <w:lvl w:ilvl="0" w:tplc="DB98FADC">
      <w:numFmt w:val="bullet"/>
      <w:lvlText w:val="-"/>
      <w:lvlJc w:val="left"/>
      <w:pPr>
        <w:tabs>
          <w:tab w:val="num" w:pos="720"/>
        </w:tabs>
        <w:ind w:left="720" w:hanging="360"/>
      </w:pPr>
      <w:rPr>
        <w:rFonts w:ascii="Times New Roman" w:eastAsia="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cs="Wingdings 2"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Wingdings 2"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Wingdings 2"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90" w15:restartNumberingAfterBreak="0">
    <w:nsid w:val="1ADD3FA3"/>
    <w:multiLevelType w:val="hybridMultilevel"/>
    <w:tmpl w:val="FE628242"/>
    <w:lvl w:ilvl="0" w:tplc="FCF4E07E">
      <w:start w:val="1"/>
      <w:numFmt w:val="bullet"/>
      <w:lvlText w:val="-"/>
      <w:lvlJc w:val="left"/>
      <w:pPr>
        <w:tabs>
          <w:tab w:val="num" w:pos="720"/>
        </w:tabs>
        <w:ind w:left="890" w:hanging="170"/>
      </w:pPr>
      <w:rPr>
        <w:rFonts w:ascii="Courier New" w:hAnsi="Courier New" w:hint="default"/>
      </w:rPr>
    </w:lvl>
    <w:lvl w:ilvl="1" w:tplc="040C0003" w:tentative="1">
      <w:start w:val="1"/>
      <w:numFmt w:val="bullet"/>
      <w:lvlText w:val="o"/>
      <w:lvlJc w:val="left"/>
      <w:pPr>
        <w:tabs>
          <w:tab w:val="num" w:pos="2007"/>
        </w:tabs>
        <w:ind w:left="2007" w:hanging="360"/>
      </w:pPr>
      <w:rPr>
        <w:rFonts w:ascii="Courier New" w:hAnsi="Courier New" w:cs="Wingdings 2" w:hint="default"/>
      </w:rPr>
    </w:lvl>
    <w:lvl w:ilvl="2" w:tplc="040C0005">
      <w:start w:val="1"/>
      <w:numFmt w:val="bullet"/>
      <w:lvlText w:val=""/>
      <w:lvlJc w:val="left"/>
      <w:pPr>
        <w:tabs>
          <w:tab w:val="num" w:pos="2727"/>
        </w:tabs>
        <w:ind w:left="2727" w:hanging="360"/>
      </w:pPr>
      <w:rPr>
        <w:rFonts w:ascii="Wingdings" w:hAnsi="Wingdings" w:hint="default"/>
      </w:rPr>
    </w:lvl>
    <w:lvl w:ilvl="3" w:tplc="040C0001" w:tentative="1">
      <w:start w:val="1"/>
      <w:numFmt w:val="bullet"/>
      <w:lvlText w:val=""/>
      <w:lvlJc w:val="left"/>
      <w:pPr>
        <w:tabs>
          <w:tab w:val="num" w:pos="3447"/>
        </w:tabs>
        <w:ind w:left="3447" w:hanging="360"/>
      </w:pPr>
      <w:rPr>
        <w:rFonts w:ascii="Symbol" w:hAnsi="Symbol" w:hint="default"/>
      </w:rPr>
    </w:lvl>
    <w:lvl w:ilvl="4" w:tplc="040C0003" w:tentative="1">
      <w:start w:val="1"/>
      <w:numFmt w:val="bullet"/>
      <w:lvlText w:val="o"/>
      <w:lvlJc w:val="left"/>
      <w:pPr>
        <w:tabs>
          <w:tab w:val="num" w:pos="4167"/>
        </w:tabs>
        <w:ind w:left="4167" w:hanging="360"/>
      </w:pPr>
      <w:rPr>
        <w:rFonts w:ascii="Courier New" w:hAnsi="Courier New" w:cs="Wingdings 2" w:hint="default"/>
      </w:rPr>
    </w:lvl>
    <w:lvl w:ilvl="5" w:tplc="040C0005" w:tentative="1">
      <w:start w:val="1"/>
      <w:numFmt w:val="bullet"/>
      <w:lvlText w:val=""/>
      <w:lvlJc w:val="left"/>
      <w:pPr>
        <w:tabs>
          <w:tab w:val="num" w:pos="4887"/>
        </w:tabs>
        <w:ind w:left="4887" w:hanging="360"/>
      </w:pPr>
      <w:rPr>
        <w:rFonts w:ascii="Wingdings" w:hAnsi="Wingdings" w:hint="default"/>
      </w:rPr>
    </w:lvl>
    <w:lvl w:ilvl="6" w:tplc="040C0001" w:tentative="1">
      <w:start w:val="1"/>
      <w:numFmt w:val="bullet"/>
      <w:lvlText w:val=""/>
      <w:lvlJc w:val="left"/>
      <w:pPr>
        <w:tabs>
          <w:tab w:val="num" w:pos="5607"/>
        </w:tabs>
        <w:ind w:left="5607" w:hanging="360"/>
      </w:pPr>
      <w:rPr>
        <w:rFonts w:ascii="Symbol" w:hAnsi="Symbol" w:hint="default"/>
      </w:rPr>
    </w:lvl>
    <w:lvl w:ilvl="7" w:tplc="040C0003" w:tentative="1">
      <w:start w:val="1"/>
      <w:numFmt w:val="bullet"/>
      <w:lvlText w:val="o"/>
      <w:lvlJc w:val="left"/>
      <w:pPr>
        <w:tabs>
          <w:tab w:val="num" w:pos="6327"/>
        </w:tabs>
        <w:ind w:left="6327" w:hanging="360"/>
      </w:pPr>
      <w:rPr>
        <w:rFonts w:ascii="Courier New" w:hAnsi="Courier New" w:cs="Wingdings 2" w:hint="default"/>
      </w:rPr>
    </w:lvl>
    <w:lvl w:ilvl="8" w:tplc="040C0005" w:tentative="1">
      <w:start w:val="1"/>
      <w:numFmt w:val="bullet"/>
      <w:lvlText w:val=""/>
      <w:lvlJc w:val="left"/>
      <w:pPr>
        <w:tabs>
          <w:tab w:val="num" w:pos="7047"/>
        </w:tabs>
        <w:ind w:left="7047" w:hanging="360"/>
      </w:pPr>
      <w:rPr>
        <w:rFonts w:ascii="Wingdings" w:hAnsi="Wingdings" w:hint="default"/>
      </w:rPr>
    </w:lvl>
  </w:abstractNum>
  <w:abstractNum w:abstractNumId="91" w15:restartNumberingAfterBreak="0">
    <w:nsid w:val="29862F14"/>
    <w:multiLevelType w:val="hybridMultilevel"/>
    <w:tmpl w:val="4DAE6778"/>
    <w:lvl w:ilvl="0" w:tplc="C31C8ABA">
      <w:start w:val="1"/>
      <w:numFmt w:val="bullet"/>
      <w:lvlText w:val=""/>
      <w:lvlJc w:val="left"/>
      <w:pPr>
        <w:tabs>
          <w:tab w:val="num" w:pos="720"/>
        </w:tabs>
        <w:ind w:left="720" w:hanging="360"/>
      </w:pPr>
      <w:rPr>
        <w:rFonts w:ascii="Symbol" w:hAnsi="Symbol" w:cs="Times New Roman" w:hint="default"/>
      </w:rPr>
    </w:lvl>
    <w:lvl w:ilvl="1" w:tplc="9C226DBC">
      <w:start w:val="1"/>
      <w:numFmt w:val="bullet"/>
      <w:lvlText w:val="o"/>
      <w:lvlJc w:val="left"/>
      <w:pPr>
        <w:tabs>
          <w:tab w:val="num" w:pos="1440"/>
        </w:tabs>
        <w:ind w:left="1440" w:hanging="360"/>
      </w:pPr>
      <w:rPr>
        <w:rFonts w:ascii="Courier New" w:hAnsi="Courier New" w:cs="Wingdings 2" w:hint="default"/>
      </w:rPr>
    </w:lvl>
    <w:lvl w:ilvl="2" w:tplc="4D8A1518">
      <w:start w:val="1"/>
      <w:numFmt w:val="bullet"/>
      <w:lvlText w:val=""/>
      <w:lvlJc w:val="left"/>
      <w:pPr>
        <w:tabs>
          <w:tab w:val="num" w:pos="2160"/>
        </w:tabs>
        <w:ind w:left="2160" w:hanging="360"/>
      </w:pPr>
      <w:rPr>
        <w:rFonts w:ascii="Wingdings" w:hAnsi="Wingdings" w:cs="Times New Roman" w:hint="default"/>
      </w:rPr>
    </w:lvl>
    <w:lvl w:ilvl="3" w:tplc="9F1C85FC">
      <w:start w:val="1"/>
      <w:numFmt w:val="bullet"/>
      <w:lvlText w:val=""/>
      <w:lvlJc w:val="left"/>
      <w:pPr>
        <w:tabs>
          <w:tab w:val="num" w:pos="2880"/>
        </w:tabs>
        <w:ind w:left="2880" w:hanging="360"/>
      </w:pPr>
      <w:rPr>
        <w:rFonts w:ascii="Symbol" w:hAnsi="Symbol" w:cs="Times New Roman" w:hint="default"/>
      </w:rPr>
    </w:lvl>
    <w:lvl w:ilvl="4" w:tplc="AA5ACF30">
      <w:start w:val="1"/>
      <w:numFmt w:val="bullet"/>
      <w:lvlText w:val="o"/>
      <w:lvlJc w:val="left"/>
      <w:pPr>
        <w:tabs>
          <w:tab w:val="num" w:pos="3600"/>
        </w:tabs>
        <w:ind w:left="3600" w:hanging="360"/>
      </w:pPr>
      <w:rPr>
        <w:rFonts w:ascii="Courier New" w:hAnsi="Courier New" w:cs="Wingdings 2" w:hint="default"/>
      </w:rPr>
    </w:lvl>
    <w:lvl w:ilvl="5" w:tplc="E828D116">
      <w:start w:val="1"/>
      <w:numFmt w:val="bullet"/>
      <w:lvlText w:val=""/>
      <w:lvlJc w:val="left"/>
      <w:pPr>
        <w:tabs>
          <w:tab w:val="num" w:pos="4320"/>
        </w:tabs>
        <w:ind w:left="4320" w:hanging="360"/>
      </w:pPr>
      <w:rPr>
        <w:rFonts w:ascii="Wingdings" w:hAnsi="Wingdings" w:cs="Times New Roman" w:hint="default"/>
      </w:rPr>
    </w:lvl>
    <w:lvl w:ilvl="6" w:tplc="E7E03008">
      <w:start w:val="1"/>
      <w:numFmt w:val="bullet"/>
      <w:lvlText w:val=""/>
      <w:lvlJc w:val="left"/>
      <w:pPr>
        <w:tabs>
          <w:tab w:val="num" w:pos="5040"/>
        </w:tabs>
        <w:ind w:left="5040" w:hanging="360"/>
      </w:pPr>
      <w:rPr>
        <w:rFonts w:ascii="Symbol" w:hAnsi="Symbol" w:cs="Times New Roman" w:hint="default"/>
      </w:rPr>
    </w:lvl>
    <w:lvl w:ilvl="7" w:tplc="314A6916">
      <w:start w:val="1"/>
      <w:numFmt w:val="bullet"/>
      <w:lvlText w:val="o"/>
      <w:lvlJc w:val="left"/>
      <w:pPr>
        <w:tabs>
          <w:tab w:val="num" w:pos="5760"/>
        </w:tabs>
        <w:ind w:left="5760" w:hanging="360"/>
      </w:pPr>
      <w:rPr>
        <w:rFonts w:ascii="Courier New" w:hAnsi="Courier New" w:cs="Wingdings 2" w:hint="default"/>
      </w:rPr>
    </w:lvl>
    <w:lvl w:ilvl="8" w:tplc="FA6CB6BC">
      <w:start w:val="1"/>
      <w:numFmt w:val="bullet"/>
      <w:lvlText w:val=""/>
      <w:lvlJc w:val="left"/>
      <w:pPr>
        <w:tabs>
          <w:tab w:val="num" w:pos="6480"/>
        </w:tabs>
        <w:ind w:left="6480" w:hanging="360"/>
      </w:pPr>
      <w:rPr>
        <w:rFonts w:ascii="Wingdings" w:hAnsi="Wingdings" w:cs="Times New Roman" w:hint="default"/>
      </w:rPr>
    </w:lvl>
  </w:abstractNum>
  <w:abstractNum w:abstractNumId="92" w15:restartNumberingAfterBreak="0">
    <w:nsid w:val="2A63534D"/>
    <w:multiLevelType w:val="hybridMultilevel"/>
    <w:tmpl w:val="AC5E3D3A"/>
    <w:lvl w:ilvl="0" w:tplc="CB226C36">
      <w:numFmt w:val="bullet"/>
      <w:lvlText w:val="-"/>
      <w:lvlJc w:val="left"/>
      <w:pPr>
        <w:ind w:left="720" w:hanging="360"/>
      </w:pPr>
      <w:rPr>
        <w:rFonts w:ascii="Times New Roman" w:eastAsia="Times New Roman" w:hAnsi="Times New Roman" w:cs="Times New Roman" w:hint="default"/>
      </w:rPr>
    </w:lvl>
    <w:lvl w:ilvl="1" w:tplc="AC9C679A" w:tentative="1">
      <w:start w:val="1"/>
      <w:numFmt w:val="bullet"/>
      <w:lvlText w:val="o"/>
      <w:lvlJc w:val="left"/>
      <w:pPr>
        <w:ind w:left="1440" w:hanging="360"/>
      </w:pPr>
      <w:rPr>
        <w:rFonts w:ascii="Courier New" w:hAnsi="Courier New" w:cs="Courier New" w:hint="default"/>
      </w:rPr>
    </w:lvl>
    <w:lvl w:ilvl="2" w:tplc="D4741CAC" w:tentative="1">
      <w:start w:val="1"/>
      <w:numFmt w:val="bullet"/>
      <w:lvlText w:val=""/>
      <w:lvlJc w:val="left"/>
      <w:pPr>
        <w:ind w:left="2160" w:hanging="360"/>
      </w:pPr>
      <w:rPr>
        <w:rFonts w:ascii="Wingdings" w:hAnsi="Wingdings" w:hint="default"/>
      </w:rPr>
    </w:lvl>
    <w:lvl w:ilvl="3" w:tplc="7332AEDA" w:tentative="1">
      <w:start w:val="1"/>
      <w:numFmt w:val="bullet"/>
      <w:lvlText w:val=""/>
      <w:lvlJc w:val="left"/>
      <w:pPr>
        <w:ind w:left="2880" w:hanging="360"/>
      </w:pPr>
      <w:rPr>
        <w:rFonts w:ascii="Symbol" w:hAnsi="Symbol" w:hint="default"/>
      </w:rPr>
    </w:lvl>
    <w:lvl w:ilvl="4" w:tplc="4CC6BA76" w:tentative="1">
      <w:start w:val="1"/>
      <w:numFmt w:val="bullet"/>
      <w:lvlText w:val="o"/>
      <w:lvlJc w:val="left"/>
      <w:pPr>
        <w:ind w:left="3600" w:hanging="360"/>
      </w:pPr>
      <w:rPr>
        <w:rFonts w:ascii="Courier New" w:hAnsi="Courier New" w:cs="Courier New" w:hint="default"/>
      </w:rPr>
    </w:lvl>
    <w:lvl w:ilvl="5" w:tplc="C8B429FE" w:tentative="1">
      <w:start w:val="1"/>
      <w:numFmt w:val="bullet"/>
      <w:lvlText w:val=""/>
      <w:lvlJc w:val="left"/>
      <w:pPr>
        <w:ind w:left="4320" w:hanging="360"/>
      </w:pPr>
      <w:rPr>
        <w:rFonts w:ascii="Wingdings" w:hAnsi="Wingdings" w:hint="default"/>
      </w:rPr>
    </w:lvl>
    <w:lvl w:ilvl="6" w:tplc="4998D2AC" w:tentative="1">
      <w:start w:val="1"/>
      <w:numFmt w:val="bullet"/>
      <w:lvlText w:val=""/>
      <w:lvlJc w:val="left"/>
      <w:pPr>
        <w:ind w:left="5040" w:hanging="360"/>
      </w:pPr>
      <w:rPr>
        <w:rFonts w:ascii="Symbol" w:hAnsi="Symbol" w:hint="default"/>
      </w:rPr>
    </w:lvl>
    <w:lvl w:ilvl="7" w:tplc="B2665EE8" w:tentative="1">
      <w:start w:val="1"/>
      <w:numFmt w:val="bullet"/>
      <w:lvlText w:val="o"/>
      <w:lvlJc w:val="left"/>
      <w:pPr>
        <w:ind w:left="5760" w:hanging="360"/>
      </w:pPr>
      <w:rPr>
        <w:rFonts w:ascii="Courier New" w:hAnsi="Courier New" w:cs="Courier New" w:hint="default"/>
      </w:rPr>
    </w:lvl>
    <w:lvl w:ilvl="8" w:tplc="7A0217DE" w:tentative="1">
      <w:start w:val="1"/>
      <w:numFmt w:val="bullet"/>
      <w:lvlText w:val=""/>
      <w:lvlJc w:val="left"/>
      <w:pPr>
        <w:ind w:left="6480" w:hanging="360"/>
      </w:pPr>
      <w:rPr>
        <w:rFonts w:ascii="Wingdings" w:hAnsi="Wingdings" w:hint="default"/>
      </w:rPr>
    </w:lvl>
  </w:abstractNum>
  <w:abstractNum w:abstractNumId="93" w15:restartNumberingAfterBreak="0">
    <w:nsid w:val="2B687C38"/>
    <w:multiLevelType w:val="hybridMultilevel"/>
    <w:tmpl w:val="0DD86A3C"/>
    <w:lvl w:ilvl="0" w:tplc="4EFEF42E">
      <w:start w:val="1"/>
      <w:numFmt w:val="decimal"/>
      <w:lvlText w:val="%1)"/>
      <w:lvlJc w:val="left"/>
      <w:pPr>
        <w:ind w:left="720" w:hanging="360"/>
      </w:pPr>
      <w:rPr>
        <w:rFonts w:hint="default"/>
        <w:b/>
        <w:i w:val="0"/>
        <w:color w:val="auto"/>
        <w:u w:val="single"/>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4" w15:restartNumberingAfterBreak="0">
    <w:nsid w:val="3C9E4491"/>
    <w:multiLevelType w:val="hybridMultilevel"/>
    <w:tmpl w:val="4CDA9C14"/>
    <w:lvl w:ilvl="0" w:tplc="FCF4E07E">
      <w:numFmt w:val="bullet"/>
      <w:lvlText w:val="-"/>
      <w:lvlJc w:val="left"/>
      <w:pPr>
        <w:tabs>
          <w:tab w:val="num" w:pos="1065"/>
        </w:tabs>
        <w:ind w:left="1065" w:hanging="360"/>
      </w:pPr>
      <w:rPr>
        <w:rFonts w:ascii="Times New Roman" w:eastAsia="Times New Roman" w:hAnsi="Times New Roman" w:cs="Times New Roman" w:hint="default"/>
      </w:rPr>
    </w:lvl>
    <w:lvl w:ilvl="1" w:tplc="040C0003" w:tentative="1">
      <w:start w:val="1"/>
      <w:numFmt w:val="bullet"/>
      <w:lvlText w:val="o"/>
      <w:lvlJc w:val="left"/>
      <w:pPr>
        <w:tabs>
          <w:tab w:val="num" w:pos="1785"/>
        </w:tabs>
        <w:ind w:left="1785" w:hanging="360"/>
      </w:pPr>
      <w:rPr>
        <w:rFonts w:ascii="Courier New" w:hAnsi="Courier New" w:hint="default"/>
      </w:rPr>
    </w:lvl>
    <w:lvl w:ilvl="2" w:tplc="040C0005" w:tentative="1">
      <w:start w:val="1"/>
      <w:numFmt w:val="bullet"/>
      <w:lvlText w:val=""/>
      <w:lvlJc w:val="left"/>
      <w:pPr>
        <w:tabs>
          <w:tab w:val="num" w:pos="2505"/>
        </w:tabs>
        <w:ind w:left="2505" w:hanging="360"/>
      </w:pPr>
      <w:rPr>
        <w:rFonts w:ascii="Wingdings" w:hAnsi="Wingdings" w:hint="default"/>
      </w:rPr>
    </w:lvl>
    <w:lvl w:ilvl="3" w:tplc="040C0001" w:tentative="1">
      <w:start w:val="1"/>
      <w:numFmt w:val="bullet"/>
      <w:lvlText w:val=""/>
      <w:lvlJc w:val="left"/>
      <w:pPr>
        <w:tabs>
          <w:tab w:val="num" w:pos="3225"/>
        </w:tabs>
        <w:ind w:left="3225" w:hanging="360"/>
      </w:pPr>
      <w:rPr>
        <w:rFonts w:ascii="Symbol" w:hAnsi="Symbol" w:hint="default"/>
      </w:rPr>
    </w:lvl>
    <w:lvl w:ilvl="4" w:tplc="040C0003" w:tentative="1">
      <w:start w:val="1"/>
      <w:numFmt w:val="bullet"/>
      <w:lvlText w:val="o"/>
      <w:lvlJc w:val="left"/>
      <w:pPr>
        <w:tabs>
          <w:tab w:val="num" w:pos="3945"/>
        </w:tabs>
        <w:ind w:left="3945" w:hanging="360"/>
      </w:pPr>
      <w:rPr>
        <w:rFonts w:ascii="Courier New" w:hAnsi="Courier New" w:hint="default"/>
      </w:rPr>
    </w:lvl>
    <w:lvl w:ilvl="5" w:tplc="040C0005" w:tentative="1">
      <w:start w:val="1"/>
      <w:numFmt w:val="bullet"/>
      <w:lvlText w:val=""/>
      <w:lvlJc w:val="left"/>
      <w:pPr>
        <w:tabs>
          <w:tab w:val="num" w:pos="4665"/>
        </w:tabs>
        <w:ind w:left="4665" w:hanging="360"/>
      </w:pPr>
      <w:rPr>
        <w:rFonts w:ascii="Wingdings" w:hAnsi="Wingdings" w:hint="default"/>
      </w:rPr>
    </w:lvl>
    <w:lvl w:ilvl="6" w:tplc="040C0001" w:tentative="1">
      <w:start w:val="1"/>
      <w:numFmt w:val="bullet"/>
      <w:lvlText w:val=""/>
      <w:lvlJc w:val="left"/>
      <w:pPr>
        <w:tabs>
          <w:tab w:val="num" w:pos="5385"/>
        </w:tabs>
        <w:ind w:left="5385" w:hanging="360"/>
      </w:pPr>
      <w:rPr>
        <w:rFonts w:ascii="Symbol" w:hAnsi="Symbol" w:hint="default"/>
      </w:rPr>
    </w:lvl>
    <w:lvl w:ilvl="7" w:tplc="040C0003" w:tentative="1">
      <w:start w:val="1"/>
      <w:numFmt w:val="bullet"/>
      <w:lvlText w:val="o"/>
      <w:lvlJc w:val="left"/>
      <w:pPr>
        <w:tabs>
          <w:tab w:val="num" w:pos="6105"/>
        </w:tabs>
        <w:ind w:left="6105" w:hanging="360"/>
      </w:pPr>
      <w:rPr>
        <w:rFonts w:ascii="Courier New" w:hAnsi="Courier New" w:hint="default"/>
      </w:rPr>
    </w:lvl>
    <w:lvl w:ilvl="8" w:tplc="040C0005" w:tentative="1">
      <w:start w:val="1"/>
      <w:numFmt w:val="bullet"/>
      <w:lvlText w:val=""/>
      <w:lvlJc w:val="left"/>
      <w:pPr>
        <w:tabs>
          <w:tab w:val="num" w:pos="6825"/>
        </w:tabs>
        <w:ind w:left="6825" w:hanging="360"/>
      </w:pPr>
      <w:rPr>
        <w:rFonts w:ascii="Wingdings" w:hAnsi="Wingdings" w:hint="default"/>
      </w:rPr>
    </w:lvl>
  </w:abstractNum>
  <w:abstractNum w:abstractNumId="95" w15:restartNumberingAfterBreak="0">
    <w:nsid w:val="4A2E04DB"/>
    <w:multiLevelType w:val="multilevel"/>
    <w:tmpl w:val="B0EE30A6"/>
    <w:lvl w:ilvl="0">
      <w:start w:val="1"/>
      <w:numFmt w:val="decimal"/>
      <w:pStyle w:val="Titre1"/>
      <w:lvlText w:val="%1"/>
      <w:lvlJc w:val="left"/>
      <w:pPr>
        <w:ind w:left="1425" w:hanging="432"/>
      </w:pPr>
    </w:lvl>
    <w:lvl w:ilvl="1">
      <w:start w:val="1"/>
      <w:numFmt w:val="decimal"/>
      <w:pStyle w:val="Titre2"/>
      <w:lvlText w:val="%1.%2"/>
      <w:lvlJc w:val="left"/>
      <w:pPr>
        <w:ind w:left="4970" w:hanging="576"/>
      </w:pPr>
    </w:lvl>
    <w:lvl w:ilvl="2">
      <w:start w:val="1"/>
      <w:numFmt w:val="decimal"/>
      <w:pStyle w:val="Titre3"/>
      <w:lvlText w:val="%1.%2.%3"/>
      <w:lvlJc w:val="left"/>
      <w:pPr>
        <w:ind w:left="720" w:hanging="72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96" w15:restartNumberingAfterBreak="0">
    <w:nsid w:val="50156DE5"/>
    <w:multiLevelType w:val="hybridMultilevel"/>
    <w:tmpl w:val="47363AAC"/>
    <w:lvl w:ilvl="0" w:tplc="62EA4416">
      <w:start w:val="1"/>
      <w:numFmt w:val="decimal"/>
      <w:lvlText w:val="%1)"/>
      <w:lvlJc w:val="left"/>
      <w:pPr>
        <w:ind w:left="720" w:hanging="360"/>
      </w:pPr>
      <w:rPr>
        <w:rFonts w:hint="default"/>
        <w:b/>
        <w:i w:val="0"/>
        <w:color w:val="auto"/>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7" w15:restartNumberingAfterBreak="0">
    <w:nsid w:val="53AA672E"/>
    <w:multiLevelType w:val="hybridMultilevel"/>
    <w:tmpl w:val="04FEDA60"/>
    <w:lvl w:ilvl="0" w:tplc="187CB844">
      <w:start w:val="1"/>
      <w:numFmt w:val="decimal"/>
      <w:lvlText w:val="%1)"/>
      <w:lvlJc w:val="left"/>
      <w:pPr>
        <w:ind w:left="720" w:hanging="360"/>
      </w:pPr>
      <w:rPr>
        <w:rFonts w:hint="default"/>
        <w:b/>
        <w:color w:val="auto"/>
        <w:u w:val="single"/>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8" w15:restartNumberingAfterBreak="0">
    <w:nsid w:val="54C26B59"/>
    <w:multiLevelType w:val="hybridMultilevel"/>
    <w:tmpl w:val="48E02520"/>
    <w:lvl w:ilvl="0" w:tplc="FCF4E07E">
      <w:start w:val="1"/>
      <w:numFmt w:val="bullet"/>
      <w:lvlText w:val=""/>
      <w:lvlJc w:val="left"/>
      <w:pPr>
        <w:tabs>
          <w:tab w:val="num" w:pos="720"/>
        </w:tabs>
        <w:ind w:left="720" w:hanging="360"/>
      </w:pPr>
      <w:rPr>
        <w:rFonts w:ascii="Symbol" w:hAnsi="Symbol" w:hint="default"/>
      </w:rPr>
    </w:lvl>
    <w:lvl w:ilvl="1" w:tplc="040C0003">
      <w:start w:val="1"/>
      <w:numFmt w:val="bullet"/>
      <w:lvlText w:val="o"/>
      <w:lvlJc w:val="left"/>
      <w:pPr>
        <w:tabs>
          <w:tab w:val="num" w:pos="1440"/>
        </w:tabs>
        <w:ind w:left="1440" w:hanging="360"/>
      </w:pPr>
      <w:rPr>
        <w:rFonts w:ascii="Courier New" w:hAnsi="Courier New" w:cs="Wingdings 2"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Wingdings 2"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Wingdings 2"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99" w15:restartNumberingAfterBreak="0">
    <w:nsid w:val="580D424F"/>
    <w:multiLevelType w:val="hybridMultilevel"/>
    <w:tmpl w:val="9A1E01DC"/>
    <w:lvl w:ilvl="0" w:tplc="62608A26">
      <w:start w:val="1"/>
      <w:numFmt w:val="bullet"/>
      <w:lvlText w:val=""/>
      <w:lvlJc w:val="left"/>
      <w:pPr>
        <w:tabs>
          <w:tab w:val="num" w:pos="1060"/>
        </w:tabs>
        <w:ind w:left="1040" w:hanging="340"/>
      </w:pPr>
      <w:rPr>
        <w:rFonts w:ascii="Wingdings" w:hAnsi="Wingdings" w:cs="Times New Roman" w:hint="default"/>
      </w:rPr>
    </w:lvl>
    <w:lvl w:ilvl="1" w:tplc="040C0003">
      <w:start w:val="1"/>
      <w:numFmt w:val="bullet"/>
      <w:lvlText w:val="o"/>
      <w:lvlJc w:val="left"/>
      <w:pPr>
        <w:tabs>
          <w:tab w:val="num" w:pos="1780"/>
        </w:tabs>
        <w:ind w:left="1780" w:hanging="360"/>
      </w:pPr>
      <w:rPr>
        <w:rFonts w:ascii="Courier New" w:hAnsi="Courier New" w:cs="Wingdings 2" w:hint="default"/>
      </w:rPr>
    </w:lvl>
    <w:lvl w:ilvl="2" w:tplc="040C0005">
      <w:start w:val="1"/>
      <w:numFmt w:val="bullet"/>
      <w:lvlText w:val=""/>
      <w:lvlJc w:val="left"/>
      <w:pPr>
        <w:tabs>
          <w:tab w:val="num" w:pos="2500"/>
        </w:tabs>
        <w:ind w:left="2500" w:hanging="360"/>
      </w:pPr>
      <w:rPr>
        <w:rFonts w:ascii="Wingdings" w:hAnsi="Wingdings" w:cs="Times New Roman" w:hint="default"/>
      </w:rPr>
    </w:lvl>
    <w:lvl w:ilvl="3" w:tplc="040C0001">
      <w:start w:val="1"/>
      <w:numFmt w:val="bullet"/>
      <w:lvlText w:val=""/>
      <w:lvlJc w:val="left"/>
      <w:pPr>
        <w:tabs>
          <w:tab w:val="num" w:pos="3220"/>
        </w:tabs>
        <w:ind w:left="3220" w:hanging="360"/>
      </w:pPr>
      <w:rPr>
        <w:rFonts w:ascii="Symbol" w:hAnsi="Symbol" w:cs="Times New Roman" w:hint="default"/>
      </w:rPr>
    </w:lvl>
    <w:lvl w:ilvl="4" w:tplc="040C0003">
      <w:start w:val="1"/>
      <w:numFmt w:val="bullet"/>
      <w:lvlText w:val="o"/>
      <w:lvlJc w:val="left"/>
      <w:pPr>
        <w:tabs>
          <w:tab w:val="num" w:pos="3940"/>
        </w:tabs>
        <w:ind w:left="3940" w:hanging="360"/>
      </w:pPr>
      <w:rPr>
        <w:rFonts w:ascii="Courier New" w:hAnsi="Courier New" w:cs="Wingdings 2" w:hint="default"/>
      </w:rPr>
    </w:lvl>
    <w:lvl w:ilvl="5" w:tplc="040C0005">
      <w:start w:val="1"/>
      <w:numFmt w:val="bullet"/>
      <w:lvlText w:val=""/>
      <w:lvlJc w:val="left"/>
      <w:pPr>
        <w:tabs>
          <w:tab w:val="num" w:pos="4660"/>
        </w:tabs>
        <w:ind w:left="4660" w:hanging="360"/>
      </w:pPr>
      <w:rPr>
        <w:rFonts w:ascii="Wingdings" w:hAnsi="Wingdings" w:cs="Times New Roman" w:hint="default"/>
      </w:rPr>
    </w:lvl>
    <w:lvl w:ilvl="6" w:tplc="040C0001">
      <w:start w:val="1"/>
      <w:numFmt w:val="bullet"/>
      <w:lvlText w:val=""/>
      <w:lvlJc w:val="left"/>
      <w:pPr>
        <w:tabs>
          <w:tab w:val="num" w:pos="5380"/>
        </w:tabs>
        <w:ind w:left="5380" w:hanging="360"/>
      </w:pPr>
      <w:rPr>
        <w:rFonts w:ascii="Symbol" w:hAnsi="Symbol" w:cs="Times New Roman" w:hint="default"/>
      </w:rPr>
    </w:lvl>
    <w:lvl w:ilvl="7" w:tplc="040C0003">
      <w:start w:val="1"/>
      <w:numFmt w:val="bullet"/>
      <w:lvlText w:val="o"/>
      <w:lvlJc w:val="left"/>
      <w:pPr>
        <w:tabs>
          <w:tab w:val="num" w:pos="6100"/>
        </w:tabs>
        <w:ind w:left="6100" w:hanging="360"/>
      </w:pPr>
      <w:rPr>
        <w:rFonts w:ascii="Courier New" w:hAnsi="Courier New" w:cs="Wingdings 2" w:hint="default"/>
      </w:rPr>
    </w:lvl>
    <w:lvl w:ilvl="8" w:tplc="040C0005">
      <w:start w:val="1"/>
      <w:numFmt w:val="bullet"/>
      <w:lvlText w:val=""/>
      <w:lvlJc w:val="left"/>
      <w:pPr>
        <w:tabs>
          <w:tab w:val="num" w:pos="6820"/>
        </w:tabs>
        <w:ind w:left="6820" w:hanging="360"/>
      </w:pPr>
      <w:rPr>
        <w:rFonts w:ascii="Wingdings" w:hAnsi="Wingdings" w:cs="Times New Roman" w:hint="default"/>
      </w:rPr>
    </w:lvl>
  </w:abstractNum>
  <w:abstractNum w:abstractNumId="100" w15:restartNumberingAfterBreak="0">
    <w:nsid w:val="5DF0191A"/>
    <w:multiLevelType w:val="hybridMultilevel"/>
    <w:tmpl w:val="79983CF4"/>
    <w:lvl w:ilvl="0" w:tplc="FCF4E07E">
      <w:numFmt w:val="bullet"/>
      <w:lvlText w:val="-"/>
      <w:lvlJc w:val="left"/>
      <w:pPr>
        <w:ind w:left="720" w:hanging="360"/>
      </w:pPr>
      <w:rPr>
        <w:rFonts w:ascii="Times New Roman" w:eastAsia="Times New Roman" w:hAnsi="Times New Roman"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1" w15:restartNumberingAfterBreak="0">
    <w:nsid w:val="65F95F79"/>
    <w:multiLevelType w:val="hybridMultilevel"/>
    <w:tmpl w:val="7E4A6EFE"/>
    <w:lvl w:ilvl="0" w:tplc="FCF4E07E">
      <w:start w:val="1"/>
      <w:numFmt w:val="bullet"/>
      <w:lvlText w:val="o"/>
      <w:lvlJc w:val="left"/>
      <w:pPr>
        <w:ind w:left="1440" w:hanging="360"/>
      </w:pPr>
      <w:rPr>
        <w:rFonts w:ascii="Courier New" w:hAnsi="Courier New" w:cs="Courier New"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02" w15:restartNumberingAfterBreak="0">
    <w:nsid w:val="69BA4B8D"/>
    <w:multiLevelType w:val="hybridMultilevel"/>
    <w:tmpl w:val="F6D86BD6"/>
    <w:lvl w:ilvl="0" w:tplc="A92CA0AA">
      <w:start w:val="1"/>
      <w:numFmt w:val="bullet"/>
      <w:lvlText w:val=""/>
      <w:lvlJc w:val="left"/>
      <w:pPr>
        <w:tabs>
          <w:tab w:val="num" w:pos="720"/>
        </w:tabs>
        <w:ind w:left="720" w:hanging="360"/>
      </w:pPr>
      <w:rPr>
        <w:rFonts w:ascii="Symbol" w:hAnsi="Symbol" w:cs="Times New Roman" w:hint="default"/>
      </w:rPr>
    </w:lvl>
    <w:lvl w:ilvl="1" w:tplc="47108360">
      <w:start w:val="5"/>
      <w:numFmt w:val="bullet"/>
      <w:lvlText w:val="-"/>
      <w:lvlJc w:val="left"/>
      <w:pPr>
        <w:tabs>
          <w:tab w:val="num" w:pos="1440"/>
        </w:tabs>
        <w:ind w:left="1440" w:hanging="360"/>
      </w:pPr>
      <w:rPr>
        <w:rFonts w:ascii="Times New Roman" w:eastAsia="Times New Roman" w:hAnsi="Times New Roman" w:hint="default"/>
      </w:rPr>
    </w:lvl>
    <w:lvl w:ilvl="2" w:tplc="5EDA4166">
      <w:start w:val="1"/>
      <w:numFmt w:val="bullet"/>
      <w:lvlText w:val=""/>
      <w:lvlJc w:val="left"/>
      <w:pPr>
        <w:tabs>
          <w:tab w:val="num" w:pos="2160"/>
        </w:tabs>
        <w:ind w:left="2160" w:hanging="360"/>
      </w:pPr>
      <w:rPr>
        <w:rFonts w:ascii="Wingdings" w:hAnsi="Wingdings" w:cs="Times New Roman" w:hint="default"/>
      </w:rPr>
    </w:lvl>
    <w:lvl w:ilvl="3" w:tplc="65B89ED4">
      <w:start w:val="1"/>
      <w:numFmt w:val="bullet"/>
      <w:lvlText w:val=""/>
      <w:lvlJc w:val="left"/>
      <w:pPr>
        <w:tabs>
          <w:tab w:val="num" w:pos="2880"/>
        </w:tabs>
        <w:ind w:left="2880" w:hanging="360"/>
      </w:pPr>
      <w:rPr>
        <w:rFonts w:ascii="Symbol" w:hAnsi="Symbol" w:cs="Times New Roman" w:hint="default"/>
      </w:rPr>
    </w:lvl>
    <w:lvl w:ilvl="4" w:tplc="BC1C323E">
      <w:start w:val="1"/>
      <w:numFmt w:val="bullet"/>
      <w:lvlText w:val="o"/>
      <w:lvlJc w:val="left"/>
      <w:pPr>
        <w:tabs>
          <w:tab w:val="num" w:pos="3600"/>
        </w:tabs>
        <w:ind w:left="3600" w:hanging="360"/>
      </w:pPr>
      <w:rPr>
        <w:rFonts w:ascii="Courier New" w:hAnsi="Courier New" w:cs="Wingdings 2" w:hint="default"/>
      </w:rPr>
    </w:lvl>
    <w:lvl w:ilvl="5" w:tplc="BCC6A190">
      <w:start w:val="1"/>
      <w:numFmt w:val="bullet"/>
      <w:lvlText w:val=""/>
      <w:lvlJc w:val="left"/>
      <w:pPr>
        <w:tabs>
          <w:tab w:val="num" w:pos="4320"/>
        </w:tabs>
        <w:ind w:left="4320" w:hanging="360"/>
      </w:pPr>
      <w:rPr>
        <w:rFonts w:ascii="Wingdings" w:hAnsi="Wingdings" w:cs="Times New Roman" w:hint="default"/>
      </w:rPr>
    </w:lvl>
    <w:lvl w:ilvl="6" w:tplc="B2F27E2A">
      <w:start w:val="1"/>
      <w:numFmt w:val="bullet"/>
      <w:lvlText w:val=""/>
      <w:lvlJc w:val="left"/>
      <w:pPr>
        <w:tabs>
          <w:tab w:val="num" w:pos="5040"/>
        </w:tabs>
        <w:ind w:left="5040" w:hanging="360"/>
      </w:pPr>
      <w:rPr>
        <w:rFonts w:ascii="Symbol" w:hAnsi="Symbol" w:cs="Times New Roman" w:hint="default"/>
      </w:rPr>
    </w:lvl>
    <w:lvl w:ilvl="7" w:tplc="762E4956">
      <w:start w:val="1"/>
      <w:numFmt w:val="bullet"/>
      <w:lvlText w:val="o"/>
      <w:lvlJc w:val="left"/>
      <w:pPr>
        <w:tabs>
          <w:tab w:val="num" w:pos="5760"/>
        </w:tabs>
        <w:ind w:left="5760" w:hanging="360"/>
      </w:pPr>
      <w:rPr>
        <w:rFonts w:ascii="Courier New" w:hAnsi="Courier New" w:cs="Wingdings 2" w:hint="default"/>
      </w:rPr>
    </w:lvl>
    <w:lvl w:ilvl="8" w:tplc="B4522018">
      <w:start w:val="1"/>
      <w:numFmt w:val="bullet"/>
      <w:lvlText w:val=""/>
      <w:lvlJc w:val="left"/>
      <w:pPr>
        <w:tabs>
          <w:tab w:val="num" w:pos="6480"/>
        </w:tabs>
        <w:ind w:left="6480" w:hanging="360"/>
      </w:pPr>
      <w:rPr>
        <w:rFonts w:ascii="Wingdings" w:hAnsi="Wingdings" w:cs="Times New Roman" w:hint="default"/>
      </w:rPr>
    </w:lvl>
  </w:abstractNum>
  <w:abstractNum w:abstractNumId="103" w15:restartNumberingAfterBreak="0">
    <w:nsid w:val="6C392292"/>
    <w:multiLevelType w:val="hybridMultilevel"/>
    <w:tmpl w:val="3530F6AC"/>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4" w15:restartNumberingAfterBreak="0">
    <w:nsid w:val="72167C5B"/>
    <w:multiLevelType w:val="hybridMultilevel"/>
    <w:tmpl w:val="EA68432C"/>
    <w:lvl w:ilvl="0" w:tplc="7FC8A600">
      <w:start w:val="4"/>
      <w:numFmt w:val="bullet"/>
      <w:lvlText w:val="-"/>
      <w:lvlJc w:val="left"/>
      <w:pPr>
        <w:tabs>
          <w:tab w:val="num" w:pos="720"/>
        </w:tabs>
        <w:ind w:left="720" w:hanging="360"/>
      </w:pPr>
      <w:rPr>
        <w:rFonts w:ascii="Times New Roman" w:eastAsia="Times New Roman" w:hAnsi="Times New Roman" w:hint="default"/>
      </w:rPr>
    </w:lvl>
    <w:lvl w:ilvl="1" w:tplc="040C0003">
      <w:start w:val="1"/>
      <w:numFmt w:val="bullet"/>
      <w:lvlText w:val="o"/>
      <w:lvlJc w:val="left"/>
      <w:pPr>
        <w:tabs>
          <w:tab w:val="num" w:pos="1440"/>
        </w:tabs>
        <w:ind w:left="1440" w:hanging="360"/>
      </w:pPr>
      <w:rPr>
        <w:rFonts w:ascii="Courier New" w:hAnsi="Courier New" w:cs="Wingdings 2" w:hint="default"/>
      </w:rPr>
    </w:lvl>
    <w:lvl w:ilvl="2" w:tplc="040C0005">
      <w:start w:val="1"/>
      <w:numFmt w:val="bullet"/>
      <w:lvlText w:val=""/>
      <w:lvlJc w:val="left"/>
      <w:pPr>
        <w:tabs>
          <w:tab w:val="num" w:pos="2160"/>
        </w:tabs>
        <w:ind w:left="2160" w:hanging="360"/>
      </w:pPr>
      <w:rPr>
        <w:rFonts w:ascii="Wingdings" w:hAnsi="Wingdings" w:cs="Times New Roman" w:hint="default"/>
      </w:rPr>
    </w:lvl>
    <w:lvl w:ilvl="3" w:tplc="040C0001">
      <w:start w:val="1"/>
      <w:numFmt w:val="bullet"/>
      <w:lvlText w:val=""/>
      <w:lvlJc w:val="left"/>
      <w:pPr>
        <w:tabs>
          <w:tab w:val="num" w:pos="2880"/>
        </w:tabs>
        <w:ind w:left="2880" w:hanging="360"/>
      </w:pPr>
      <w:rPr>
        <w:rFonts w:ascii="Symbol" w:hAnsi="Symbol" w:cs="Times New Roman" w:hint="default"/>
      </w:rPr>
    </w:lvl>
    <w:lvl w:ilvl="4" w:tplc="040C0003">
      <w:start w:val="1"/>
      <w:numFmt w:val="bullet"/>
      <w:lvlText w:val="o"/>
      <w:lvlJc w:val="left"/>
      <w:pPr>
        <w:tabs>
          <w:tab w:val="num" w:pos="3600"/>
        </w:tabs>
        <w:ind w:left="3600" w:hanging="360"/>
      </w:pPr>
      <w:rPr>
        <w:rFonts w:ascii="Courier New" w:hAnsi="Courier New" w:cs="Wingdings 2" w:hint="default"/>
      </w:rPr>
    </w:lvl>
    <w:lvl w:ilvl="5" w:tplc="040C0005">
      <w:start w:val="1"/>
      <w:numFmt w:val="bullet"/>
      <w:lvlText w:val=""/>
      <w:lvlJc w:val="left"/>
      <w:pPr>
        <w:tabs>
          <w:tab w:val="num" w:pos="4320"/>
        </w:tabs>
        <w:ind w:left="4320" w:hanging="360"/>
      </w:pPr>
      <w:rPr>
        <w:rFonts w:ascii="Wingdings" w:hAnsi="Wingdings" w:cs="Times New Roman" w:hint="default"/>
      </w:rPr>
    </w:lvl>
    <w:lvl w:ilvl="6" w:tplc="040C0001">
      <w:start w:val="1"/>
      <w:numFmt w:val="bullet"/>
      <w:lvlText w:val=""/>
      <w:lvlJc w:val="left"/>
      <w:pPr>
        <w:tabs>
          <w:tab w:val="num" w:pos="5040"/>
        </w:tabs>
        <w:ind w:left="5040" w:hanging="360"/>
      </w:pPr>
      <w:rPr>
        <w:rFonts w:ascii="Symbol" w:hAnsi="Symbol" w:cs="Times New Roman" w:hint="default"/>
      </w:rPr>
    </w:lvl>
    <w:lvl w:ilvl="7" w:tplc="040C0003">
      <w:start w:val="1"/>
      <w:numFmt w:val="bullet"/>
      <w:lvlText w:val="o"/>
      <w:lvlJc w:val="left"/>
      <w:pPr>
        <w:tabs>
          <w:tab w:val="num" w:pos="5760"/>
        </w:tabs>
        <w:ind w:left="5760" w:hanging="360"/>
      </w:pPr>
      <w:rPr>
        <w:rFonts w:ascii="Courier New" w:hAnsi="Courier New" w:cs="Wingdings 2" w:hint="default"/>
      </w:rPr>
    </w:lvl>
    <w:lvl w:ilvl="8" w:tplc="040C0005">
      <w:start w:val="1"/>
      <w:numFmt w:val="bullet"/>
      <w:lvlText w:val=""/>
      <w:lvlJc w:val="left"/>
      <w:pPr>
        <w:tabs>
          <w:tab w:val="num" w:pos="6480"/>
        </w:tabs>
        <w:ind w:left="6480" w:hanging="360"/>
      </w:pPr>
      <w:rPr>
        <w:rFonts w:ascii="Wingdings" w:hAnsi="Wingdings" w:cs="Times New Roman" w:hint="default"/>
      </w:rPr>
    </w:lvl>
  </w:abstractNum>
  <w:num w:numId="1">
    <w:abstractNumId w:val="95"/>
  </w:num>
  <w:num w:numId="2">
    <w:abstractNumId w:val="85"/>
  </w:num>
  <w:num w:numId="3">
    <w:abstractNumId w:val="100"/>
  </w:num>
  <w:num w:numId="4">
    <w:abstractNumId w:val="21"/>
  </w:num>
  <w:num w:numId="5">
    <w:abstractNumId w:val="102"/>
  </w:num>
  <w:num w:numId="6">
    <w:abstractNumId w:val="91"/>
  </w:num>
  <w:num w:numId="7">
    <w:abstractNumId w:val="94"/>
  </w:num>
  <w:num w:numId="8">
    <w:abstractNumId w:val="101"/>
  </w:num>
  <w:num w:numId="9">
    <w:abstractNumId w:val="92"/>
  </w:num>
  <w:num w:numId="10">
    <w:abstractNumId w:val="9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98"/>
  </w:num>
  <w:num w:numId="12">
    <w:abstractNumId w:val="89"/>
  </w:num>
  <w:num w:numId="13">
    <w:abstractNumId w:val="103"/>
  </w:num>
  <w:num w:numId="14">
    <w:abstractNumId w:val="9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90"/>
  </w:num>
  <w:num w:numId="16">
    <w:abstractNumId w:val="99"/>
  </w:num>
  <w:num w:numId="17">
    <w:abstractNumId w:val="104"/>
  </w:num>
  <w:num w:numId="18">
    <w:abstractNumId w:val="87"/>
  </w:num>
  <w:num w:numId="19">
    <w:abstractNumId w:val="9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9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9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84"/>
  </w:num>
  <w:num w:numId="23">
    <w:abstractNumId w:val="9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86"/>
  </w:num>
  <w:num w:numId="25">
    <w:abstractNumId w:val="93"/>
  </w:num>
  <w:num w:numId="26">
    <w:abstractNumId w:val="97"/>
  </w:num>
  <w:num w:numId="27">
    <w:abstractNumId w:val="88"/>
  </w:num>
  <w:num w:numId="28">
    <w:abstractNumId w:val="96"/>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08"/>
  <w:hyphenationZone w:val="425"/>
  <w:drawingGridHorizontalSpacing w:val="120"/>
  <w:drawingGridVerticalSpacing w:val="0"/>
  <w:displayHorizontalDrawingGridEvery w:val="0"/>
  <w:displayVerticalDrawingGridEvery w:val="0"/>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3952"/>
    <w:rsid w:val="000013FB"/>
    <w:rsid w:val="00001A6F"/>
    <w:rsid w:val="00003095"/>
    <w:rsid w:val="00003B76"/>
    <w:rsid w:val="00005BBB"/>
    <w:rsid w:val="00011EB1"/>
    <w:rsid w:val="00013C22"/>
    <w:rsid w:val="000141EC"/>
    <w:rsid w:val="00015892"/>
    <w:rsid w:val="0001614C"/>
    <w:rsid w:val="00021C47"/>
    <w:rsid w:val="0002255E"/>
    <w:rsid w:val="000226A9"/>
    <w:rsid w:val="00022CEF"/>
    <w:rsid w:val="00023715"/>
    <w:rsid w:val="0002512D"/>
    <w:rsid w:val="000270D2"/>
    <w:rsid w:val="00030A55"/>
    <w:rsid w:val="000320DF"/>
    <w:rsid w:val="000357CB"/>
    <w:rsid w:val="00035DDB"/>
    <w:rsid w:val="000411AB"/>
    <w:rsid w:val="00041665"/>
    <w:rsid w:val="00042292"/>
    <w:rsid w:val="0004237C"/>
    <w:rsid w:val="0004327A"/>
    <w:rsid w:val="00047A89"/>
    <w:rsid w:val="00047D34"/>
    <w:rsid w:val="0005330B"/>
    <w:rsid w:val="0005728C"/>
    <w:rsid w:val="000603DD"/>
    <w:rsid w:val="00060DF1"/>
    <w:rsid w:val="000612E3"/>
    <w:rsid w:val="00061AC9"/>
    <w:rsid w:val="00064940"/>
    <w:rsid w:val="000661BA"/>
    <w:rsid w:val="000668B3"/>
    <w:rsid w:val="000717FA"/>
    <w:rsid w:val="00071ADD"/>
    <w:rsid w:val="000750E9"/>
    <w:rsid w:val="000762A3"/>
    <w:rsid w:val="000808F3"/>
    <w:rsid w:val="00080DDD"/>
    <w:rsid w:val="0008343D"/>
    <w:rsid w:val="00084795"/>
    <w:rsid w:val="000853EB"/>
    <w:rsid w:val="00094A8D"/>
    <w:rsid w:val="0009782E"/>
    <w:rsid w:val="000979D1"/>
    <w:rsid w:val="00097D7F"/>
    <w:rsid w:val="000A07E0"/>
    <w:rsid w:val="000A1330"/>
    <w:rsid w:val="000A2754"/>
    <w:rsid w:val="000B10D9"/>
    <w:rsid w:val="000B1649"/>
    <w:rsid w:val="000B4075"/>
    <w:rsid w:val="000B64DB"/>
    <w:rsid w:val="000C01D2"/>
    <w:rsid w:val="000C19A5"/>
    <w:rsid w:val="000C22BC"/>
    <w:rsid w:val="000C2C9F"/>
    <w:rsid w:val="000C34A5"/>
    <w:rsid w:val="000C56B0"/>
    <w:rsid w:val="000C7FB5"/>
    <w:rsid w:val="000D0BAD"/>
    <w:rsid w:val="000D16EB"/>
    <w:rsid w:val="000D1AB4"/>
    <w:rsid w:val="000D326A"/>
    <w:rsid w:val="000D3AB3"/>
    <w:rsid w:val="000D3FB5"/>
    <w:rsid w:val="000D7A71"/>
    <w:rsid w:val="000E033F"/>
    <w:rsid w:val="000E09E3"/>
    <w:rsid w:val="000E17DB"/>
    <w:rsid w:val="000E2902"/>
    <w:rsid w:val="000E3511"/>
    <w:rsid w:val="000E5380"/>
    <w:rsid w:val="000E5C92"/>
    <w:rsid w:val="000E6A9A"/>
    <w:rsid w:val="000F0781"/>
    <w:rsid w:val="000F41D7"/>
    <w:rsid w:val="000F4BDA"/>
    <w:rsid w:val="000F7065"/>
    <w:rsid w:val="000F73D2"/>
    <w:rsid w:val="00103ED0"/>
    <w:rsid w:val="0011072C"/>
    <w:rsid w:val="0011155D"/>
    <w:rsid w:val="0011161A"/>
    <w:rsid w:val="00115416"/>
    <w:rsid w:val="001158DA"/>
    <w:rsid w:val="0012229D"/>
    <w:rsid w:val="001268AE"/>
    <w:rsid w:val="001273A5"/>
    <w:rsid w:val="0013088E"/>
    <w:rsid w:val="001312D2"/>
    <w:rsid w:val="00131CAD"/>
    <w:rsid w:val="001320A8"/>
    <w:rsid w:val="00133BAF"/>
    <w:rsid w:val="00135D4E"/>
    <w:rsid w:val="0014072C"/>
    <w:rsid w:val="001467B4"/>
    <w:rsid w:val="001505E5"/>
    <w:rsid w:val="0015254B"/>
    <w:rsid w:val="0015268F"/>
    <w:rsid w:val="00153DE9"/>
    <w:rsid w:val="0015544A"/>
    <w:rsid w:val="001607A4"/>
    <w:rsid w:val="00160D57"/>
    <w:rsid w:val="001639ED"/>
    <w:rsid w:val="001643DE"/>
    <w:rsid w:val="0016567B"/>
    <w:rsid w:val="00165A5E"/>
    <w:rsid w:val="001702FE"/>
    <w:rsid w:val="00171BD6"/>
    <w:rsid w:val="001744C8"/>
    <w:rsid w:val="001749F2"/>
    <w:rsid w:val="0017561F"/>
    <w:rsid w:val="00175A7C"/>
    <w:rsid w:val="00175ADD"/>
    <w:rsid w:val="001805B6"/>
    <w:rsid w:val="00182216"/>
    <w:rsid w:val="00182789"/>
    <w:rsid w:val="00190AB2"/>
    <w:rsid w:val="0019412E"/>
    <w:rsid w:val="00195376"/>
    <w:rsid w:val="00195B30"/>
    <w:rsid w:val="00196FBB"/>
    <w:rsid w:val="001A08B4"/>
    <w:rsid w:val="001A0907"/>
    <w:rsid w:val="001A2D56"/>
    <w:rsid w:val="001A3E00"/>
    <w:rsid w:val="001A7722"/>
    <w:rsid w:val="001B188F"/>
    <w:rsid w:val="001B2A58"/>
    <w:rsid w:val="001B6AA9"/>
    <w:rsid w:val="001B7132"/>
    <w:rsid w:val="001C1FD3"/>
    <w:rsid w:val="001C4D7A"/>
    <w:rsid w:val="001C5685"/>
    <w:rsid w:val="001C5A30"/>
    <w:rsid w:val="001D0DE6"/>
    <w:rsid w:val="001D1B96"/>
    <w:rsid w:val="001D44F0"/>
    <w:rsid w:val="001E3CB8"/>
    <w:rsid w:val="001E63A2"/>
    <w:rsid w:val="001F04B2"/>
    <w:rsid w:val="001F2370"/>
    <w:rsid w:val="00201788"/>
    <w:rsid w:val="00201DC0"/>
    <w:rsid w:val="002048A0"/>
    <w:rsid w:val="00212831"/>
    <w:rsid w:val="002135FE"/>
    <w:rsid w:val="002138A9"/>
    <w:rsid w:val="00213970"/>
    <w:rsid w:val="0021436D"/>
    <w:rsid w:val="0022160D"/>
    <w:rsid w:val="00222764"/>
    <w:rsid w:val="002228CA"/>
    <w:rsid w:val="00223634"/>
    <w:rsid w:val="00223BF2"/>
    <w:rsid w:val="00224825"/>
    <w:rsid w:val="002304F9"/>
    <w:rsid w:val="00232498"/>
    <w:rsid w:val="002329AC"/>
    <w:rsid w:val="002332C3"/>
    <w:rsid w:val="00234EE2"/>
    <w:rsid w:val="0023755F"/>
    <w:rsid w:val="00240344"/>
    <w:rsid w:val="002404F1"/>
    <w:rsid w:val="0024089B"/>
    <w:rsid w:val="002436B8"/>
    <w:rsid w:val="002442BE"/>
    <w:rsid w:val="00244F7C"/>
    <w:rsid w:val="002470A0"/>
    <w:rsid w:val="002470F7"/>
    <w:rsid w:val="00247617"/>
    <w:rsid w:val="00247ADC"/>
    <w:rsid w:val="00251CB4"/>
    <w:rsid w:val="002537CD"/>
    <w:rsid w:val="00254FBD"/>
    <w:rsid w:val="00261F32"/>
    <w:rsid w:val="002634C6"/>
    <w:rsid w:val="00266D37"/>
    <w:rsid w:val="00267242"/>
    <w:rsid w:val="00272334"/>
    <w:rsid w:val="00272D16"/>
    <w:rsid w:val="00273726"/>
    <w:rsid w:val="00275885"/>
    <w:rsid w:val="002762A7"/>
    <w:rsid w:val="002836BE"/>
    <w:rsid w:val="002848A9"/>
    <w:rsid w:val="002858BF"/>
    <w:rsid w:val="00287FEF"/>
    <w:rsid w:val="00290E9A"/>
    <w:rsid w:val="00291A9C"/>
    <w:rsid w:val="00293AF2"/>
    <w:rsid w:val="00294041"/>
    <w:rsid w:val="002953CC"/>
    <w:rsid w:val="00296220"/>
    <w:rsid w:val="00297DFC"/>
    <w:rsid w:val="002A03C7"/>
    <w:rsid w:val="002A579B"/>
    <w:rsid w:val="002A6EF3"/>
    <w:rsid w:val="002B0717"/>
    <w:rsid w:val="002C0C92"/>
    <w:rsid w:val="002C2712"/>
    <w:rsid w:val="002C3150"/>
    <w:rsid w:val="002C6287"/>
    <w:rsid w:val="002C7C26"/>
    <w:rsid w:val="002D0B1D"/>
    <w:rsid w:val="002D1308"/>
    <w:rsid w:val="002D2BAC"/>
    <w:rsid w:val="002D44C2"/>
    <w:rsid w:val="002D62EE"/>
    <w:rsid w:val="002E0B71"/>
    <w:rsid w:val="002E241E"/>
    <w:rsid w:val="002E573B"/>
    <w:rsid w:val="002F220E"/>
    <w:rsid w:val="002F2CF3"/>
    <w:rsid w:val="002F35AF"/>
    <w:rsid w:val="002F3F74"/>
    <w:rsid w:val="00301650"/>
    <w:rsid w:val="0030780B"/>
    <w:rsid w:val="00312E57"/>
    <w:rsid w:val="00312F4A"/>
    <w:rsid w:val="003136EF"/>
    <w:rsid w:val="00313D78"/>
    <w:rsid w:val="003144F5"/>
    <w:rsid w:val="003149F8"/>
    <w:rsid w:val="00315176"/>
    <w:rsid w:val="00316339"/>
    <w:rsid w:val="003170CC"/>
    <w:rsid w:val="00317C04"/>
    <w:rsid w:val="00320612"/>
    <w:rsid w:val="003210B8"/>
    <w:rsid w:val="0032113D"/>
    <w:rsid w:val="00323673"/>
    <w:rsid w:val="0032669E"/>
    <w:rsid w:val="003273B0"/>
    <w:rsid w:val="003306D2"/>
    <w:rsid w:val="003307CF"/>
    <w:rsid w:val="00330AEC"/>
    <w:rsid w:val="00331095"/>
    <w:rsid w:val="00332307"/>
    <w:rsid w:val="0033295D"/>
    <w:rsid w:val="0033368F"/>
    <w:rsid w:val="00335DAF"/>
    <w:rsid w:val="00342641"/>
    <w:rsid w:val="003426F9"/>
    <w:rsid w:val="00342BDD"/>
    <w:rsid w:val="003449D1"/>
    <w:rsid w:val="003471CC"/>
    <w:rsid w:val="00350220"/>
    <w:rsid w:val="0035066A"/>
    <w:rsid w:val="003516E4"/>
    <w:rsid w:val="00351AE0"/>
    <w:rsid w:val="00360E38"/>
    <w:rsid w:val="00360FD0"/>
    <w:rsid w:val="00362699"/>
    <w:rsid w:val="00364A65"/>
    <w:rsid w:val="0037052E"/>
    <w:rsid w:val="00375452"/>
    <w:rsid w:val="003778A5"/>
    <w:rsid w:val="00377C2A"/>
    <w:rsid w:val="00381D70"/>
    <w:rsid w:val="00382ABD"/>
    <w:rsid w:val="0038461D"/>
    <w:rsid w:val="0038626A"/>
    <w:rsid w:val="00386870"/>
    <w:rsid w:val="00394288"/>
    <w:rsid w:val="00396577"/>
    <w:rsid w:val="00396E87"/>
    <w:rsid w:val="003A042E"/>
    <w:rsid w:val="003A5008"/>
    <w:rsid w:val="003A6845"/>
    <w:rsid w:val="003B2E27"/>
    <w:rsid w:val="003B6DDF"/>
    <w:rsid w:val="003D79E8"/>
    <w:rsid w:val="003E01C6"/>
    <w:rsid w:val="003E022F"/>
    <w:rsid w:val="003E13EB"/>
    <w:rsid w:val="003E17E7"/>
    <w:rsid w:val="003E1945"/>
    <w:rsid w:val="003E1B02"/>
    <w:rsid w:val="003E7D25"/>
    <w:rsid w:val="003F07B0"/>
    <w:rsid w:val="003F0AD6"/>
    <w:rsid w:val="003F0DAA"/>
    <w:rsid w:val="003F1044"/>
    <w:rsid w:val="003F40E3"/>
    <w:rsid w:val="003F5AB5"/>
    <w:rsid w:val="00401C2A"/>
    <w:rsid w:val="00405B1D"/>
    <w:rsid w:val="00410685"/>
    <w:rsid w:val="00410D62"/>
    <w:rsid w:val="00420BE1"/>
    <w:rsid w:val="00425430"/>
    <w:rsid w:val="00426E98"/>
    <w:rsid w:val="00427D11"/>
    <w:rsid w:val="00432565"/>
    <w:rsid w:val="004368D4"/>
    <w:rsid w:val="00437649"/>
    <w:rsid w:val="0044343D"/>
    <w:rsid w:val="00444488"/>
    <w:rsid w:val="004444D1"/>
    <w:rsid w:val="00445A89"/>
    <w:rsid w:val="00447A08"/>
    <w:rsid w:val="00453842"/>
    <w:rsid w:val="00453DD1"/>
    <w:rsid w:val="00454AA6"/>
    <w:rsid w:val="00454E31"/>
    <w:rsid w:val="00462C60"/>
    <w:rsid w:val="00467395"/>
    <w:rsid w:val="0047079A"/>
    <w:rsid w:val="00470D52"/>
    <w:rsid w:val="00472BFC"/>
    <w:rsid w:val="00473614"/>
    <w:rsid w:val="00474D52"/>
    <w:rsid w:val="004766EC"/>
    <w:rsid w:val="00477300"/>
    <w:rsid w:val="00477EB2"/>
    <w:rsid w:val="0048398C"/>
    <w:rsid w:val="00485D15"/>
    <w:rsid w:val="00487AB4"/>
    <w:rsid w:val="00487BD7"/>
    <w:rsid w:val="00487C75"/>
    <w:rsid w:val="00490EF1"/>
    <w:rsid w:val="0049528B"/>
    <w:rsid w:val="00495758"/>
    <w:rsid w:val="004A1D51"/>
    <w:rsid w:val="004A3346"/>
    <w:rsid w:val="004A3952"/>
    <w:rsid w:val="004A5755"/>
    <w:rsid w:val="004A640D"/>
    <w:rsid w:val="004A64B5"/>
    <w:rsid w:val="004A6CBA"/>
    <w:rsid w:val="004B073E"/>
    <w:rsid w:val="004B13D9"/>
    <w:rsid w:val="004B207D"/>
    <w:rsid w:val="004B3316"/>
    <w:rsid w:val="004B5E31"/>
    <w:rsid w:val="004C1AFD"/>
    <w:rsid w:val="004C2DA9"/>
    <w:rsid w:val="004C3488"/>
    <w:rsid w:val="004C3947"/>
    <w:rsid w:val="004C79CB"/>
    <w:rsid w:val="004D3AFB"/>
    <w:rsid w:val="004D4881"/>
    <w:rsid w:val="004E1621"/>
    <w:rsid w:val="004E59C8"/>
    <w:rsid w:val="004E780F"/>
    <w:rsid w:val="004F005A"/>
    <w:rsid w:val="004F0C2D"/>
    <w:rsid w:val="004F46C5"/>
    <w:rsid w:val="004F600A"/>
    <w:rsid w:val="004F688C"/>
    <w:rsid w:val="00501500"/>
    <w:rsid w:val="00503556"/>
    <w:rsid w:val="00505136"/>
    <w:rsid w:val="00510A64"/>
    <w:rsid w:val="00512A98"/>
    <w:rsid w:val="005156FE"/>
    <w:rsid w:val="0051658C"/>
    <w:rsid w:val="005177DB"/>
    <w:rsid w:val="00517B05"/>
    <w:rsid w:val="005213E1"/>
    <w:rsid w:val="00527663"/>
    <w:rsid w:val="005302AB"/>
    <w:rsid w:val="005308A4"/>
    <w:rsid w:val="00534D76"/>
    <w:rsid w:val="00535128"/>
    <w:rsid w:val="00537EE2"/>
    <w:rsid w:val="00537F42"/>
    <w:rsid w:val="005424C0"/>
    <w:rsid w:val="0054538D"/>
    <w:rsid w:val="00546428"/>
    <w:rsid w:val="005514D3"/>
    <w:rsid w:val="00551CCD"/>
    <w:rsid w:val="00552B27"/>
    <w:rsid w:val="00560C12"/>
    <w:rsid w:val="00564640"/>
    <w:rsid w:val="00566BDE"/>
    <w:rsid w:val="00567418"/>
    <w:rsid w:val="00570FD2"/>
    <w:rsid w:val="00572B97"/>
    <w:rsid w:val="005742F8"/>
    <w:rsid w:val="00577533"/>
    <w:rsid w:val="005777D9"/>
    <w:rsid w:val="0058120B"/>
    <w:rsid w:val="005828FB"/>
    <w:rsid w:val="00582CBC"/>
    <w:rsid w:val="005847CC"/>
    <w:rsid w:val="005847E3"/>
    <w:rsid w:val="005862A0"/>
    <w:rsid w:val="005873CD"/>
    <w:rsid w:val="00587A30"/>
    <w:rsid w:val="005922D2"/>
    <w:rsid w:val="00597118"/>
    <w:rsid w:val="005A08CD"/>
    <w:rsid w:val="005A403D"/>
    <w:rsid w:val="005A42B3"/>
    <w:rsid w:val="005A4D5D"/>
    <w:rsid w:val="005A6774"/>
    <w:rsid w:val="005B39E2"/>
    <w:rsid w:val="005B46CE"/>
    <w:rsid w:val="005B7B33"/>
    <w:rsid w:val="005C1CC7"/>
    <w:rsid w:val="005C2BD7"/>
    <w:rsid w:val="005C4432"/>
    <w:rsid w:val="005C4D1C"/>
    <w:rsid w:val="005C6BEC"/>
    <w:rsid w:val="005C6D31"/>
    <w:rsid w:val="005D3375"/>
    <w:rsid w:val="005D4A0B"/>
    <w:rsid w:val="005D4E17"/>
    <w:rsid w:val="005D68C5"/>
    <w:rsid w:val="005D6D00"/>
    <w:rsid w:val="005E1776"/>
    <w:rsid w:val="005E1EEC"/>
    <w:rsid w:val="005E3E5F"/>
    <w:rsid w:val="005E4397"/>
    <w:rsid w:val="005E51EF"/>
    <w:rsid w:val="005E5C0E"/>
    <w:rsid w:val="005E5CFC"/>
    <w:rsid w:val="005E6E0E"/>
    <w:rsid w:val="005F052E"/>
    <w:rsid w:val="005F0697"/>
    <w:rsid w:val="005F0E29"/>
    <w:rsid w:val="005F301F"/>
    <w:rsid w:val="005F45A3"/>
    <w:rsid w:val="005F47FF"/>
    <w:rsid w:val="005F6568"/>
    <w:rsid w:val="005F6600"/>
    <w:rsid w:val="005F7DFD"/>
    <w:rsid w:val="006013E1"/>
    <w:rsid w:val="0060250C"/>
    <w:rsid w:val="006031C6"/>
    <w:rsid w:val="00604D18"/>
    <w:rsid w:val="006113C0"/>
    <w:rsid w:val="006126DE"/>
    <w:rsid w:val="00612D89"/>
    <w:rsid w:val="006139A9"/>
    <w:rsid w:val="006163E8"/>
    <w:rsid w:val="0062116D"/>
    <w:rsid w:val="00621829"/>
    <w:rsid w:val="006230CA"/>
    <w:rsid w:val="006308C5"/>
    <w:rsid w:val="00630A9D"/>
    <w:rsid w:val="00630D5E"/>
    <w:rsid w:val="0063280E"/>
    <w:rsid w:val="00632F70"/>
    <w:rsid w:val="006330E8"/>
    <w:rsid w:val="0063324E"/>
    <w:rsid w:val="006358EE"/>
    <w:rsid w:val="00640F39"/>
    <w:rsid w:val="0064427C"/>
    <w:rsid w:val="00644A80"/>
    <w:rsid w:val="00652A72"/>
    <w:rsid w:val="0065638B"/>
    <w:rsid w:val="0066082E"/>
    <w:rsid w:val="00663092"/>
    <w:rsid w:val="00665482"/>
    <w:rsid w:val="00665B44"/>
    <w:rsid w:val="00670813"/>
    <w:rsid w:val="00670CA4"/>
    <w:rsid w:val="0067194F"/>
    <w:rsid w:val="00672427"/>
    <w:rsid w:val="00675C53"/>
    <w:rsid w:val="00675CCA"/>
    <w:rsid w:val="0067663C"/>
    <w:rsid w:val="006777F6"/>
    <w:rsid w:val="0068045B"/>
    <w:rsid w:val="00680748"/>
    <w:rsid w:val="00680CDE"/>
    <w:rsid w:val="00683B88"/>
    <w:rsid w:val="00683CF1"/>
    <w:rsid w:val="00685D8C"/>
    <w:rsid w:val="00691BC3"/>
    <w:rsid w:val="00691E6F"/>
    <w:rsid w:val="006921E3"/>
    <w:rsid w:val="00693083"/>
    <w:rsid w:val="006934C5"/>
    <w:rsid w:val="0069622C"/>
    <w:rsid w:val="006A2587"/>
    <w:rsid w:val="006A3C64"/>
    <w:rsid w:val="006A5D24"/>
    <w:rsid w:val="006B21D5"/>
    <w:rsid w:val="006B5C92"/>
    <w:rsid w:val="006B6513"/>
    <w:rsid w:val="006B6517"/>
    <w:rsid w:val="006C6124"/>
    <w:rsid w:val="006C63D9"/>
    <w:rsid w:val="006D059F"/>
    <w:rsid w:val="006D0B24"/>
    <w:rsid w:val="006D3785"/>
    <w:rsid w:val="006D4041"/>
    <w:rsid w:val="006D444C"/>
    <w:rsid w:val="006D53C8"/>
    <w:rsid w:val="006D54EE"/>
    <w:rsid w:val="006E3648"/>
    <w:rsid w:val="006E745C"/>
    <w:rsid w:val="006E7D6E"/>
    <w:rsid w:val="006F1613"/>
    <w:rsid w:val="006F4F0C"/>
    <w:rsid w:val="006F585C"/>
    <w:rsid w:val="006F64A3"/>
    <w:rsid w:val="00700F8C"/>
    <w:rsid w:val="0071102E"/>
    <w:rsid w:val="00711859"/>
    <w:rsid w:val="0071298E"/>
    <w:rsid w:val="007140F0"/>
    <w:rsid w:val="00715DF5"/>
    <w:rsid w:val="00717033"/>
    <w:rsid w:val="00721CE7"/>
    <w:rsid w:val="00734C49"/>
    <w:rsid w:val="00734E49"/>
    <w:rsid w:val="007365E0"/>
    <w:rsid w:val="007445C0"/>
    <w:rsid w:val="007448D1"/>
    <w:rsid w:val="00746DE4"/>
    <w:rsid w:val="0075032C"/>
    <w:rsid w:val="00750BD3"/>
    <w:rsid w:val="00752573"/>
    <w:rsid w:val="00753F23"/>
    <w:rsid w:val="00756CAE"/>
    <w:rsid w:val="00762576"/>
    <w:rsid w:val="00763741"/>
    <w:rsid w:val="007649EA"/>
    <w:rsid w:val="00773059"/>
    <w:rsid w:val="007759E2"/>
    <w:rsid w:val="00775CB5"/>
    <w:rsid w:val="00775D20"/>
    <w:rsid w:val="0077626E"/>
    <w:rsid w:val="00776A41"/>
    <w:rsid w:val="00781A9B"/>
    <w:rsid w:val="00781EAD"/>
    <w:rsid w:val="007823D9"/>
    <w:rsid w:val="00782D2F"/>
    <w:rsid w:val="00784210"/>
    <w:rsid w:val="00784A26"/>
    <w:rsid w:val="00786A4E"/>
    <w:rsid w:val="00790EFA"/>
    <w:rsid w:val="00793812"/>
    <w:rsid w:val="00795655"/>
    <w:rsid w:val="00797432"/>
    <w:rsid w:val="0079753F"/>
    <w:rsid w:val="00797775"/>
    <w:rsid w:val="007A2158"/>
    <w:rsid w:val="007A274D"/>
    <w:rsid w:val="007A2EDA"/>
    <w:rsid w:val="007A309B"/>
    <w:rsid w:val="007A3392"/>
    <w:rsid w:val="007A3549"/>
    <w:rsid w:val="007A388A"/>
    <w:rsid w:val="007A4981"/>
    <w:rsid w:val="007B096B"/>
    <w:rsid w:val="007B1CDF"/>
    <w:rsid w:val="007B3890"/>
    <w:rsid w:val="007B540F"/>
    <w:rsid w:val="007B73B8"/>
    <w:rsid w:val="007C1E6A"/>
    <w:rsid w:val="007C3D6F"/>
    <w:rsid w:val="007C4D2C"/>
    <w:rsid w:val="007C78C5"/>
    <w:rsid w:val="007D020B"/>
    <w:rsid w:val="007D14B3"/>
    <w:rsid w:val="007D29CF"/>
    <w:rsid w:val="007D5591"/>
    <w:rsid w:val="007E5571"/>
    <w:rsid w:val="007E6B25"/>
    <w:rsid w:val="007F08A4"/>
    <w:rsid w:val="007F2886"/>
    <w:rsid w:val="007F554C"/>
    <w:rsid w:val="007F5A72"/>
    <w:rsid w:val="00802E2E"/>
    <w:rsid w:val="00803BE3"/>
    <w:rsid w:val="008046D3"/>
    <w:rsid w:val="0080483A"/>
    <w:rsid w:val="00804DDB"/>
    <w:rsid w:val="00806580"/>
    <w:rsid w:val="00811A38"/>
    <w:rsid w:val="008124A3"/>
    <w:rsid w:val="00813A1C"/>
    <w:rsid w:val="00821449"/>
    <w:rsid w:val="00823204"/>
    <w:rsid w:val="008275A2"/>
    <w:rsid w:val="00830694"/>
    <w:rsid w:val="00830E5F"/>
    <w:rsid w:val="00831BAE"/>
    <w:rsid w:val="0083488E"/>
    <w:rsid w:val="00835C31"/>
    <w:rsid w:val="008464A1"/>
    <w:rsid w:val="00846847"/>
    <w:rsid w:val="00847102"/>
    <w:rsid w:val="008471C9"/>
    <w:rsid w:val="0084753D"/>
    <w:rsid w:val="00855A5F"/>
    <w:rsid w:val="0085707F"/>
    <w:rsid w:val="0086073A"/>
    <w:rsid w:val="00864D07"/>
    <w:rsid w:val="008651DD"/>
    <w:rsid w:val="00875698"/>
    <w:rsid w:val="00881FA3"/>
    <w:rsid w:val="00883C39"/>
    <w:rsid w:val="0088613F"/>
    <w:rsid w:val="00887D40"/>
    <w:rsid w:val="008909A4"/>
    <w:rsid w:val="00893817"/>
    <w:rsid w:val="00894464"/>
    <w:rsid w:val="0089761D"/>
    <w:rsid w:val="008A04F3"/>
    <w:rsid w:val="008A0FA5"/>
    <w:rsid w:val="008A409F"/>
    <w:rsid w:val="008A430C"/>
    <w:rsid w:val="008A45E9"/>
    <w:rsid w:val="008A5578"/>
    <w:rsid w:val="008B0FB2"/>
    <w:rsid w:val="008B1224"/>
    <w:rsid w:val="008B385A"/>
    <w:rsid w:val="008B3D8F"/>
    <w:rsid w:val="008B452B"/>
    <w:rsid w:val="008B717F"/>
    <w:rsid w:val="008B7A0B"/>
    <w:rsid w:val="008C1EA7"/>
    <w:rsid w:val="008C2B33"/>
    <w:rsid w:val="008C49B7"/>
    <w:rsid w:val="008C7C39"/>
    <w:rsid w:val="008C7E44"/>
    <w:rsid w:val="008D084E"/>
    <w:rsid w:val="008D097B"/>
    <w:rsid w:val="008D4B31"/>
    <w:rsid w:val="008D4DBE"/>
    <w:rsid w:val="008D5678"/>
    <w:rsid w:val="008D605D"/>
    <w:rsid w:val="008E573D"/>
    <w:rsid w:val="008E5D63"/>
    <w:rsid w:val="008E66BE"/>
    <w:rsid w:val="008F09A7"/>
    <w:rsid w:val="008F18BC"/>
    <w:rsid w:val="008F1C7A"/>
    <w:rsid w:val="008F1C9F"/>
    <w:rsid w:val="008F45DA"/>
    <w:rsid w:val="008F760A"/>
    <w:rsid w:val="008F7840"/>
    <w:rsid w:val="008F7895"/>
    <w:rsid w:val="008F7D12"/>
    <w:rsid w:val="0090192C"/>
    <w:rsid w:val="0090255D"/>
    <w:rsid w:val="009075E3"/>
    <w:rsid w:val="00912013"/>
    <w:rsid w:val="00912F6D"/>
    <w:rsid w:val="0091449A"/>
    <w:rsid w:val="009161E5"/>
    <w:rsid w:val="0091649B"/>
    <w:rsid w:val="009166F4"/>
    <w:rsid w:val="009169BC"/>
    <w:rsid w:val="00916F9B"/>
    <w:rsid w:val="0092007D"/>
    <w:rsid w:val="00923361"/>
    <w:rsid w:val="009249CF"/>
    <w:rsid w:val="00925B08"/>
    <w:rsid w:val="009304D2"/>
    <w:rsid w:val="00931485"/>
    <w:rsid w:val="00931C73"/>
    <w:rsid w:val="00933EB6"/>
    <w:rsid w:val="00934E72"/>
    <w:rsid w:val="009361D6"/>
    <w:rsid w:val="00937C7E"/>
    <w:rsid w:val="0094055F"/>
    <w:rsid w:val="00941B61"/>
    <w:rsid w:val="009448AB"/>
    <w:rsid w:val="00947ACB"/>
    <w:rsid w:val="00953E24"/>
    <w:rsid w:val="009541E2"/>
    <w:rsid w:val="00962A42"/>
    <w:rsid w:val="00962AD9"/>
    <w:rsid w:val="00965C98"/>
    <w:rsid w:val="00971CE2"/>
    <w:rsid w:val="00972641"/>
    <w:rsid w:val="009731A4"/>
    <w:rsid w:val="00974479"/>
    <w:rsid w:val="009749CF"/>
    <w:rsid w:val="0097610C"/>
    <w:rsid w:val="00976637"/>
    <w:rsid w:val="009831EC"/>
    <w:rsid w:val="00986FCA"/>
    <w:rsid w:val="0099435C"/>
    <w:rsid w:val="009951F9"/>
    <w:rsid w:val="009A00B3"/>
    <w:rsid w:val="009A0240"/>
    <w:rsid w:val="009A1417"/>
    <w:rsid w:val="009A47AE"/>
    <w:rsid w:val="009A4CD1"/>
    <w:rsid w:val="009A73DA"/>
    <w:rsid w:val="009A7928"/>
    <w:rsid w:val="009B0B14"/>
    <w:rsid w:val="009B1E4A"/>
    <w:rsid w:val="009B2525"/>
    <w:rsid w:val="009B3CB9"/>
    <w:rsid w:val="009B6256"/>
    <w:rsid w:val="009C0366"/>
    <w:rsid w:val="009C36E9"/>
    <w:rsid w:val="009C461F"/>
    <w:rsid w:val="009C6266"/>
    <w:rsid w:val="009C69DD"/>
    <w:rsid w:val="009D077F"/>
    <w:rsid w:val="009D090A"/>
    <w:rsid w:val="009D27F8"/>
    <w:rsid w:val="009D2C7F"/>
    <w:rsid w:val="009D57BA"/>
    <w:rsid w:val="009D6FD1"/>
    <w:rsid w:val="009E0412"/>
    <w:rsid w:val="009E04C3"/>
    <w:rsid w:val="009E146F"/>
    <w:rsid w:val="009E3E2F"/>
    <w:rsid w:val="009E439A"/>
    <w:rsid w:val="009E47BF"/>
    <w:rsid w:val="009E6954"/>
    <w:rsid w:val="00A02758"/>
    <w:rsid w:val="00A04A58"/>
    <w:rsid w:val="00A063CB"/>
    <w:rsid w:val="00A066F1"/>
    <w:rsid w:val="00A074B4"/>
    <w:rsid w:val="00A12AE3"/>
    <w:rsid w:val="00A16D40"/>
    <w:rsid w:val="00A174B1"/>
    <w:rsid w:val="00A23A5D"/>
    <w:rsid w:val="00A23DCF"/>
    <w:rsid w:val="00A27A30"/>
    <w:rsid w:val="00A3059F"/>
    <w:rsid w:val="00A31B18"/>
    <w:rsid w:val="00A35999"/>
    <w:rsid w:val="00A35E84"/>
    <w:rsid w:val="00A374A2"/>
    <w:rsid w:val="00A409F0"/>
    <w:rsid w:val="00A42E0A"/>
    <w:rsid w:val="00A452A9"/>
    <w:rsid w:val="00A457AD"/>
    <w:rsid w:val="00A46AAB"/>
    <w:rsid w:val="00A503FC"/>
    <w:rsid w:val="00A5078D"/>
    <w:rsid w:val="00A507DF"/>
    <w:rsid w:val="00A54ADC"/>
    <w:rsid w:val="00A556AB"/>
    <w:rsid w:val="00A55E8A"/>
    <w:rsid w:val="00A605F9"/>
    <w:rsid w:val="00A608FB"/>
    <w:rsid w:val="00A64DD4"/>
    <w:rsid w:val="00A6503B"/>
    <w:rsid w:val="00A65935"/>
    <w:rsid w:val="00A7061A"/>
    <w:rsid w:val="00A718A4"/>
    <w:rsid w:val="00A724B9"/>
    <w:rsid w:val="00A747FB"/>
    <w:rsid w:val="00A80658"/>
    <w:rsid w:val="00A83E7B"/>
    <w:rsid w:val="00A84BD9"/>
    <w:rsid w:val="00A86E9E"/>
    <w:rsid w:val="00A90D2B"/>
    <w:rsid w:val="00A92320"/>
    <w:rsid w:val="00A9433D"/>
    <w:rsid w:val="00A968E7"/>
    <w:rsid w:val="00A97D49"/>
    <w:rsid w:val="00AA0AB1"/>
    <w:rsid w:val="00AA114E"/>
    <w:rsid w:val="00AA1642"/>
    <w:rsid w:val="00AA1C03"/>
    <w:rsid w:val="00AA60D7"/>
    <w:rsid w:val="00AA7188"/>
    <w:rsid w:val="00AB4FF8"/>
    <w:rsid w:val="00AB5D4A"/>
    <w:rsid w:val="00AB67BA"/>
    <w:rsid w:val="00AC0413"/>
    <w:rsid w:val="00AC1C2E"/>
    <w:rsid w:val="00AC28B5"/>
    <w:rsid w:val="00AC2DBE"/>
    <w:rsid w:val="00AC357F"/>
    <w:rsid w:val="00AC6CC1"/>
    <w:rsid w:val="00AD13E3"/>
    <w:rsid w:val="00AD24CA"/>
    <w:rsid w:val="00AD3139"/>
    <w:rsid w:val="00AD3A2A"/>
    <w:rsid w:val="00AD6243"/>
    <w:rsid w:val="00AE130F"/>
    <w:rsid w:val="00AE590A"/>
    <w:rsid w:val="00AE6148"/>
    <w:rsid w:val="00AE65DF"/>
    <w:rsid w:val="00AE7B1D"/>
    <w:rsid w:val="00AF2E42"/>
    <w:rsid w:val="00AF3F81"/>
    <w:rsid w:val="00AF5104"/>
    <w:rsid w:val="00AF6898"/>
    <w:rsid w:val="00AF7422"/>
    <w:rsid w:val="00AF7580"/>
    <w:rsid w:val="00AF7A4E"/>
    <w:rsid w:val="00B0048D"/>
    <w:rsid w:val="00B00D8E"/>
    <w:rsid w:val="00B02685"/>
    <w:rsid w:val="00B03EE3"/>
    <w:rsid w:val="00B057F0"/>
    <w:rsid w:val="00B104DD"/>
    <w:rsid w:val="00B12FCB"/>
    <w:rsid w:val="00B20DA0"/>
    <w:rsid w:val="00B20F8B"/>
    <w:rsid w:val="00B210DD"/>
    <w:rsid w:val="00B23E13"/>
    <w:rsid w:val="00B268A7"/>
    <w:rsid w:val="00B276C2"/>
    <w:rsid w:val="00B31C67"/>
    <w:rsid w:val="00B32F12"/>
    <w:rsid w:val="00B3489D"/>
    <w:rsid w:val="00B34FD0"/>
    <w:rsid w:val="00B43440"/>
    <w:rsid w:val="00B46665"/>
    <w:rsid w:val="00B554DC"/>
    <w:rsid w:val="00B556FF"/>
    <w:rsid w:val="00B61D90"/>
    <w:rsid w:val="00B62B27"/>
    <w:rsid w:val="00B634CF"/>
    <w:rsid w:val="00B63FA6"/>
    <w:rsid w:val="00B64657"/>
    <w:rsid w:val="00B705C1"/>
    <w:rsid w:val="00B7069E"/>
    <w:rsid w:val="00B7114C"/>
    <w:rsid w:val="00B738E6"/>
    <w:rsid w:val="00B74364"/>
    <w:rsid w:val="00B762EE"/>
    <w:rsid w:val="00B76F39"/>
    <w:rsid w:val="00B77B21"/>
    <w:rsid w:val="00B83831"/>
    <w:rsid w:val="00B871A0"/>
    <w:rsid w:val="00B92171"/>
    <w:rsid w:val="00B921E2"/>
    <w:rsid w:val="00B95B4B"/>
    <w:rsid w:val="00B95C88"/>
    <w:rsid w:val="00BA65DF"/>
    <w:rsid w:val="00BA7FFB"/>
    <w:rsid w:val="00BB401C"/>
    <w:rsid w:val="00BB7159"/>
    <w:rsid w:val="00BB750C"/>
    <w:rsid w:val="00BC0236"/>
    <w:rsid w:val="00BC1EAD"/>
    <w:rsid w:val="00BC2A1A"/>
    <w:rsid w:val="00BC2A27"/>
    <w:rsid w:val="00BC4BBD"/>
    <w:rsid w:val="00BC61FD"/>
    <w:rsid w:val="00BC6EC5"/>
    <w:rsid w:val="00BC7051"/>
    <w:rsid w:val="00BC7308"/>
    <w:rsid w:val="00BC7610"/>
    <w:rsid w:val="00BC796D"/>
    <w:rsid w:val="00BC7A52"/>
    <w:rsid w:val="00BD2BFE"/>
    <w:rsid w:val="00BD4C2F"/>
    <w:rsid w:val="00BD4E6C"/>
    <w:rsid w:val="00BD5DAA"/>
    <w:rsid w:val="00BD65FD"/>
    <w:rsid w:val="00BD6ED1"/>
    <w:rsid w:val="00BD7F63"/>
    <w:rsid w:val="00BE26B2"/>
    <w:rsid w:val="00BE6188"/>
    <w:rsid w:val="00BF4A3A"/>
    <w:rsid w:val="00BF4B41"/>
    <w:rsid w:val="00BF578A"/>
    <w:rsid w:val="00C04AFA"/>
    <w:rsid w:val="00C0757E"/>
    <w:rsid w:val="00C07D91"/>
    <w:rsid w:val="00C12665"/>
    <w:rsid w:val="00C12A70"/>
    <w:rsid w:val="00C13013"/>
    <w:rsid w:val="00C21C90"/>
    <w:rsid w:val="00C249BC"/>
    <w:rsid w:val="00C24C34"/>
    <w:rsid w:val="00C268D7"/>
    <w:rsid w:val="00C27C08"/>
    <w:rsid w:val="00C34764"/>
    <w:rsid w:val="00C35642"/>
    <w:rsid w:val="00C40212"/>
    <w:rsid w:val="00C42CF0"/>
    <w:rsid w:val="00C42D73"/>
    <w:rsid w:val="00C43ECA"/>
    <w:rsid w:val="00C44C4F"/>
    <w:rsid w:val="00C4508F"/>
    <w:rsid w:val="00C47C4B"/>
    <w:rsid w:val="00C520F7"/>
    <w:rsid w:val="00C52B11"/>
    <w:rsid w:val="00C54AF0"/>
    <w:rsid w:val="00C54DDD"/>
    <w:rsid w:val="00C61F53"/>
    <w:rsid w:val="00C6250E"/>
    <w:rsid w:val="00C64798"/>
    <w:rsid w:val="00C67197"/>
    <w:rsid w:val="00C70566"/>
    <w:rsid w:val="00C73499"/>
    <w:rsid w:val="00C742FA"/>
    <w:rsid w:val="00C748D9"/>
    <w:rsid w:val="00C74C2D"/>
    <w:rsid w:val="00C74F91"/>
    <w:rsid w:val="00C75654"/>
    <w:rsid w:val="00C80E1C"/>
    <w:rsid w:val="00C82DB8"/>
    <w:rsid w:val="00C8489A"/>
    <w:rsid w:val="00C863CB"/>
    <w:rsid w:val="00C87DDB"/>
    <w:rsid w:val="00C9145E"/>
    <w:rsid w:val="00C91BE0"/>
    <w:rsid w:val="00C931CB"/>
    <w:rsid w:val="00C93EDD"/>
    <w:rsid w:val="00C94062"/>
    <w:rsid w:val="00C9446D"/>
    <w:rsid w:val="00C96340"/>
    <w:rsid w:val="00C97D1C"/>
    <w:rsid w:val="00CA0287"/>
    <w:rsid w:val="00CA1D2E"/>
    <w:rsid w:val="00CA23D1"/>
    <w:rsid w:val="00CA3B82"/>
    <w:rsid w:val="00CB4167"/>
    <w:rsid w:val="00CB45E9"/>
    <w:rsid w:val="00CB7037"/>
    <w:rsid w:val="00CC12DD"/>
    <w:rsid w:val="00CC3A5D"/>
    <w:rsid w:val="00CD00C3"/>
    <w:rsid w:val="00CD2483"/>
    <w:rsid w:val="00CD29E1"/>
    <w:rsid w:val="00CD3445"/>
    <w:rsid w:val="00CD471F"/>
    <w:rsid w:val="00CD4FE2"/>
    <w:rsid w:val="00CE1609"/>
    <w:rsid w:val="00CE32A4"/>
    <w:rsid w:val="00CE5223"/>
    <w:rsid w:val="00CE5406"/>
    <w:rsid w:val="00CE594F"/>
    <w:rsid w:val="00CF220E"/>
    <w:rsid w:val="00CF249C"/>
    <w:rsid w:val="00CF465D"/>
    <w:rsid w:val="00CF498C"/>
    <w:rsid w:val="00CF6827"/>
    <w:rsid w:val="00D046C7"/>
    <w:rsid w:val="00D04B8B"/>
    <w:rsid w:val="00D05A30"/>
    <w:rsid w:val="00D067F1"/>
    <w:rsid w:val="00D07B37"/>
    <w:rsid w:val="00D142DF"/>
    <w:rsid w:val="00D14D30"/>
    <w:rsid w:val="00D16A43"/>
    <w:rsid w:val="00D2000D"/>
    <w:rsid w:val="00D237A9"/>
    <w:rsid w:val="00D23BEF"/>
    <w:rsid w:val="00D2703E"/>
    <w:rsid w:val="00D27D80"/>
    <w:rsid w:val="00D305B5"/>
    <w:rsid w:val="00D31601"/>
    <w:rsid w:val="00D32DB3"/>
    <w:rsid w:val="00D346C4"/>
    <w:rsid w:val="00D350C1"/>
    <w:rsid w:val="00D3548B"/>
    <w:rsid w:val="00D3668A"/>
    <w:rsid w:val="00D3684F"/>
    <w:rsid w:val="00D4486D"/>
    <w:rsid w:val="00D448F9"/>
    <w:rsid w:val="00D45D01"/>
    <w:rsid w:val="00D47330"/>
    <w:rsid w:val="00D47EC1"/>
    <w:rsid w:val="00D52FB1"/>
    <w:rsid w:val="00D54A89"/>
    <w:rsid w:val="00D6394B"/>
    <w:rsid w:val="00D65A14"/>
    <w:rsid w:val="00D67054"/>
    <w:rsid w:val="00D671E6"/>
    <w:rsid w:val="00D70330"/>
    <w:rsid w:val="00D71BA0"/>
    <w:rsid w:val="00D721AA"/>
    <w:rsid w:val="00D72DC1"/>
    <w:rsid w:val="00D731F0"/>
    <w:rsid w:val="00D73B29"/>
    <w:rsid w:val="00D73F5E"/>
    <w:rsid w:val="00D7434C"/>
    <w:rsid w:val="00D743DF"/>
    <w:rsid w:val="00D76319"/>
    <w:rsid w:val="00D76BA8"/>
    <w:rsid w:val="00D84658"/>
    <w:rsid w:val="00D902E0"/>
    <w:rsid w:val="00D93C6A"/>
    <w:rsid w:val="00D95901"/>
    <w:rsid w:val="00D96A6C"/>
    <w:rsid w:val="00D96CB2"/>
    <w:rsid w:val="00D9722D"/>
    <w:rsid w:val="00DA012B"/>
    <w:rsid w:val="00DA0727"/>
    <w:rsid w:val="00DA0BAA"/>
    <w:rsid w:val="00DA1A17"/>
    <w:rsid w:val="00DA52AC"/>
    <w:rsid w:val="00DA6E76"/>
    <w:rsid w:val="00DB1B18"/>
    <w:rsid w:val="00DB5467"/>
    <w:rsid w:val="00DB578C"/>
    <w:rsid w:val="00DB5D23"/>
    <w:rsid w:val="00DB5F40"/>
    <w:rsid w:val="00DB6ABC"/>
    <w:rsid w:val="00DB78D9"/>
    <w:rsid w:val="00DB7D41"/>
    <w:rsid w:val="00DC079D"/>
    <w:rsid w:val="00DD055D"/>
    <w:rsid w:val="00DD19C9"/>
    <w:rsid w:val="00DD1E35"/>
    <w:rsid w:val="00DD287D"/>
    <w:rsid w:val="00DD4EE5"/>
    <w:rsid w:val="00DD57EB"/>
    <w:rsid w:val="00DD63B3"/>
    <w:rsid w:val="00DE06CC"/>
    <w:rsid w:val="00DE2FF5"/>
    <w:rsid w:val="00DF13DC"/>
    <w:rsid w:val="00DF3144"/>
    <w:rsid w:val="00DF438F"/>
    <w:rsid w:val="00DF69DE"/>
    <w:rsid w:val="00DF6F08"/>
    <w:rsid w:val="00DF759A"/>
    <w:rsid w:val="00E004A1"/>
    <w:rsid w:val="00E039AA"/>
    <w:rsid w:val="00E05F13"/>
    <w:rsid w:val="00E067D2"/>
    <w:rsid w:val="00E10C8F"/>
    <w:rsid w:val="00E11DBA"/>
    <w:rsid w:val="00E12C0A"/>
    <w:rsid w:val="00E146E8"/>
    <w:rsid w:val="00E17140"/>
    <w:rsid w:val="00E17447"/>
    <w:rsid w:val="00E20D6D"/>
    <w:rsid w:val="00E24525"/>
    <w:rsid w:val="00E30116"/>
    <w:rsid w:val="00E31E66"/>
    <w:rsid w:val="00E43D06"/>
    <w:rsid w:val="00E50B87"/>
    <w:rsid w:val="00E52782"/>
    <w:rsid w:val="00E56B25"/>
    <w:rsid w:val="00E60B44"/>
    <w:rsid w:val="00E62B65"/>
    <w:rsid w:val="00E6433D"/>
    <w:rsid w:val="00E660DB"/>
    <w:rsid w:val="00E672C7"/>
    <w:rsid w:val="00E701F1"/>
    <w:rsid w:val="00E70A85"/>
    <w:rsid w:val="00E80225"/>
    <w:rsid w:val="00E84DA0"/>
    <w:rsid w:val="00E864F6"/>
    <w:rsid w:val="00E86C28"/>
    <w:rsid w:val="00E871D7"/>
    <w:rsid w:val="00E900EF"/>
    <w:rsid w:val="00E90E36"/>
    <w:rsid w:val="00E91903"/>
    <w:rsid w:val="00E9198C"/>
    <w:rsid w:val="00E92262"/>
    <w:rsid w:val="00E9490E"/>
    <w:rsid w:val="00E96CBF"/>
    <w:rsid w:val="00E97AE5"/>
    <w:rsid w:val="00EA36DA"/>
    <w:rsid w:val="00EB035E"/>
    <w:rsid w:val="00EB050B"/>
    <w:rsid w:val="00EB704E"/>
    <w:rsid w:val="00EC7B35"/>
    <w:rsid w:val="00EC7E7B"/>
    <w:rsid w:val="00ED2FC5"/>
    <w:rsid w:val="00ED36C0"/>
    <w:rsid w:val="00ED440A"/>
    <w:rsid w:val="00ED58C8"/>
    <w:rsid w:val="00ED6B0F"/>
    <w:rsid w:val="00EE1BEA"/>
    <w:rsid w:val="00EE2914"/>
    <w:rsid w:val="00EE61DF"/>
    <w:rsid w:val="00EE7180"/>
    <w:rsid w:val="00EF0064"/>
    <w:rsid w:val="00EF3ADC"/>
    <w:rsid w:val="00EF3C05"/>
    <w:rsid w:val="00EF3F7C"/>
    <w:rsid w:val="00EF6950"/>
    <w:rsid w:val="00EF7112"/>
    <w:rsid w:val="00EF72C9"/>
    <w:rsid w:val="00EF7509"/>
    <w:rsid w:val="00EF7917"/>
    <w:rsid w:val="00F02C7C"/>
    <w:rsid w:val="00F03E8B"/>
    <w:rsid w:val="00F05BE6"/>
    <w:rsid w:val="00F06032"/>
    <w:rsid w:val="00F115D9"/>
    <w:rsid w:val="00F11D3F"/>
    <w:rsid w:val="00F149D3"/>
    <w:rsid w:val="00F16FA9"/>
    <w:rsid w:val="00F20FE0"/>
    <w:rsid w:val="00F21381"/>
    <w:rsid w:val="00F217F6"/>
    <w:rsid w:val="00F21A5F"/>
    <w:rsid w:val="00F230AA"/>
    <w:rsid w:val="00F231D3"/>
    <w:rsid w:val="00F24A6C"/>
    <w:rsid w:val="00F3105F"/>
    <w:rsid w:val="00F413F9"/>
    <w:rsid w:val="00F43679"/>
    <w:rsid w:val="00F44089"/>
    <w:rsid w:val="00F44E7C"/>
    <w:rsid w:val="00F470BB"/>
    <w:rsid w:val="00F55197"/>
    <w:rsid w:val="00F5554D"/>
    <w:rsid w:val="00F5740C"/>
    <w:rsid w:val="00F61366"/>
    <w:rsid w:val="00F67432"/>
    <w:rsid w:val="00F72447"/>
    <w:rsid w:val="00F72D31"/>
    <w:rsid w:val="00F7417A"/>
    <w:rsid w:val="00F74508"/>
    <w:rsid w:val="00F81C35"/>
    <w:rsid w:val="00F82763"/>
    <w:rsid w:val="00F834E9"/>
    <w:rsid w:val="00F836C0"/>
    <w:rsid w:val="00F84587"/>
    <w:rsid w:val="00F85732"/>
    <w:rsid w:val="00F87ACF"/>
    <w:rsid w:val="00F87F78"/>
    <w:rsid w:val="00F9351B"/>
    <w:rsid w:val="00F95D8D"/>
    <w:rsid w:val="00F965CD"/>
    <w:rsid w:val="00FA288C"/>
    <w:rsid w:val="00FA5B06"/>
    <w:rsid w:val="00FA7D75"/>
    <w:rsid w:val="00FB4977"/>
    <w:rsid w:val="00FB7513"/>
    <w:rsid w:val="00FC2649"/>
    <w:rsid w:val="00FC4910"/>
    <w:rsid w:val="00FC68A2"/>
    <w:rsid w:val="00FC7521"/>
    <w:rsid w:val="00FC77A0"/>
    <w:rsid w:val="00FD038E"/>
    <w:rsid w:val="00FD3C23"/>
    <w:rsid w:val="00FD4CE7"/>
    <w:rsid w:val="00FE47BF"/>
    <w:rsid w:val="00FE5F34"/>
    <w:rsid w:val="00FF1CF8"/>
    <w:rsid w:val="00FF2DA9"/>
    <w:rsid w:val="00FF5E6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1E2A5AD2"/>
  <w15:docId w15:val="{C661C198-16E8-4218-8D67-73033D9C1B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99"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CA23D1"/>
    <w:pPr>
      <w:suppressAutoHyphens/>
      <w:jc w:val="both"/>
    </w:pPr>
    <w:rPr>
      <w:sz w:val="22"/>
      <w:szCs w:val="24"/>
      <w:lang w:eastAsia="ar-SA"/>
    </w:rPr>
  </w:style>
  <w:style w:type="paragraph" w:styleId="Titre1">
    <w:name w:val="heading 1"/>
    <w:aliases w:val="Titre corps 30,Titre a"/>
    <w:basedOn w:val="Normal"/>
    <w:next w:val="Normal"/>
    <w:qFormat/>
    <w:rsid w:val="00F21381"/>
    <w:pPr>
      <w:keepNext/>
      <w:pageBreakBefore/>
      <w:numPr>
        <w:numId w:val="1"/>
      </w:numPr>
      <w:pBdr>
        <w:bottom w:val="single" w:sz="4" w:space="1" w:color="auto"/>
      </w:pBdr>
      <w:spacing w:before="240" w:after="60"/>
      <w:jc w:val="center"/>
      <w:outlineLvl w:val="0"/>
    </w:pPr>
    <w:rPr>
      <w:rFonts w:cs="Arial"/>
      <w:b/>
      <w:bCs/>
      <w:caps/>
      <w:color w:val="0070C0"/>
      <w:kern w:val="24"/>
      <w:sz w:val="24"/>
    </w:rPr>
  </w:style>
  <w:style w:type="paragraph" w:styleId="Titre2">
    <w:name w:val="heading 2"/>
    <w:basedOn w:val="Normal"/>
    <w:next w:val="Normal"/>
    <w:link w:val="Titre2Car1"/>
    <w:qFormat/>
    <w:rsid w:val="00350220"/>
    <w:pPr>
      <w:keepNext/>
      <w:numPr>
        <w:ilvl w:val="1"/>
        <w:numId w:val="1"/>
      </w:numPr>
      <w:ind w:left="859"/>
      <w:outlineLvl w:val="1"/>
    </w:pPr>
    <w:rPr>
      <w:b/>
      <w:iCs/>
      <w:color w:val="000000"/>
      <w:sz w:val="28"/>
      <w:szCs w:val="28"/>
    </w:rPr>
  </w:style>
  <w:style w:type="paragraph" w:styleId="Titre3">
    <w:name w:val="heading 3"/>
    <w:basedOn w:val="TM3"/>
    <w:next w:val="Normal"/>
    <w:qFormat/>
    <w:rsid w:val="00350220"/>
    <w:pPr>
      <w:keepNext/>
      <w:numPr>
        <w:ilvl w:val="2"/>
        <w:numId w:val="1"/>
      </w:numPr>
      <w:outlineLvl w:val="2"/>
    </w:pPr>
    <w:rPr>
      <w:rFonts w:cs="Arial"/>
      <w:b/>
      <w:bCs/>
      <w:i w:val="0"/>
      <w:sz w:val="24"/>
      <w:szCs w:val="24"/>
      <w:u w:val="single"/>
    </w:rPr>
  </w:style>
  <w:style w:type="paragraph" w:styleId="Titre4">
    <w:name w:val="heading 4"/>
    <w:basedOn w:val="Normal"/>
    <w:next w:val="Normal"/>
    <w:link w:val="Titre4Car"/>
    <w:qFormat/>
    <w:rsid w:val="00273726"/>
    <w:pPr>
      <w:keepNext/>
      <w:numPr>
        <w:ilvl w:val="3"/>
        <w:numId w:val="1"/>
      </w:numPr>
      <w:outlineLvl w:val="3"/>
    </w:pPr>
  </w:style>
  <w:style w:type="paragraph" w:styleId="Titre5">
    <w:name w:val="heading 5"/>
    <w:basedOn w:val="TM5"/>
    <w:next w:val="Normal"/>
    <w:qFormat/>
    <w:rsid w:val="00273726"/>
    <w:pPr>
      <w:numPr>
        <w:ilvl w:val="4"/>
        <w:numId w:val="1"/>
      </w:numPr>
      <w:spacing w:before="240" w:after="60"/>
      <w:outlineLvl w:val="4"/>
    </w:pPr>
    <w:rPr>
      <w:bCs/>
      <w:iCs/>
      <w:sz w:val="20"/>
      <w:szCs w:val="26"/>
    </w:rPr>
  </w:style>
  <w:style w:type="paragraph" w:styleId="Titre6">
    <w:name w:val="heading 6"/>
    <w:basedOn w:val="Normal"/>
    <w:next w:val="Normal"/>
    <w:qFormat/>
    <w:rsid w:val="00273726"/>
    <w:pPr>
      <w:numPr>
        <w:ilvl w:val="5"/>
        <w:numId w:val="1"/>
      </w:numPr>
      <w:spacing w:before="240" w:after="60"/>
      <w:outlineLvl w:val="5"/>
    </w:pPr>
    <w:rPr>
      <w:b/>
      <w:bCs/>
      <w:szCs w:val="22"/>
    </w:rPr>
  </w:style>
  <w:style w:type="paragraph" w:styleId="Titre7">
    <w:name w:val="heading 7"/>
    <w:basedOn w:val="Normal"/>
    <w:next w:val="Normal"/>
    <w:qFormat/>
    <w:rsid w:val="00273726"/>
    <w:pPr>
      <w:keepNext/>
      <w:numPr>
        <w:ilvl w:val="6"/>
        <w:numId w:val="1"/>
      </w:numPr>
      <w:outlineLvl w:val="6"/>
    </w:pPr>
    <w:rPr>
      <w:b/>
      <w:color w:val="000000"/>
    </w:rPr>
  </w:style>
  <w:style w:type="paragraph" w:styleId="Titre8">
    <w:name w:val="heading 8"/>
    <w:basedOn w:val="Normal"/>
    <w:next w:val="Normal"/>
    <w:qFormat/>
    <w:rsid w:val="00273726"/>
    <w:pPr>
      <w:keepNext/>
      <w:numPr>
        <w:ilvl w:val="7"/>
        <w:numId w:val="1"/>
      </w:numPr>
      <w:jc w:val="center"/>
      <w:outlineLvl w:val="7"/>
    </w:pPr>
    <w:rPr>
      <w:b/>
    </w:rPr>
  </w:style>
  <w:style w:type="paragraph" w:styleId="Titre9">
    <w:name w:val="heading 9"/>
    <w:basedOn w:val="Normal"/>
    <w:next w:val="Normal"/>
    <w:qFormat/>
    <w:rsid w:val="00273726"/>
    <w:pPr>
      <w:numPr>
        <w:ilvl w:val="8"/>
        <w:numId w:val="1"/>
      </w:numPr>
      <w:spacing w:before="240" w:after="60"/>
      <w:outlineLvl w:val="8"/>
    </w:pPr>
    <w:rPr>
      <w:rFonts w:ascii="Arial" w:hAnsi="Arial" w:cs="Arial"/>
      <w:szCs w:val="22"/>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WW8Num1z1">
    <w:name w:val="WW8Num1z1"/>
    <w:rsid w:val="00273726"/>
    <w:rPr>
      <w:color w:val="auto"/>
    </w:rPr>
  </w:style>
  <w:style w:type="character" w:customStyle="1" w:styleId="WW8Num2z0">
    <w:name w:val="WW8Num2z0"/>
    <w:rsid w:val="00273726"/>
    <w:rPr>
      <w:rFonts w:ascii="Times New Roman" w:hAnsi="Times New Roman" w:cs="Times New Roman"/>
    </w:rPr>
  </w:style>
  <w:style w:type="character" w:customStyle="1" w:styleId="WW8Num2z1">
    <w:name w:val="WW8Num2z1"/>
    <w:rsid w:val="00273726"/>
    <w:rPr>
      <w:rFonts w:ascii="Courier New" w:hAnsi="Courier New" w:cs="Courier New"/>
    </w:rPr>
  </w:style>
  <w:style w:type="character" w:customStyle="1" w:styleId="WW8Num2z2">
    <w:name w:val="WW8Num2z2"/>
    <w:rsid w:val="00273726"/>
    <w:rPr>
      <w:rFonts w:ascii="Wingdings" w:hAnsi="Wingdings"/>
    </w:rPr>
  </w:style>
  <w:style w:type="character" w:customStyle="1" w:styleId="WW8Num2z3">
    <w:name w:val="WW8Num2z3"/>
    <w:rsid w:val="00273726"/>
    <w:rPr>
      <w:rFonts w:ascii="Symbol" w:hAnsi="Symbol"/>
    </w:rPr>
  </w:style>
  <w:style w:type="character" w:customStyle="1" w:styleId="WW8Num3z0">
    <w:name w:val="WW8Num3z0"/>
    <w:rsid w:val="00273726"/>
    <w:rPr>
      <w:rFonts w:ascii="Symbol" w:hAnsi="Symbol"/>
    </w:rPr>
  </w:style>
  <w:style w:type="character" w:customStyle="1" w:styleId="WW8Num4z0">
    <w:name w:val="WW8Num4z0"/>
    <w:rsid w:val="00273726"/>
    <w:rPr>
      <w:rFonts w:ascii="Symbol" w:hAnsi="Symbol"/>
      <w:sz w:val="20"/>
    </w:rPr>
  </w:style>
  <w:style w:type="character" w:customStyle="1" w:styleId="WW8Num4z1">
    <w:name w:val="WW8Num4z1"/>
    <w:rsid w:val="00273726"/>
    <w:rPr>
      <w:rFonts w:ascii="Courier New" w:hAnsi="Courier New"/>
      <w:sz w:val="20"/>
    </w:rPr>
  </w:style>
  <w:style w:type="character" w:customStyle="1" w:styleId="WW8Num4z2">
    <w:name w:val="WW8Num4z2"/>
    <w:rsid w:val="00273726"/>
    <w:rPr>
      <w:rFonts w:ascii="Wingdings" w:hAnsi="Wingdings"/>
      <w:sz w:val="20"/>
    </w:rPr>
  </w:style>
  <w:style w:type="character" w:customStyle="1" w:styleId="WW8Num5z0">
    <w:name w:val="WW8Num5z0"/>
    <w:rsid w:val="00273726"/>
    <w:rPr>
      <w:rFonts w:ascii="Symbol" w:hAnsi="Symbol"/>
      <w:sz w:val="20"/>
    </w:rPr>
  </w:style>
  <w:style w:type="character" w:customStyle="1" w:styleId="WW8Num5z1">
    <w:name w:val="WW8Num5z1"/>
    <w:rsid w:val="00273726"/>
    <w:rPr>
      <w:rFonts w:ascii="Courier New" w:hAnsi="Courier New"/>
      <w:sz w:val="20"/>
    </w:rPr>
  </w:style>
  <w:style w:type="character" w:customStyle="1" w:styleId="WW8Num5z2">
    <w:name w:val="WW8Num5z2"/>
    <w:rsid w:val="00273726"/>
    <w:rPr>
      <w:rFonts w:ascii="Wingdings" w:hAnsi="Wingdings"/>
      <w:sz w:val="20"/>
    </w:rPr>
  </w:style>
  <w:style w:type="character" w:customStyle="1" w:styleId="WW8Num6z0">
    <w:name w:val="WW8Num6z0"/>
    <w:rsid w:val="00273726"/>
    <w:rPr>
      <w:rFonts w:ascii="Times New Roman" w:eastAsia="Times New Roman" w:hAnsi="Times New Roman" w:cs="Times New Roman"/>
    </w:rPr>
  </w:style>
  <w:style w:type="character" w:customStyle="1" w:styleId="WW8Num6z1">
    <w:name w:val="WW8Num6z1"/>
    <w:rsid w:val="00273726"/>
    <w:rPr>
      <w:rFonts w:ascii="Courier New" w:hAnsi="Courier New" w:cs="Courier New"/>
    </w:rPr>
  </w:style>
  <w:style w:type="character" w:customStyle="1" w:styleId="WW8Num6z2">
    <w:name w:val="WW8Num6z2"/>
    <w:rsid w:val="00273726"/>
    <w:rPr>
      <w:rFonts w:ascii="Wingdings" w:hAnsi="Wingdings"/>
    </w:rPr>
  </w:style>
  <w:style w:type="character" w:customStyle="1" w:styleId="WW8Num7z0">
    <w:name w:val="WW8Num7z0"/>
    <w:rsid w:val="00273726"/>
    <w:rPr>
      <w:rFonts w:ascii="Symbol" w:hAnsi="Symbol"/>
      <w:sz w:val="20"/>
    </w:rPr>
  </w:style>
  <w:style w:type="character" w:customStyle="1" w:styleId="WW8Num7z1">
    <w:name w:val="WW8Num7z1"/>
    <w:rsid w:val="00273726"/>
    <w:rPr>
      <w:rFonts w:ascii="Courier New" w:hAnsi="Courier New"/>
      <w:sz w:val="20"/>
    </w:rPr>
  </w:style>
  <w:style w:type="character" w:customStyle="1" w:styleId="WW8Num7z2">
    <w:name w:val="WW8Num7z2"/>
    <w:rsid w:val="00273726"/>
    <w:rPr>
      <w:rFonts w:ascii="Wingdings" w:hAnsi="Wingdings"/>
      <w:sz w:val="20"/>
    </w:rPr>
  </w:style>
  <w:style w:type="character" w:customStyle="1" w:styleId="WW8Num8z0">
    <w:name w:val="WW8Num8z0"/>
    <w:rsid w:val="00273726"/>
    <w:rPr>
      <w:rFonts w:ascii="Symbol" w:hAnsi="Symbol"/>
      <w:sz w:val="20"/>
    </w:rPr>
  </w:style>
  <w:style w:type="character" w:customStyle="1" w:styleId="WW8Num8z1">
    <w:name w:val="WW8Num8z1"/>
    <w:rsid w:val="00273726"/>
    <w:rPr>
      <w:rFonts w:ascii="Courier New" w:hAnsi="Courier New"/>
      <w:sz w:val="20"/>
    </w:rPr>
  </w:style>
  <w:style w:type="character" w:customStyle="1" w:styleId="WW8Num8z2">
    <w:name w:val="WW8Num8z2"/>
    <w:rsid w:val="00273726"/>
    <w:rPr>
      <w:rFonts w:ascii="Wingdings" w:hAnsi="Wingdings"/>
      <w:sz w:val="20"/>
    </w:rPr>
  </w:style>
  <w:style w:type="character" w:customStyle="1" w:styleId="WW8Num10z0">
    <w:name w:val="WW8Num10z0"/>
    <w:rsid w:val="00273726"/>
    <w:rPr>
      <w:rFonts w:ascii="Symbol" w:hAnsi="Symbol"/>
      <w:sz w:val="20"/>
    </w:rPr>
  </w:style>
  <w:style w:type="character" w:customStyle="1" w:styleId="WW8Num10z1">
    <w:name w:val="WW8Num10z1"/>
    <w:rsid w:val="00273726"/>
    <w:rPr>
      <w:rFonts w:ascii="Courier New" w:hAnsi="Courier New"/>
      <w:sz w:val="20"/>
    </w:rPr>
  </w:style>
  <w:style w:type="character" w:customStyle="1" w:styleId="WW8Num10z2">
    <w:name w:val="WW8Num10z2"/>
    <w:rsid w:val="00273726"/>
    <w:rPr>
      <w:rFonts w:ascii="Wingdings" w:hAnsi="Wingdings"/>
      <w:sz w:val="20"/>
    </w:rPr>
  </w:style>
  <w:style w:type="character" w:customStyle="1" w:styleId="WW8Num11z0">
    <w:name w:val="WW8Num11z0"/>
    <w:rsid w:val="00273726"/>
    <w:rPr>
      <w:rFonts w:ascii="Symbol" w:hAnsi="Symbol"/>
      <w:sz w:val="20"/>
    </w:rPr>
  </w:style>
  <w:style w:type="character" w:customStyle="1" w:styleId="WW8Num11z1">
    <w:name w:val="WW8Num11z1"/>
    <w:rsid w:val="00273726"/>
    <w:rPr>
      <w:rFonts w:ascii="Courier New" w:hAnsi="Courier New"/>
      <w:sz w:val="20"/>
    </w:rPr>
  </w:style>
  <w:style w:type="character" w:customStyle="1" w:styleId="WW8Num11z2">
    <w:name w:val="WW8Num11z2"/>
    <w:rsid w:val="00273726"/>
    <w:rPr>
      <w:rFonts w:ascii="Wingdings" w:hAnsi="Wingdings"/>
      <w:sz w:val="20"/>
    </w:rPr>
  </w:style>
  <w:style w:type="character" w:customStyle="1" w:styleId="WW8Num12z0">
    <w:name w:val="WW8Num12z0"/>
    <w:rsid w:val="00273726"/>
    <w:rPr>
      <w:rFonts w:ascii="Symbol" w:hAnsi="Symbol"/>
      <w:sz w:val="20"/>
    </w:rPr>
  </w:style>
  <w:style w:type="character" w:customStyle="1" w:styleId="WW8Num12z1">
    <w:name w:val="WW8Num12z1"/>
    <w:rsid w:val="00273726"/>
    <w:rPr>
      <w:rFonts w:ascii="Courier New" w:hAnsi="Courier New"/>
      <w:sz w:val="20"/>
    </w:rPr>
  </w:style>
  <w:style w:type="character" w:customStyle="1" w:styleId="WW8Num12z2">
    <w:name w:val="WW8Num12z2"/>
    <w:rsid w:val="00273726"/>
    <w:rPr>
      <w:rFonts w:ascii="Wingdings" w:hAnsi="Wingdings"/>
      <w:sz w:val="20"/>
    </w:rPr>
  </w:style>
  <w:style w:type="character" w:customStyle="1" w:styleId="WW8Num13z0">
    <w:name w:val="WW8Num13z0"/>
    <w:rsid w:val="00273726"/>
    <w:rPr>
      <w:rFonts w:ascii="Symbol" w:hAnsi="Symbol"/>
      <w:sz w:val="20"/>
    </w:rPr>
  </w:style>
  <w:style w:type="character" w:customStyle="1" w:styleId="WW8Num14z0">
    <w:name w:val="WW8Num14z0"/>
    <w:rsid w:val="00273726"/>
    <w:rPr>
      <w:rFonts w:ascii="Symbol" w:hAnsi="Symbol"/>
      <w:sz w:val="20"/>
    </w:rPr>
  </w:style>
  <w:style w:type="character" w:customStyle="1" w:styleId="WW8Num14z1">
    <w:name w:val="WW8Num14z1"/>
    <w:rsid w:val="00273726"/>
    <w:rPr>
      <w:rFonts w:ascii="Courier New" w:hAnsi="Courier New"/>
      <w:sz w:val="20"/>
    </w:rPr>
  </w:style>
  <w:style w:type="character" w:customStyle="1" w:styleId="WW8Num14z2">
    <w:name w:val="WW8Num14z2"/>
    <w:rsid w:val="00273726"/>
    <w:rPr>
      <w:rFonts w:ascii="Wingdings" w:hAnsi="Wingdings"/>
      <w:sz w:val="20"/>
    </w:rPr>
  </w:style>
  <w:style w:type="character" w:customStyle="1" w:styleId="WW8Num15z0">
    <w:name w:val="WW8Num15z0"/>
    <w:rsid w:val="00273726"/>
    <w:rPr>
      <w:rFonts w:ascii="Wingdings" w:hAnsi="Wingdings"/>
    </w:rPr>
  </w:style>
  <w:style w:type="character" w:customStyle="1" w:styleId="WW8Num16z0">
    <w:name w:val="WW8Num16z0"/>
    <w:rsid w:val="00273726"/>
    <w:rPr>
      <w:rFonts w:ascii="Symbol" w:hAnsi="Symbol"/>
      <w:sz w:val="20"/>
    </w:rPr>
  </w:style>
  <w:style w:type="character" w:customStyle="1" w:styleId="WW8Num16z1">
    <w:name w:val="WW8Num16z1"/>
    <w:rsid w:val="00273726"/>
    <w:rPr>
      <w:rFonts w:ascii="Courier New" w:hAnsi="Courier New"/>
      <w:sz w:val="20"/>
    </w:rPr>
  </w:style>
  <w:style w:type="character" w:customStyle="1" w:styleId="WW8Num16z2">
    <w:name w:val="WW8Num16z2"/>
    <w:rsid w:val="00273726"/>
    <w:rPr>
      <w:rFonts w:ascii="Wingdings" w:hAnsi="Wingdings"/>
      <w:sz w:val="20"/>
    </w:rPr>
  </w:style>
  <w:style w:type="character" w:customStyle="1" w:styleId="WW8Num17z0">
    <w:name w:val="WW8Num17z0"/>
    <w:rsid w:val="00273726"/>
    <w:rPr>
      <w:rFonts w:ascii="Courier New" w:hAnsi="Courier New"/>
    </w:rPr>
  </w:style>
  <w:style w:type="character" w:customStyle="1" w:styleId="WW8Num17z1">
    <w:name w:val="WW8Num17z1"/>
    <w:rsid w:val="00273726"/>
    <w:rPr>
      <w:rFonts w:ascii="Courier New" w:hAnsi="Courier New" w:cs="Comic Sans MS"/>
    </w:rPr>
  </w:style>
  <w:style w:type="character" w:customStyle="1" w:styleId="WW8Num17z2">
    <w:name w:val="WW8Num17z2"/>
    <w:rsid w:val="00273726"/>
    <w:rPr>
      <w:rFonts w:ascii="Wingdings" w:hAnsi="Wingdings"/>
    </w:rPr>
  </w:style>
  <w:style w:type="character" w:customStyle="1" w:styleId="WW8Num18z0">
    <w:name w:val="WW8Num18z0"/>
    <w:rsid w:val="00273726"/>
    <w:rPr>
      <w:rFonts w:ascii="Symbol" w:hAnsi="Symbol"/>
      <w:sz w:val="20"/>
    </w:rPr>
  </w:style>
  <w:style w:type="character" w:customStyle="1" w:styleId="WW8Num18z1">
    <w:name w:val="WW8Num18z1"/>
    <w:rsid w:val="00273726"/>
    <w:rPr>
      <w:rFonts w:ascii="Courier New" w:hAnsi="Courier New"/>
      <w:sz w:val="20"/>
    </w:rPr>
  </w:style>
  <w:style w:type="character" w:customStyle="1" w:styleId="WW8Num18z2">
    <w:name w:val="WW8Num18z2"/>
    <w:rsid w:val="00273726"/>
    <w:rPr>
      <w:rFonts w:ascii="Wingdings" w:hAnsi="Wingdings"/>
      <w:sz w:val="20"/>
    </w:rPr>
  </w:style>
  <w:style w:type="character" w:customStyle="1" w:styleId="WW8Num19z0">
    <w:name w:val="WW8Num19z0"/>
    <w:rsid w:val="00273726"/>
    <w:rPr>
      <w:rFonts w:ascii="Symbol" w:hAnsi="Symbol"/>
      <w:sz w:val="20"/>
    </w:rPr>
  </w:style>
  <w:style w:type="character" w:customStyle="1" w:styleId="WW8Num19z1">
    <w:name w:val="WW8Num19z1"/>
    <w:rsid w:val="00273726"/>
    <w:rPr>
      <w:rFonts w:ascii="Courier New" w:hAnsi="Courier New"/>
      <w:sz w:val="20"/>
    </w:rPr>
  </w:style>
  <w:style w:type="character" w:customStyle="1" w:styleId="WW8Num19z2">
    <w:name w:val="WW8Num19z2"/>
    <w:rsid w:val="00273726"/>
    <w:rPr>
      <w:rFonts w:ascii="Wingdings" w:hAnsi="Wingdings"/>
      <w:sz w:val="20"/>
    </w:rPr>
  </w:style>
  <w:style w:type="character" w:customStyle="1" w:styleId="WW8Num20z0">
    <w:name w:val="WW8Num20z0"/>
    <w:rsid w:val="00273726"/>
    <w:rPr>
      <w:rFonts w:ascii="Symbol" w:hAnsi="Symbol"/>
      <w:sz w:val="20"/>
    </w:rPr>
  </w:style>
  <w:style w:type="character" w:customStyle="1" w:styleId="WW8Num20z1">
    <w:name w:val="WW8Num20z1"/>
    <w:rsid w:val="00273726"/>
    <w:rPr>
      <w:rFonts w:ascii="Courier New" w:hAnsi="Courier New"/>
      <w:sz w:val="20"/>
    </w:rPr>
  </w:style>
  <w:style w:type="character" w:customStyle="1" w:styleId="WW8Num20z2">
    <w:name w:val="WW8Num20z2"/>
    <w:rsid w:val="00273726"/>
    <w:rPr>
      <w:rFonts w:ascii="Wingdings" w:hAnsi="Wingdings"/>
      <w:sz w:val="20"/>
    </w:rPr>
  </w:style>
  <w:style w:type="character" w:customStyle="1" w:styleId="WW8Num22z0">
    <w:name w:val="WW8Num22z0"/>
    <w:rsid w:val="00273726"/>
    <w:rPr>
      <w:rFonts w:ascii="Symbol" w:hAnsi="Symbol"/>
      <w:sz w:val="20"/>
    </w:rPr>
  </w:style>
  <w:style w:type="character" w:customStyle="1" w:styleId="WW8Num22z1">
    <w:name w:val="WW8Num22z1"/>
    <w:rsid w:val="00273726"/>
    <w:rPr>
      <w:rFonts w:ascii="Courier New" w:hAnsi="Courier New"/>
      <w:sz w:val="20"/>
    </w:rPr>
  </w:style>
  <w:style w:type="character" w:customStyle="1" w:styleId="WW8Num22z2">
    <w:name w:val="WW8Num22z2"/>
    <w:rsid w:val="00273726"/>
    <w:rPr>
      <w:rFonts w:ascii="Wingdings" w:hAnsi="Wingdings"/>
      <w:sz w:val="20"/>
    </w:rPr>
  </w:style>
  <w:style w:type="character" w:customStyle="1" w:styleId="WW8Num23z0">
    <w:name w:val="WW8Num23z0"/>
    <w:rsid w:val="00273726"/>
    <w:rPr>
      <w:rFonts w:ascii="Symbol" w:hAnsi="Symbol"/>
      <w:sz w:val="20"/>
    </w:rPr>
  </w:style>
  <w:style w:type="character" w:customStyle="1" w:styleId="WW8Num23z1">
    <w:name w:val="WW8Num23z1"/>
    <w:rsid w:val="00273726"/>
    <w:rPr>
      <w:rFonts w:ascii="Courier New" w:hAnsi="Courier New"/>
      <w:sz w:val="20"/>
    </w:rPr>
  </w:style>
  <w:style w:type="character" w:customStyle="1" w:styleId="WW8Num23z2">
    <w:name w:val="WW8Num23z2"/>
    <w:rsid w:val="00273726"/>
    <w:rPr>
      <w:rFonts w:ascii="Wingdings" w:hAnsi="Wingdings"/>
      <w:sz w:val="20"/>
    </w:rPr>
  </w:style>
  <w:style w:type="character" w:customStyle="1" w:styleId="WW8Num24z0">
    <w:name w:val="WW8Num24z0"/>
    <w:rsid w:val="00273726"/>
    <w:rPr>
      <w:rFonts w:ascii="Symbol" w:hAnsi="Symbol"/>
      <w:sz w:val="20"/>
    </w:rPr>
  </w:style>
  <w:style w:type="character" w:customStyle="1" w:styleId="WW8Num25z0">
    <w:name w:val="WW8Num25z0"/>
    <w:rsid w:val="00273726"/>
    <w:rPr>
      <w:rFonts w:ascii="Symbol" w:hAnsi="Symbol"/>
      <w:sz w:val="20"/>
    </w:rPr>
  </w:style>
  <w:style w:type="character" w:customStyle="1" w:styleId="WW8Num25z1">
    <w:name w:val="WW8Num25z1"/>
    <w:rsid w:val="00273726"/>
    <w:rPr>
      <w:rFonts w:ascii="Courier New" w:hAnsi="Courier New"/>
      <w:sz w:val="20"/>
    </w:rPr>
  </w:style>
  <w:style w:type="character" w:customStyle="1" w:styleId="WW8Num25z2">
    <w:name w:val="WW8Num25z2"/>
    <w:rsid w:val="00273726"/>
    <w:rPr>
      <w:rFonts w:ascii="Wingdings" w:hAnsi="Wingdings"/>
      <w:sz w:val="20"/>
    </w:rPr>
  </w:style>
  <w:style w:type="character" w:customStyle="1" w:styleId="WW8Num26z0">
    <w:name w:val="WW8Num26z0"/>
    <w:rsid w:val="00273726"/>
    <w:rPr>
      <w:rFonts w:ascii="Times New Roman" w:eastAsia="Times New Roman" w:hAnsi="Times New Roman" w:cs="Times New Roman"/>
    </w:rPr>
  </w:style>
  <w:style w:type="character" w:customStyle="1" w:styleId="WW8Num27z0">
    <w:name w:val="WW8Num27z0"/>
    <w:rsid w:val="00273726"/>
    <w:rPr>
      <w:rFonts w:ascii="Symbol" w:hAnsi="Symbol"/>
      <w:sz w:val="20"/>
    </w:rPr>
  </w:style>
  <w:style w:type="character" w:customStyle="1" w:styleId="WW8Num28z0">
    <w:name w:val="WW8Num28z0"/>
    <w:rsid w:val="00273726"/>
    <w:rPr>
      <w:rFonts w:ascii="Wingdings" w:hAnsi="Wingdings"/>
    </w:rPr>
  </w:style>
  <w:style w:type="character" w:customStyle="1" w:styleId="WW8Num29z0">
    <w:name w:val="WW8Num29z0"/>
    <w:rsid w:val="00273726"/>
    <w:rPr>
      <w:rFonts w:ascii="Wingdings" w:hAnsi="Wingdings"/>
    </w:rPr>
  </w:style>
  <w:style w:type="character" w:customStyle="1" w:styleId="WW8Num29z1">
    <w:name w:val="WW8Num29z1"/>
    <w:rsid w:val="00273726"/>
    <w:rPr>
      <w:rFonts w:ascii="Courier New" w:hAnsi="Courier New" w:cs="Courier New"/>
    </w:rPr>
  </w:style>
  <w:style w:type="character" w:customStyle="1" w:styleId="WW8Num29z2">
    <w:name w:val="WW8Num29z2"/>
    <w:rsid w:val="00273726"/>
    <w:rPr>
      <w:rFonts w:ascii="Wingdings" w:hAnsi="Wingdings"/>
    </w:rPr>
  </w:style>
  <w:style w:type="character" w:customStyle="1" w:styleId="WW8Num30z0">
    <w:name w:val="WW8Num30z0"/>
    <w:rsid w:val="00273726"/>
    <w:rPr>
      <w:rFonts w:ascii="Symbol" w:hAnsi="Symbol"/>
    </w:rPr>
  </w:style>
  <w:style w:type="character" w:customStyle="1" w:styleId="WW8Num30z1">
    <w:name w:val="WW8Num30z1"/>
    <w:rsid w:val="00273726"/>
    <w:rPr>
      <w:rFonts w:ascii="Courier New" w:hAnsi="Courier New"/>
    </w:rPr>
  </w:style>
  <w:style w:type="character" w:customStyle="1" w:styleId="WW8Num30z2">
    <w:name w:val="WW8Num30z2"/>
    <w:rsid w:val="00273726"/>
    <w:rPr>
      <w:rFonts w:ascii="Wingdings" w:hAnsi="Wingdings"/>
    </w:rPr>
  </w:style>
  <w:style w:type="character" w:customStyle="1" w:styleId="WW8Num31z0">
    <w:name w:val="WW8Num31z0"/>
    <w:rsid w:val="00273726"/>
    <w:rPr>
      <w:rFonts w:ascii="Symbol" w:hAnsi="Symbol"/>
      <w:sz w:val="20"/>
    </w:rPr>
  </w:style>
  <w:style w:type="character" w:customStyle="1" w:styleId="WW8Num31z1">
    <w:name w:val="WW8Num31z1"/>
    <w:rsid w:val="00273726"/>
    <w:rPr>
      <w:rFonts w:ascii="Courier New" w:hAnsi="Courier New"/>
      <w:sz w:val="20"/>
    </w:rPr>
  </w:style>
  <w:style w:type="character" w:customStyle="1" w:styleId="WW8Num31z2">
    <w:name w:val="WW8Num31z2"/>
    <w:rsid w:val="00273726"/>
    <w:rPr>
      <w:rFonts w:ascii="Wingdings" w:hAnsi="Wingdings"/>
      <w:sz w:val="20"/>
    </w:rPr>
  </w:style>
  <w:style w:type="character" w:customStyle="1" w:styleId="WW8Num32z0">
    <w:name w:val="WW8Num32z0"/>
    <w:rsid w:val="00273726"/>
    <w:rPr>
      <w:rFonts w:ascii="Symbol" w:hAnsi="Symbol"/>
      <w:sz w:val="20"/>
    </w:rPr>
  </w:style>
  <w:style w:type="character" w:customStyle="1" w:styleId="WW8Num32z1">
    <w:name w:val="WW8Num32z1"/>
    <w:rsid w:val="00273726"/>
    <w:rPr>
      <w:rFonts w:ascii="Courier New" w:hAnsi="Courier New"/>
      <w:sz w:val="20"/>
    </w:rPr>
  </w:style>
  <w:style w:type="character" w:customStyle="1" w:styleId="WW8Num32z2">
    <w:name w:val="WW8Num32z2"/>
    <w:rsid w:val="00273726"/>
    <w:rPr>
      <w:rFonts w:ascii="Wingdings" w:hAnsi="Wingdings"/>
      <w:sz w:val="20"/>
    </w:rPr>
  </w:style>
  <w:style w:type="character" w:customStyle="1" w:styleId="WW8Num33z0">
    <w:name w:val="WW8Num33z0"/>
    <w:rsid w:val="00273726"/>
    <w:rPr>
      <w:rFonts w:ascii="Symbol" w:hAnsi="Symbol"/>
      <w:sz w:val="20"/>
    </w:rPr>
  </w:style>
  <w:style w:type="character" w:customStyle="1" w:styleId="WW8Num33z1">
    <w:name w:val="WW8Num33z1"/>
    <w:rsid w:val="00273726"/>
    <w:rPr>
      <w:rFonts w:ascii="Courier New" w:hAnsi="Courier New"/>
      <w:sz w:val="20"/>
    </w:rPr>
  </w:style>
  <w:style w:type="character" w:customStyle="1" w:styleId="WW8Num33z2">
    <w:name w:val="WW8Num33z2"/>
    <w:rsid w:val="00273726"/>
    <w:rPr>
      <w:rFonts w:ascii="Wingdings" w:hAnsi="Wingdings"/>
      <w:sz w:val="20"/>
    </w:rPr>
  </w:style>
  <w:style w:type="character" w:customStyle="1" w:styleId="WW8Num34z3">
    <w:name w:val="WW8Num34z3"/>
    <w:rsid w:val="00273726"/>
    <w:rPr>
      <w:rFonts w:ascii="Symbol" w:hAnsi="Symbol"/>
    </w:rPr>
  </w:style>
  <w:style w:type="character" w:customStyle="1" w:styleId="WW8Num34z4">
    <w:name w:val="WW8Num34z4"/>
    <w:rsid w:val="00273726"/>
    <w:rPr>
      <w:rFonts w:ascii="Courier New" w:hAnsi="Courier New"/>
    </w:rPr>
  </w:style>
  <w:style w:type="character" w:customStyle="1" w:styleId="WW8Num34z5">
    <w:name w:val="WW8Num34z5"/>
    <w:rsid w:val="00273726"/>
    <w:rPr>
      <w:rFonts w:ascii="Wingdings" w:hAnsi="Wingdings"/>
    </w:rPr>
  </w:style>
  <w:style w:type="character" w:customStyle="1" w:styleId="WW8Num35z0">
    <w:name w:val="WW8Num35z0"/>
    <w:rsid w:val="00273726"/>
    <w:rPr>
      <w:rFonts w:ascii="Symbol" w:hAnsi="Symbol"/>
      <w:sz w:val="20"/>
    </w:rPr>
  </w:style>
  <w:style w:type="character" w:customStyle="1" w:styleId="WW8Num35z1">
    <w:name w:val="WW8Num35z1"/>
    <w:rsid w:val="00273726"/>
    <w:rPr>
      <w:rFonts w:ascii="Courier New" w:hAnsi="Courier New"/>
      <w:sz w:val="20"/>
    </w:rPr>
  </w:style>
  <w:style w:type="character" w:customStyle="1" w:styleId="WW8Num35z2">
    <w:name w:val="WW8Num35z2"/>
    <w:rsid w:val="00273726"/>
    <w:rPr>
      <w:rFonts w:ascii="Wingdings" w:hAnsi="Wingdings"/>
      <w:sz w:val="20"/>
    </w:rPr>
  </w:style>
  <w:style w:type="character" w:customStyle="1" w:styleId="WW8Num36z0">
    <w:name w:val="WW8Num36z0"/>
    <w:rsid w:val="00273726"/>
    <w:rPr>
      <w:rFonts w:ascii="Symbol" w:hAnsi="Symbol"/>
      <w:sz w:val="20"/>
    </w:rPr>
  </w:style>
  <w:style w:type="character" w:customStyle="1" w:styleId="WW8Num36z1">
    <w:name w:val="WW8Num36z1"/>
    <w:rsid w:val="00273726"/>
    <w:rPr>
      <w:rFonts w:ascii="Courier New" w:hAnsi="Courier New"/>
      <w:sz w:val="20"/>
    </w:rPr>
  </w:style>
  <w:style w:type="character" w:customStyle="1" w:styleId="WW8Num36z2">
    <w:name w:val="WW8Num36z2"/>
    <w:rsid w:val="00273726"/>
    <w:rPr>
      <w:rFonts w:ascii="Wingdings" w:hAnsi="Wingdings"/>
      <w:sz w:val="20"/>
    </w:rPr>
  </w:style>
  <w:style w:type="character" w:customStyle="1" w:styleId="WW8Num37z0">
    <w:name w:val="WW8Num37z0"/>
    <w:rsid w:val="00273726"/>
    <w:rPr>
      <w:rFonts w:ascii="Symbol" w:hAnsi="Symbol"/>
      <w:sz w:val="20"/>
    </w:rPr>
  </w:style>
  <w:style w:type="character" w:customStyle="1" w:styleId="WW8Num37z1">
    <w:name w:val="WW8Num37z1"/>
    <w:rsid w:val="00273726"/>
    <w:rPr>
      <w:rFonts w:ascii="Courier New" w:hAnsi="Courier New"/>
      <w:sz w:val="20"/>
    </w:rPr>
  </w:style>
  <w:style w:type="character" w:customStyle="1" w:styleId="WW8Num37z2">
    <w:name w:val="WW8Num37z2"/>
    <w:rsid w:val="00273726"/>
    <w:rPr>
      <w:rFonts w:ascii="Wingdings" w:hAnsi="Wingdings"/>
      <w:sz w:val="20"/>
    </w:rPr>
  </w:style>
  <w:style w:type="character" w:customStyle="1" w:styleId="WW8Num38z0">
    <w:name w:val="WW8Num38z0"/>
    <w:rsid w:val="00273726"/>
    <w:rPr>
      <w:rFonts w:ascii="Symbol" w:hAnsi="Symbol"/>
      <w:sz w:val="20"/>
    </w:rPr>
  </w:style>
  <w:style w:type="character" w:customStyle="1" w:styleId="WW8Num38z1">
    <w:name w:val="WW8Num38z1"/>
    <w:rsid w:val="00273726"/>
    <w:rPr>
      <w:rFonts w:ascii="Courier New" w:hAnsi="Courier New"/>
      <w:sz w:val="20"/>
    </w:rPr>
  </w:style>
  <w:style w:type="character" w:customStyle="1" w:styleId="WW8Num38z2">
    <w:name w:val="WW8Num38z2"/>
    <w:rsid w:val="00273726"/>
    <w:rPr>
      <w:rFonts w:ascii="Wingdings" w:hAnsi="Wingdings"/>
      <w:sz w:val="20"/>
    </w:rPr>
  </w:style>
  <w:style w:type="character" w:customStyle="1" w:styleId="WW8Num39z0">
    <w:name w:val="WW8Num39z0"/>
    <w:rsid w:val="00273726"/>
    <w:rPr>
      <w:rFonts w:ascii="Symbol" w:hAnsi="Symbol"/>
      <w:sz w:val="20"/>
    </w:rPr>
  </w:style>
  <w:style w:type="character" w:customStyle="1" w:styleId="WW8Num39z1">
    <w:name w:val="WW8Num39z1"/>
    <w:rsid w:val="00273726"/>
    <w:rPr>
      <w:rFonts w:ascii="Courier New" w:hAnsi="Courier New"/>
      <w:sz w:val="20"/>
    </w:rPr>
  </w:style>
  <w:style w:type="character" w:customStyle="1" w:styleId="WW8Num39z2">
    <w:name w:val="WW8Num39z2"/>
    <w:rsid w:val="00273726"/>
    <w:rPr>
      <w:rFonts w:ascii="Wingdings" w:hAnsi="Wingdings"/>
      <w:sz w:val="20"/>
    </w:rPr>
  </w:style>
  <w:style w:type="character" w:customStyle="1" w:styleId="WW8Num40z0">
    <w:name w:val="WW8Num40z0"/>
    <w:rsid w:val="00273726"/>
    <w:rPr>
      <w:rFonts w:ascii="Symbol" w:hAnsi="Symbol"/>
      <w:sz w:val="20"/>
    </w:rPr>
  </w:style>
  <w:style w:type="character" w:customStyle="1" w:styleId="WW8Num40z1">
    <w:name w:val="WW8Num40z1"/>
    <w:rsid w:val="00273726"/>
    <w:rPr>
      <w:rFonts w:ascii="Courier New" w:hAnsi="Courier New"/>
      <w:sz w:val="20"/>
    </w:rPr>
  </w:style>
  <w:style w:type="character" w:customStyle="1" w:styleId="WW8Num40z2">
    <w:name w:val="WW8Num40z2"/>
    <w:rsid w:val="00273726"/>
    <w:rPr>
      <w:rFonts w:ascii="Wingdings" w:hAnsi="Wingdings"/>
      <w:sz w:val="20"/>
    </w:rPr>
  </w:style>
  <w:style w:type="character" w:customStyle="1" w:styleId="WW8Num41z0">
    <w:name w:val="WW8Num41z0"/>
    <w:rsid w:val="00273726"/>
    <w:rPr>
      <w:rFonts w:ascii="Symbol" w:hAnsi="Symbol"/>
      <w:sz w:val="20"/>
    </w:rPr>
  </w:style>
  <w:style w:type="character" w:customStyle="1" w:styleId="WW8Num41z1">
    <w:name w:val="WW8Num41z1"/>
    <w:rsid w:val="00273726"/>
    <w:rPr>
      <w:rFonts w:ascii="Courier New" w:hAnsi="Courier New"/>
      <w:sz w:val="20"/>
    </w:rPr>
  </w:style>
  <w:style w:type="character" w:customStyle="1" w:styleId="WW8Num41z2">
    <w:name w:val="WW8Num41z2"/>
    <w:rsid w:val="00273726"/>
    <w:rPr>
      <w:rFonts w:ascii="Wingdings" w:hAnsi="Wingdings"/>
      <w:sz w:val="20"/>
    </w:rPr>
  </w:style>
  <w:style w:type="character" w:customStyle="1" w:styleId="WW8Num42z0">
    <w:name w:val="WW8Num42z0"/>
    <w:rsid w:val="00273726"/>
    <w:rPr>
      <w:rFonts w:ascii="Symbol" w:hAnsi="Symbol"/>
      <w:sz w:val="20"/>
    </w:rPr>
  </w:style>
  <w:style w:type="character" w:customStyle="1" w:styleId="WW8Num42z1">
    <w:name w:val="WW8Num42z1"/>
    <w:rsid w:val="00273726"/>
    <w:rPr>
      <w:rFonts w:ascii="Courier New" w:hAnsi="Courier New"/>
      <w:sz w:val="20"/>
    </w:rPr>
  </w:style>
  <w:style w:type="character" w:customStyle="1" w:styleId="WW8Num42z2">
    <w:name w:val="WW8Num42z2"/>
    <w:rsid w:val="00273726"/>
    <w:rPr>
      <w:rFonts w:ascii="Wingdings" w:hAnsi="Wingdings"/>
      <w:sz w:val="20"/>
    </w:rPr>
  </w:style>
  <w:style w:type="character" w:customStyle="1" w:styleId="WW8Num43z0">
    <w:name w:val="WW8Num43z0"/>
    <w:rsid w:val="00273726"/>
    <w:rPr>
      <w:rFonts w:ascii="Symbol" w:hAnsi="Symbol"/>
      <w:sz w:val="20"/>
    </w:rPr>
  </w:style>
  <w:style w:type="character" w:customStyle="1" w:styleId="WW8Num44z0">
    <w:name w:val="WW8Num44z0"/>
    <w:rsid w:val="00273726"/>
    <w:rPr>
      <w:rFonts w:ascii="Symbol" w:hAnsi="Symbol"/>
      <w:sz w:val="20"/>
    </w:rPr>
  </w:style>
  <w:style w:type="character" w:customStyle="1" w:styleId="WW8Num44z2">
    <w:name w:val="WW8Num44z2"/>
    <w:rsid w:val="00273726"/>
    <w:rPr>
      <w:rFonts w:ascii="Wingdings" w:hAnsi="Wingdings"/>
      <w:sz w:val="20"/>
    </w:rPr>
  </w:style>
  <w:style w:type="character" w:customStyle="1" w:styleId="WW8Num46z0">
    <w:name w:val="WW8Num46z0"/>
    <w:rsid w:val="00273726"/>
    <w:rPr>
      <w:rFonts w:ascii="Symbol" w:hAnsi="Symbol"/>
      <w:sz w:val="20"/>
    </w:rPr>
  </w:style>
  <w:style w:type="character" w:customStyle="1" w:styleId="WW8Num47z0">
    <w:name w:val="WW8Num47z0"/>
    <w:rsid w:val="00273726"/>
    <w:rPr>
      <w:rFonts w:ascii="Times New Roman" w:hAnsi="Times New Roman" w:cs="Times New Roman"/>
    </w:rPr>
  </w:style>
  <w:style w:type="character" w:customStyle="1" w:styleId="WW8Num47z1">
    <w:name w:val="WW8Num47z1"/>
    <w:rsid w:val="00273726"/>
    <w:rPr>
      <w:rFonts w:ascii="Courier New" w:hAnsi="Courier New" w:cs="Courier New"/>
    </w:rPr>
  </w:style>
  <w:style w:type="character" w:customStyle="1" w:styleId="WW8Num47z2">
    <w:name w:val="WW8Num47z2"/>
    <w:rsid w:val="00273726"/>
    <w:rPr>
      <w:rFonts w:ascii="Wingdings" w:hAnsi="Wingdings"/>
    </w:rPr>
  </w:style>
  <w:style w:type="character" w:customStyle="1" w:styleId="WW8Num48z0">
    <w:name w:val="WW8Num48z0"/>
    <w:rsid w:val="00273726"/>
    <w:rPr>
      <w:rFonts w:ascii="Times New Roman" w:hAnsi="Times New Roman" w:cs="Times New Roman"/>
    </w:rPr>
  </w:style>
  <w:style w:type="character" w:customStyle="1" w:styleId="WW8Num48z1">
    <w:name w:val="WW8Num48z1"/>
    <w:rsid w:val="00273726"/>
    <w:rPr>
      <w:rFonts w:ascii="Courier New" w:hAnsi="Courier New" w:cs="Courier New"/>
    </w:rPr>
  </w:style>
  <w:style w:type="character" w:customStyle="1" w:styleId="WW8Num48z2">
    <w:name w:val="WW8Num48z2"/>
    <w:rsid w:val="00273726"/>
    <w:rPr>
      <w:rFonts w:ascii="Wingdings" w:hAnsi="Wingdings"/>
    </w:rPr>
  </w:style>
  <w:style w:type="character" w:customStyle="1" w:styleId="WW8Num49z0">
    <w:name w:val="WW8Num49z0"/>
    <w:rsid w:val="00273726"/>
    <w:rPr>
      <w:rFonts w:ascii="Symbol" w:hAnsi="Symbol"/>
      <w:sz w:val="20"/>
    </w:rPr>
  </w:style>
  <w:style w:type="character" w:customStyle="1" w:styleId="WW8Num49z1">
    <w:name w:val="WW8Num49z1"/>
    <w:rsid w:val="00273726"/>
    <w:rPr>
      <w:rFonts w:ascii="Courier New" w:hAnsi="Courier New"/>
      <w:sz w:val="20"/>
    </w:rPr>
  </w:style>
  <w:style w:type="character" w:customStyle="1" w:styleId="WW8Num49z2">
    <w:name w:val="WW8Num49z2"/>
    <w:rsid w:val="00273726"/>
    <w:rPr>
      <w:rFonts w:ascii="Wingdings" w:hAnsi="Wingdings"/>
      <w:sz w:val="20"/>
    </w:rPr>
  </w:style>
  <w:style w:type="character" w:customStyle="1" w:styleId="WW8Num50z0">
    <w:name w:val="WW8Num50z0"/>
    <w:rsid w:val="00273726"/>
    <w:rPr>
      <w:rFonts w:ascii="Symbol" w:hAnsi="Symbol"/>
      <w:sz w:val="20"/>
    </w:rPr>
  </w:style>
  <w:style w:type="character" w:customStyle="1" w:styleId="WW8Num50z1">
    <w:name w:val="WW8Num50z1"/>
    <w:rsid w:val="00273726"/>
    <w:rPr>
      <w:rFonts w:ascii="Courier New" w:hAnsi="Courier New"/>
      <w:sz w:val="20"/>
    </w:rPr>
  </w:style>
  <w:style w:type="character" w:customStyle="1" w:styleId="WW8Num50z2">
    <w:name w:val="WW8Num50z2"/>
    <w:rsid w:val="00273726"/>
    <w:rPr>
      <w:rFonts w:ascii="Wingdings" w:hAnsi="Wingdings"/>
      <w:sz w:val="20"/>
    </w:rPr>
  </w:style>
  <w:style w:type="character" w:customStyle="1" w:styleId="WW8Num51z0">
    <w:name w:val="WW8Num51z0"/>
    <w:rsid w:val="00273726"/>
    <w:rPr>
      <w:rFonts w:ascii="Symbol" w:hAnsi="Symbol"/>
      <w:sz w:val="20"/>
    </w:rPr>
  </w:style>
  <w:style w:type="character" w:customStyle="1" w:styleId="WW8Num51z1">
    <w:name w:val="WW8Num51z1"/>
    <w:rsid w:val="00273726"/>
    <w:rPr>
      <w:rFonts w:ascii="Courier New" w:hAnsi="Courier New"/>
      <w:sz w:val="20"/>
    </w:rPr>
  </w:style>
  <w:style w:type="character" w:customStyle="1" w:styleId="WW8Num51z2">
    <w:name w:val="WW8Num51z2"/>
    <w:rsid w:val="00273726"/>
    <w:rPr>
      <w:rFonts w:ascii="Wingdings" w:hAnsi="Wingdings"/>
      <w:sz w:val="20"/>
    </w:rPr>
  </w:style>
  <w:style w:type="character" w:customStyle="1" w:styleId="WW8Num52z0">
    <w:name w:val="WW8Num52z0"/>
    <w:rsid w:val="00273726"/>
    <w:rPr>
      <w:rFonts w:ascii="Symbol" w:hAnsi="Symbol"/>
    </w:rPr>
  </w:style>
  <w:style w:type="character" w:customStyle="1" w:styleId="WW8Num52z1">
    <w:name w:val="WW8Num52z1"/>
    <w:rsid w:val="00273726"/>
    <w:rPr>
      <w:rFonts w:ascii="Courier New" w:hAnsi="Courier New" w:cs="Symbol"/>
    </w:rPr>
  </w:style>
  <w:style w:type="character" w:customStyle="1" w:styleId="WW8Num52z2">
    <w:name w:val="WW8Num52z2"/>
    <w:rsid w:val="00273726"/>
    <w:rPr>
      <w:rFonts w:ascii="Wingdings" w:hAnsi="Wingdings"/>
    </w:rPr>
  </w:style>
  <w:style w:type="character" w:customStyle="1" w:styleId="WW8Num53z0">
    <w:name w:val="WW8Num53z0"/>
    <w:rsid w:val="00273726"/>
    <w:rPr>
      <w:rFonts w:ascii="Symbol" w:hAnsi="Symbol"/>
      <w:sz w:val="20"/>
    </w:rPr>
  </w:style>
  <w:style w:type="character" w:customStyle="1" w:styleId="WW8Num53z1">
    <w:name w:val="WW8Num53z1"/>
    <w:rsid w:val="00273726"/>
    <w:rPr>
      <w:rFonts w:ascii="Courier New" w:hAnsi="Courier New"/>
      <w:sz w:val="20"/>
    </w:rPr>
  </w:style>
  <w:style w:type="character" w:customStyle="1" w:styleId="WW8Num53z2">
    <w:name w:val="WW8Num53z2"/>
    <w:rsid w:val="00273726"/>
    <w:rPr>
      <w:rFonts w:ascii="Wingdings" w:hAnsi="Wingdings"/>
      <w:sz w:val="20"/>
    </w:rPr>
  </w:style>
  <w:style w:type="character" w:customStyle="1" w:styleId="WW8Num54z0">
    <w:name w:val="WW8Num54z0"/>
    <w:rsid w:val="00273726"/>
    <w:rPr>
      <w:rFonts w:ascii="Symbol" w:hAnsi="Symbol"/>
      <w:sz w:val="20"/>
    </w:rPr>
  </w:style>
  <w:style w:type="character" w:customStyle="1" w:styleId="WW8Num54z1">
    <w:name w:val="WW8Num54z1"/>
    <w:rsid w:val="00273726"/>
    <w:rPr>
      <w:rFonts w:ascii="Courier New" w:hAnsi="Courier New"/>
      <w:sz w:val="20"/>
    </w:rPr>
  </w:style>
  <w:style w:type="character" w:customStyle="1" w:styleId="WW8Num54z2">
    <w:name w:val="WW8Num54z2"/>
    <w:rsid w:val="00273726"/>
    <w:rPr>
      <w:rFonts w:ascii="Wingdings" w:hAnsi="Wingdings"/>
      <w:sz w:val="20"/>
    </w:rPr>
  </w:style>
  <w:style w:type="character" w:customStyle="1" w:styleId="WW8Num55z0">
    <w:name w:val="WW8Num55z0"/>
    <w:rsid w:val="00273726"/>
    <w:rPr>
      <w:rFonts w:ascii="Symbol" w:hAnsi="Symbol"/>
      <w:sz w:val="20"/>
    </w:rPr>
  </w:style>
  <w:style w:type="character" w:customStyle="1" w:styleId="WW8Num55z1">
    <w:name w:val="WW8Num55z1"/>
    <w:rsid w:val="00273726"/>
    <w:rPr>
      <w:rFonts w:ascii="Courier New" w:hAnsi="Courier New"/>
      <w:sz w:val="20"/>
    </w:rPr>
  </w:style>
  <w:style w:type="character" w:customStyle="1" w:styleId="WW8Num55z2">
    <w:name w:val="WW8Num55z2"/>
    <w:rsid w:val="00273726"/>
    <w:rPr>
      <w:rFonts w:ascii="Wingdings" w:hAnsi="Wingdings"/>
      <w:sz w:val="20"/>
    </w:rPr>
  </w:style>
  <w:style w:type="character" w:customStyle="1" w:styleId="WW8Num56z0">
    <w:name w:val="WW8Num56z0"/>
    <w:rsid w:val="00273726"/>
    <w:rPr>
      <w:rFonts w:ascii="Symbol" w:hAnsi="Symbol"/>
      <w:sz w:val="20"/>
    </w:rPr>
  </w:style>
  <w:style w:type="character" w:customStyle="1" w:styleId="WW8Num56z1">
    <w:name w:val="WW8Num56z1"/>
    <w:rsid w:val="00273726"/>
    <w:rPr>
      <w:rFonts w:ascii="Courier New" w:hAnsi="Courier New"/>
      <w:sz w:val="20"/>
    </w:rPr>
  </w:style>
  <w:style w:type="character" w:customStyle="1" w:styleId="WW8Num56z2">
    <w:name w:val="WW8Num56z2"/>
    <w:rsid w:val="00273726"/>
    <w:rPr>
      <w:rFonts w:ascii="Wingdings" w:hAnsi="Wingdings"/>
      <w:sz w:val="20"/>
    </w:rPr>
  </w:style>
  <w:style w:type="character" w:customStyle="1" w:styleId="WW8Num57z0">
    <w:name w:val="WW8Num57z0"/>
    <w:rsid w:val="00273726"/>
    <w:rPr>
      <w:rFonts w:ascii="Symbol" w:hAnsi="Symbol"/>
      <w:sz w:val="20"/>
    </w:rPr>
  </w:style>
  <w:style w:type="character" w:customStyle="1" w:styleId="WW8Num57z1">
    <w:name w:val="WW8Num57z1"/>
    <w:rsid w:val="00273726"/>
    <w:rPr>
      <w:rFonts w:ascii="Courier New" w:hAnsi="Courier New"/>
      <w:sz w:val="20"/>
    </w:rPr>
  </w:style>
  <w:style w:type="character" w:customStyle="1" w:styleId="WW8Num57z2">
    <w:name w:val="WW8Num57z2"/>
    <w:rsid w:val="00273726"/>
    <w:rPr>
      <w:rFonts w:ascii="Wingdings" w:hAnsi="Wingdings"/>
      <w:sz w:val="20"/>
    </w:rPr>
  </w:style>
  <w:style w:type="character" w:customStyle="1" w:styleId="WW8Num58z0">
    <w:name w:val="WW8Num58z0"/>
    <w:rsid w:val="00273726"/>
    <w:rPr>
      <w:rFonts w:ascii="Symbol" w:hAnsi="Symbol"/>
      <w:sz w:val="20"/>
    </w:rPr>
  </w:style>
  <w:style w:type="character" w:customStyle="1" w:styleId="WW8Num58z1">
    <w:name w:val="WW8Num58z1"/>
    <w:rsid w:val="00273726"/>
    <w:rPr>
      <w:rFonts w:ascii="Courier New" w:hAnsi="Courier New"/>
      <w:sz w:val="20"/>
    </w:rPr>
  </w:style>
  <w:style w:type="character" w:customStyle="1" w:styleId="WW8Num58z2">
    <w:name w:val="WW8Num58z2"/>
    <w:rsid w:val="00273726"/>
    <w:rPr>
      <w:rFonts w:ascii="Wingdings" w:hAnsi="Wingdings"/>
      <w:sz w:val="20"/>
    </w:rPr>
  </w:style>
  <w:style w:type="character" w:customStyle="1" w:styleId="WW8Num59z0">
    <w:name w:val="WW8Num59z0"/>
    <w:rsid w:val="00273726"/>
    <w:rPr>
      <w:rFonts w:ascii="Symbol" w:hAnsi="Symbol"/>
      <w:sz w:val="20"/>
    </w:rPr>
  </w:style>
  <w:style w:type="character" w:customStyle="1" w:styleId="WW8Num59z1">
    <w:name w:val="WW8Num59z1"/>
    <w:rsid w:val="00273726"/>
    <w:rPr>
      <w:rFonts w:ascii="Courier New" w:hAnsi="Courier New"/>
      <w:sz w:val="20"/>
    </w:rPr>
  </w:style>
  <w:style w:type="character" w:customStyle="1" w:styleId="WW8Num59z2">
    <w:name w:val="WW8Num59z2"/>
    <w:rsid w:val="00273726"/>
    <w:rPr>
      <w:rFonts w:ascii="Wingdings" w:hAnsi="Wingdings"/>
      <w:sz w:val="20"/>
    </w:rPr>
  </w:style>
  <w:style w:type="character" w:customStyle="1" w:styleId="WW8Num60z0">
    <w:name w:val="WW8Num60z0"/>
    <w:rsid w:val="00273726"/>
    <w:rPr>
      <w:rFonts w:ascii="Symbol" w:hAnsi="Symbol"/>
      <w:sz w:val="20"/>
    </w:rPr>
  </w:style>
  <w:style w:type="character" w:customStyle="1" w:styleId="WW8Num60z1">
    <w:name w:val="WW8Num60z1"/>
    <w:rsid w:val="00273726"/>
    <w:rPr>
      <w:rFonts w:ascii="Courier New" w:hAnsi="Courier New"/>
      <w:sz w:val="20"/>
    </w:rPr>
  </w:style>
  <w:style w:type="character" w:customStyle="1" w:styleId="WW8Num60z2">
    <w:name w:val="WW8Num60z2"/>
    <w:rsid w:val="00273726"/>
    <w:rPr>
      <w:rFonts w:ascii="Wingdings" w:hAnsi="Wingdings"/>
      <w:sz w:val="20"/>
    </w:rPr>
  </w:style>
  <w:style w:type="character" w:customStyle="1" w:styleId="WW8Num61z0">
    <w:name w:val="WW8Num61z0"/>
    <w:rsid w:val="00273726"/>
    <w:rPr>
      <w:rFonts w:ascii="Symbol" w:hAnsi="Symbol"/>
      <w:sz w:val="20"/>
    </w:rPr>
  </w:style>
  <w:style w:type="character" w:customStyle="1" w:styleId="WW8Num61z1">
    <w:name w:val="WW8Num61z1"/>
    <w:rsid w:val="00273726"/>
    <w:rPr>
      <w:rFonts w:ascii="Courier New" w:hAnsi="Courier New"/>
      <w:sz w:val="20"/>
    </w:rPr>
  </w:style>
  <w:style w:type="character" w:customStyle="1" w:styleId="WW8Num61z2">
    <w:name w:val="WW8Num61z2"/>
    <w:rsid w:val="00273726"/>
    <w:rPr>
      <w:rFonts w:ascii="Wingdings" w:hAnsi="Wingdings"/>
      <w:sz w:val="20"/>
    </w:rPr>
  </w:style>
  <w:style w:type="character" w:customStyle="1" w:styleId="WW8Num62z0">
    <w:name w:val="WW8Num62z0"/>
    <w:rsid w:val="00273726"/>
    <w:rPr>
      <w:rFonts w:ascii="Symbol" w:hAnsi="Symbol"/>
      <w:sz w:val="20"/>
    </w:rPr>
  </w:style>
  <w:style w:type="character" w:customStyle="1" w:styleId="WW8Num62z1">
    <w:name w:val="WW8Num62z1"/>
    <w:rsid w:val="00273726"/>
    <w:rPr>
      <w:rFonts w:ascii="Courier New" w:hAnsi="Courier New"/>
      <w:sz w:val="20"/>
    </w:rPr>
  </w:style>
  <w:style w:type="character" w:customStyle="1" w:styleId="WW8Num62z2">
    <w:name w:val="WW8Num62z2"/>
    <w:rsid w:val="00273726"/>
    <w:rPr>
      <w:rFonts w:ascii="Wingdings" w:hAnsi="Wingdings"/>
      <w:sz w:val="20"/>
    </w:rPr>
  </w:style>
  <w:style w:type="character" w:customStyle="1" w:styleId="WW8Num63z0">
    <w:name w:val="WW8Num63z0"/>
    <w:rsid w:val="00273726"/>
    <w:rPr>
      <w:rFonts w:ascii="Symbol" w:hAnsi="Symbol"/>
      <w:sz w:val="20"/>
    </w:rPr>
  </w:style>
  <w:style w:type="character" w:customStyle="1" w:styleId="WW8Num63z1">
    <w:name w:val="WW8Num63z1"/>
    <w:rsid w:val="00273726"/>
    <w:rPr>
      <w:rFonts w:ascii="Courier New" w:hAnsi="Courier New"/>
      <w:sz w:val="20"/>
    </w:rPr>
  </w:style>
  <w:style w:type="character" w:customStyle="1" w:styleId="WW8Num63z2">
    <w:name w:val="WW8Num63z2"/>
    <w:rsid w:val="00273726"/>
    <w:rPr>
      <w:rFonts w:ascii="Wingdings" w:hAnsi="Wingdings"/>
      <w:sz w:val="20"/>
    </w:rPr>
  </w:style>
  <w:style w:type="character" w:customStyle="1" w:styleId="WW8Num64z0">
    <w:name w:val="WW8Num64z0"/>
    <w:rsid w:val="00273726"/>
    <w:rPr>
      <w:rFonts w:ascii="Symbol" w:hAnsi="Symbol"/>
      <w:sz w:val="20"/>
    </w:rPr>
  </w:style>
  <w:style w:type="character" w:customStyle="1" w:styleId="WW8Num64z1">
    <w:name w:val="WW8Num64z1"/>
    <w:rsid w:val="00273726"/>
    <w:rPr>
      <w:color w:val="auto"/>
    </w:rPr>
  </w:style>
  <w:style w:type="character" w:customStyle="1" w:styleId="WW8Num64z2">
    <w:name w:val="WW8Num64z2"/>
    <w:rsid w:val="00273726"/>
    <w:rPr>
      <w:rFonts w:ascii="Wingdings" w:hAnsi="Wingdings"/>
      <w:sz w:val="20"/>
    </w:rPr>
  </w:style>
  <w:style w:type="character" w:customStyle="1" w:styleId="WW8Num65z0">
    <w:name w:val="WW8Num65z0"/>
    <w:rsid w:val="00273726"/>
    <w:rPr>
      <w:rFonts w:ascii="Symbol" w:hAnsi="Symbol"/>
      <w:sz w:val="20"/>
    </w:rPr>
  </w:style>
  <w:style w:type="character" w:customStyle="1" w:styleId="WW8Num65z1">
    <w:name w:val="WW8Num65z1"/>
    <w:rsid w:val="00273726"/>
    <w:rPr>
      <w:rFonts w:ascii="Courier New" w:hAnsi="Courier New"/>
      <w:sz w:val="20"/>
    </w:rPr>
  </w:style>
  <w:style w:type="character" w:customStyle="1" w:styleId="WW8Num65z2">
    <w:name w:val="WW8Num65z2"/>
    <w:rsid w:val="00273726"/>
    <w:rPr>
      <w:rFonts w:ascii="Wingdings" w:hAnsi="Wingdings"/>
      <w:sz w:val="20"/>
    </w:rPr>
  </w:style>
  <w:style w:type="character" w:customStyle="1" w:styleId="WW8Num66z0">
    <w:name w:val="WW8Num66z0"/>
    <w:rsid w:val="00273726"/>
    <w:rPr>
      <w:rFonts w:ascii="Symbol" w:hAnsi="Symbol"/>
      <w:sz w:val="20"/>
    </w:rPr>
  </w:style>
  <w:style w:type="character" w:customStyle="1" w:styleId="WW8Num66z1">
    <w:name w:val="WW8Num66z1"/>
    <w:rsid w:val="00273726"/>
    <w:rPr>
      <w:rFonts w:ascii="Courier New" w:hAnsi="Courier New"/>
      <w:sz w:val="20"/>
    </w:rPr>
  </w:style>
  <w:style w:type="character" w:customStyle="1" w:styleId="WW8Num66z2">
    <w:name w:val="WW8Num66z2"/>
    <w:rsid w:val="00273726"/>
    <w:rPr>
      <w:rFonts w:ascii="Wingdings" w:hAnsi="Wingdings"/>
      <w:sz w:val="20"/>
    </w:rPr>
  </w:style>
  <w:style w:type="character" w:customStyle="1" w:styleId="WW8Num68z0">
    <w:name w:val="WW8Num68z0"/>
    <w:rsid w:val="00273726"/>
    <w:rPr>
      <w:rFonts w:ascii="Symbol" w:hAnsi="Symbol"/>
      <w:sz w:val="20"/>
    </w:rPr>
  </w:style>
  <w:style w:type="character" w:customStyle="1" w:styleId="WW8Num68z1">
    <w:name w:val="WW8Num68z1"/>
    <w:rsid w:val="00273726"/>
    <w:rPr>
      <w:rFonts w:ascii="Courier New" w:hAnsi="Courier New"/>
      <w:sz w:val="20"/>
    </w:rPr>
  </w:style>
  <w:style w:type="character" w:customStyle="1" w:styleId="WW8Num68z2">
    <w:name w:val="WW8Num68z2"/>
    <w:rsid w:val="00273726"/>
    <w:rPr>
      <w:rFonts w:ascii="Wingdings" w:hAnsi="Wingdings"/>
      <w:sz w:val="20"/>
    </w:rPr>
  </w:style>
  <w:style w:type="character" w:customStyle="1" w:styleId="WW8Num69z0">
    <w:name w:val="WW8Num69z0"/>
    <w:rsid w:val="00273726"/>
    <w:rPr>
      <w:rFonts w:ascii="Times New Roman" w:eastAsia="Times New Roman" w:hAnsi="Times New Roman" w:cs="Times New Roman"/>
    </w:rPr>
  </w:style>
  <w:style w:type="character" w:customStyle="1" w:styleId="WW8Num70z0">
    <w:name w:val="WW8Num70z0"/>
    <w:rsid w:val="00273726"/>
    <w:rPr>
      <w:rFonts w:ascii="Symbol" w:hAnsi="Symbol"/>
      <w:sz w:val="20"/>
    </w:rPr>
  </w:style>
  <w:style w:type="character" w:customStyle="1" w:styleId="WW8Num71z0">
    <w:name w:val="WW8Num71z0"/>
    <w:rsid w:val="00273726"/>
    <w:rPr>
      <w:rFonts w:ascii="Symbol" w:hAnsi="Symbol"/>
      <w:sz w:val="20"/>
    </w:rPr>
  </w:style>
  <w:style w:type="character" w:customStyle="1" w:styleId="WW8Num71z1">
    <w:name w:val="WW8Num71z1"/>
    <w:rsid w:val="00273726"/>
    <w:rPr>
      <w:rFonts w:ascii="Courier New" w:hAnsi="Courier New"/>
      <w:sz w:val="20"/>
    </w:rPr>
  </w:style>
  <w:style w:type="character" w:customStyle="1" w:styleId="WW8Num71z2">
    <w:name w:val="WW8Num71z2"/>
    <w:rsid w:val="00273726"/>
    <w:rPr>
      <w:rFonts w:ascii="Wingdings" w:hAnsi="Wingdings"/>
      <w:sz w:val="20"/>
    </w:rPr>
  </w:style>
  <w:style w:type="character" w:customStyle="1" w:styleId="WW8Num72z0">
    <w:name w:val="WW8Num72z0"/>
    <w:rsid w:val="00273726"/>
    <w:rPr>
      <w:rFonts w:ascii="Symbol" w:hAnsi="Symbol"/>
      <w:sz w:val="20"/>
    </w:rPr>
  </w:style>
  <w:style w:type="character" w:customStyle="1" w:styleId="WW8Num72z1">
    <w:name w:val="WW8Num72z1"/>
    <w:rsid w:val="00273726"/>
    <w:rPr>
      <w:rFonts w:ascii="Courier New" w:hAnsi="Courier New"/>
      <w:sz w:val="20"/>
    </w:rPr>
  </w:style>
  <w:style w:type="character" w:customStyle="1" w:styleId="WW8Num72z2">
    <w:name w:val="WW8Num72z2"/>
    <w:rsid w:val="00273726"/>
    <w:rPr>
      <w:rFonts w:ascii="Wingdings" w:hAnsi="Wingdings"/>
      <w:sz w:val="20"/>
    </w:rPr>
  </w:style>
  <w:style w:type="character" w:customStyle="1" w:styleId="WW8Num73z0">
    <w:name w:val="WW8Num73z0"/>
    <w:rsid w:val="00273726"/>
    <w:rPr>
      <w:rFonts w:ascii="Symbol" w:hAnsi="Symbol"/>
    </w:rPr>
  </w:style>
  <w:style w:type="character" w:customStyle="1" w:styleId="WW8Num73z1">
    <w:name w:val="WW8Num73z1"/>
    <w:rsid w:val="00273726"/>
    <w:rPr>
      <w:rFonts w:ascii="Courier New" w:hAnsi="Courier New"/>
    </w:rPr>
  </w:style>
  <w:style w:type="character" w:customStyle="1" w:styleId="WW8Num73z2">
    <w:name w:val="WW8Num73z2"/>
    <w:rsid w:val="00273726"/>
    <w:rPr>
      <w:rFonts w:ascii="Wingdings" w:hAnsi="Wingdings"/>
      <w:sz w:val="20"/>
    </w:rPr>
  </w:style>
  <w:style w:type="character" w:customStyle="1" w:styleId="WW8Num74z0">
    <w:name w:val="WW8Num74z0"/>
    <w:rsid w:val="00273726"/>
    <w:rPr>
      <w:rFonts w:ascii="Wingdings" w:hAnsi="Wingdings"/>
    </w:rPr>
  </w:style>
  <w:style w:type="character" w:customStyle="1" w:styleId="WW8Num74z1">
    <w:name w:val="WW8Num74z1"/>
    <w:rsid w:val="00273726"/>
    <w:rPr>
      <w:rFonts w:ascii="Courier New" w:hAnsi="Courier New"/>
    </w:rPr>
  </w:style>
  <w:style w:type="character" w:customStyle="1" w:styleId="WW8Num74z2">
    <w:name w:val="WW8Num74z2"/>
    <w:rsid w:val="00273726"/>
    <w:rPr>
      <w:rFonts w:ascii="Wingdings" w:hAnsi="Wingdings"/>
      <w:sz w:val="20"/>
    </w:rPr>
  </w:style>
  <w:style w:type="character" w:customStyle="1" w:styleId="WW8Num75z0">
    <w:name w:val="WW8Num75z0"/>
    <w:rsid w:val="00273726"/>
    <w:rPr>
      <w:rFonts w:ascii="Symbol" w:hAnsi="Symbol"/>
      <w:sz w:val="20"/>
    </w:rPr>
  </w:style>
  <w:style w:type="character" w:customStyle="1" w:styleId="WW8Num75z1">
    <w:name w:val="WW8Num75z1"/>
    <w:rsid w:val="00273726"/>
    <w:rPr>
      <w:rFonts w:ascii="Courier New" w:hAnsi="Courier New"/>
      <w:sz w:val="20"/>
    </w:rPr>
  </w:style>
  <w:style w:type="character" w:customStyle="1" w:styleId="WW8Num75z2">
    <w:name w:val="WW8Num75z2"/>
    <w:rsid w:val="00273726"/>
    <w:rPr>
      <w:rFonts w:ascii="Wingdings" w:hAnsi="Wingdings"/>
      <w:sz w:val="20"/>
    </w:rPr>
  </w:style>
  <w:style w:type="character" w:customStyle="1" w:styleId="WW8Num76z0">
    <w:name w:val="WW8Num76z0"/>
    <w:rsid w:val="00273726"/>
    <w:rPr>
      <w:rFonts w:ascii="Symbol" w:hAnsi="Symbol"/>
      <w:sz w:val="20"/>
    </w:rPr>
  </w:style>
  <w:style w:type="character" w:customStyle="1" w:styleId="WW8Num76z1">
    <w:name w:val="WW8Num76z1"/>
    <w:rsid w:val="00273726"/>
    <w:rPr>
      <w:rFonts w:ascii="Courier New" w:hAnsi="Courier New"/>
      <w:sz w:val="20"/>
    </w:rPr>
  </w:style>
  <w:style w:type="character" w:customStyle="1" w:styleId="WW8Num76z2">
    <w:name w:val="WW8Num76z2"/>
    <w:rsid w:val="00273726"/>
    <w:rPr>
      <w:rFonts w:ascii="Wingdings" w:hAnsi="Wingdings"/>
      <w:sz w:val="20"/>
    </w:rPr>
  </w:style>
  <w:style w:type="character" w:customStyle="1" w:styleId="WW8Num76z3">
    <w:name w:val="WW8Num76z3"/>
    <w:rsid w:val="00273726"/>
    <w:rPr>
      <w:rFonts w:ascii="Symbol" w:hAnsi="Symbol"/>
    </w:rPr>
  </w:style>
  <w:style w:type="character" w:customStyle="1" w:styleId="WW8Num78z0">
    <w:name w:val="WW8Num78z0"/>
    <w:rsid w:val="00273726"/>
    <w:rPr>
      <w:rFonts w:ascii="Symbol" w:hAnsi="Symbol"/>
      <w:sz w:val="20"/>
    </w:rPr>
  </w:style>
  <w:style w:type="character" w:customStyle="1" w:styleId="WW8Num78z1">
    <w:name w:val="WW8Num78z1"/>
    <w:rsid w:val="00273726"/>
    <w:rPr>
      <w:rFonts w:ascii="Courier New" w:hAnsi="Courier New"/>
      <w:sz w:val="20"/>
    </w:rPr>
  </w:style>
  <w:style w:type="character" w:customStyle="1" w:styleId="WW8Num78z2">
    <w:name w:val="WW8Num78z2"/>
    <w:rsid w:val="00273726"/>
    <w:rPr>
      <w:rFonts w:ascii="Wingdings" w:hAnsi="Wingdings"/>
      <w:sz w:val="20"/>
    </w:rPr>
  </w:style>
  <w:style w:type="character" w:customStyle="1" w:styleId="WW8Num79z0">
    <w:name w:val="WW8Num79z0"/>
    <w:rsid w:val="00273726"/>
    <w:rPr>
      <w:rFonts w:ascii="Symbol" w:hAnsi="Symbol"/>
      <w:sz w:val="20"/>
    </w:rPr>
  </w:style>
  <w:style w:type="character" w:customStyle="1" w:styleId="WW8Num79z1">
    <w:name w:val="WW8Num79z1"/>
    <w:rsid w:val="00273726"/>
    <w:rPr>
      <w:rFonts w:ascii="Courier New" w:hAnsi="Courier New"/>
      <w:sz w:val="20"/>
    </w:rPr>
  </w:style>
  <w:style w:type="character" w:customStyle="1" w:styleId="WW8Num79z2">
    <w:name w:val="WW8Num79z2"/>
    <w:rsid w:val="00273726"/>
    <w:rPr>
      <w:rFonts w:ascii="Wingdings" w:hAnsi="Wingdings"/>
      <w:sz w:val="20"/>
    </w:rPr>
  </w:style>
  <w:style w:type="character" w:customStyle="1" w:styleId="WW8Num80z0">
    <w:name w:val="WW8Num80z0"/>
    <w:rsid w:val="00273726"/>
    <w:rPr>
      <w:i/>
    </w:rPr>
  </w:style>
  <w:style w:type="character" w:customStyle="1" w:styleId="WW8Num80z1">
    <w:name w:val="WW8Num80z1"/>
    <w:rsid w:val="00273726"/>
    <w:rPr>
      <w:rFonts w:ascii="Courier New" w:hAnsi="Courier New" w:cs="Courier New"/>
    </w:rPr>
  </w:style>
  <w:style w:type="character" w:customStyle="1" w:styleId="WW8Num80z2">
    <w:name w:val="WW8Num80z2"/>
    <w:rsid w:val="00273726"/>
    <w:rPr>
      <w:rFonts w:ascii="Wingdings" w:hAnsi="Wingdings"/>
    </w:rPr>
  </w:style>
  <w:style w:type="character" w:customStyle="1" w:styleId="WW8Num81z0">
    <w:name w:val="WW8Num81z0"/>
    <w:rsid w:val="00273726"/>
    <w:rPr>
      <w:rFonts w:ascii="Symbol" w:hAnsi="Symbol"/>
      <w:sz w:val="20"/>
    </w:rPr>
  </w:style>
  <w:style w:type="character" w:customStyle="1" w:styleId="WW8Num81z1">
    <w:name w:val="WW8Num81z1"/>
    <w:rsid w:val="00273726"/>
    <w:rPr>
      <w:rFonts w:ascii="Courier New" w:hAnsi="Courier New"/>
      <w:sz w:val="20"/>
    </w:rPr>
  </w:style>
  <w:style w:type="character" w:customStyle="1" w:styleId="WW8Num81z2">
    <w:name w:val="WW8Num81z2"/>
    <w:rsid w:val="00273726"/>
    <w:rPr>
      <w:rFonts w:ascii="Wingdings" w:hAnsi="Wingdings"/>
      <w:sz w:val="20"/>
    </w:rPr>
  </w:style>
  <w:style w:type="character" w:customStyle="1" w:styleId="WW8Num83z0">
    <w:name w:val="WW8Num83z0"/>
    <w:rsid w:val="00273726"/>
    <w:rPr>
      <w:rFonts w:ascii="Symbol" w:hAnsi="Symbol"/>
      <w:sz w:val="20"/>
    </w:rPr>
  </w:style>
  <w:style w:type="character" w:customStyle="1" w:styleId="WW8Num84z0">
    <w:name w:val="WW8Num84z0"/>
    <w:rsid w:val="00273726"/>
    <w:rPr>
      <w:rFonts w:ascii="Symbol" w:hAnsi="Symbol"/>
      <w:sz w:val="20"/>
    </w:rPr>
  </w:style>
  <w:style w:type="character" w:customStyle="1" w:styleId="WW8Num85z0">
    <w:name w:val="WW8Num85z0"/>
    <w:rsid w:val="00273726"/>
    <w:rPr>
      <w:rFonts w:ascii="Symbol" w:hAnsi="Symbol"/>
      <w:sz w:val="20"/>
    </w:rPr>
  </w:style>
  <w:style w:type="character" w:customStyle="1" w:styleId="Absatz-Standardschriftart">
    <w:name w:val="Absatz-Standardschriftart"/>
    <w:rsid w:val="00273726"/>
  </w:style>
  <w:style w:type="character" w:customStyle="1" w:styleId="WW8Num9z0">
    <w:name w:val="WW8Num9z0"/>
    <w:rsid w:val="00273726"/>
    <w:rPr>
      <w:rFonts w:ascii="Symbol" w:hAnsi="Symbol"/>
      <w:sz w:val="20"/>
    </w:rPr>
  </w:style>
  <w:style w:type="character" w:customStyle="1" w:styleId="WW8Num9z1">
    <w:name w:val="WW8Num9z1"/>
    <w:rsid w:val="00273726"/>
    <w:rPr>
      <w:rFonts w:ascii="Courier New" w:hAnsi="Courier New"/>
      <w:sz w:val="20"/>
    </w:rPr>
  </w:style>
  <w:style w:type="character" w:customStyle="1" w:styleId="WW8Num9z2">
    <w:name w:val="WW8Num9z2"/>
    <w:rsid w:val="00273726"/>
    <w:rPr>
      <w:rFonts w:ascii="Wingdings" w:hAnsi="Wingdings"/>
      <w:sz w:val="20"/>
    </w:rPr>
  </w:style>
  <w:style w:type="character" w:customStyle="1" w:styleId="WW8Num13z1">
    <w:name w:val="WW8Num13z1"/>
    <w:rsid w:val="00273726"/>
    <w:rPr>
      <w:rFonts w:ascii="Courier New" w:hAnsi="Courier New"/>
      <w:sz w:val="20"/>
    </w:rPr>
  </w:style>
  <w:style w:type="character" w:customStyle="1" w:styleId="WW8Num13z2">
    <w:name w:val="WW8Num13z2"/>
    <w:rsid w:val="00273726"/>
    <w:rPr>
      <w:rFonts w:ascii="Wingdings" w:hAnsi="Wingdings"/>
      <w:sz w:val="20"/>
    </w:rPr>
  </w:style>
  <w:style w:type="character" w:customStyle="1" w:styleId="WW8Num15z1">
    <w:name w:val="WW8Num15z1"/>
    <w:rsid w:val="00273726"/>
    <w:rPr>
      <w:rFonts w:ascii="Times New Roman" w:eastAsia="Times New Roman" w:hAnsi="Times New Roman"/>
    </w:rPr>
  </w:style>
  <w:style w:type="character" w:customStyle="1" w:styleId="WW8Num15z2">
    <w:name w:val="WW8Num15z2"/>
    <w:rsid w:val="00273726"/>
    <w:rPr>
      <w:rFonts w:ascii="Wingdings" w:hAnsi="Wingdings"/>
      <w:sz w:val="20"/>
    </w:rPr>
  </w:style>
  <w:style w:type="character" w:customStyle="1" w:styleId="WW8Num21z0">
    <w:name w:val="WW8Num21z0"/>
    <w:rsid w:val="00273726"/>
    <w:rPr>
      <w:rFonts w:ascii="Symbol" w:hAnsi="Symbol"/>
      <w:sz w:val="20"/>
    </w:rPr>
  </w:style>
  <w:style w:type="character" w:customStyle="1" w:styleId="WW8Num21z1">
    <w:name w:val="WW8Num21z1"/>
    <w:rsid w:val="00273726"/>
    <w:rPr>
      <w:rFonts w:ascii="Courier New" w:hAnsi="Courier New"/>
      <w:sz w:val="20"/>
    </w:rPr>
  </w:style>
  <w:style w:type="character" w:customStyle="1" w:styleId="WW8Num21z2">
    <w:name w:val="WW8Num21z2"/>
    <w:rsid w:val="00273726"/>
    <w:rPr>
      <w:rFonts w:ascii="Wingdings" w:hAnsi="Wingdings"/>
      <w:sz w:val="20"/>
    </w:rPr>
  </w:style>
  <w:style w:type="character" w:customStyle="1" w:styleId="WW8Num24z1">
    <w:name w:val="WW8Num24z1"/>
    <w:rsid w:val="00273726"/>
    <w:rPr>
      <w:rFonts w:ascii="Courier New" w:hAnsi="Courier New"/>
      <w:sz w:val="20"/>
    </w:rPr>
  </w:style>
  <w:style w:type="character" w:customStyle="1" w:styleId="WW8Num24z2">
    <w:name w:val="WW8Num24z2"/>
    <w:rsid w:val="00273726"/>
    <w:rPr>
      <w:rFonts w:ascii="Wingdings" w:hAnsi="Wingdings"/>
      <w:sz w:val="20"/>
    </w:rPr>
  </w:style>
  <w:style w:type="character" w:customStyle="1" w:styleId="WW8Num26z1">
    <w:name w:val="WW8Num26z1"/>
    <w:rsid w:val="00273726"/>
    <w:rPr>
      <w:rFonts w:ascii="Courier New" w:hAnsi="Courier New" w:cs="Courier New"/>
    </w:rPr>
  </w:style>
  <w:style w:type="character" w:customStyle="1" w:styleId="WW8Num26z2">
    <w:name w:val="WW8Num26z2"/>
    <w:rsid w:val="00273726"/>
    <w:rPr>
      <w:rFonts w:ascii="Wingdings" w:hAnsi="Wingdings"/>
    </w:rPr>
  </w:style>
  <w:style w:type="character" w:customStyle="1" w:styleId="WW8Num34z0">
    <w:name w:val="WW8Num34z0"/>
    <w:rsid w:val="00273726"/>
    <w:rPr>
      <w:rFonts w:ascii="Symbol" w:hAnsi="Symbol"/>
      <w:sz w:val="20"/>
    </w:rPr>
  </w:style>
  <w:style w:type="character" w:customStyle="1" w:styleId="WW8Num34z1">
    <w:name w:val="WW8Num34z1"/>
    <w:rsid w:val="00273726"/>
    <w:rPr>
      <w:rFonts w:ascii="Courier New" w:hAnsi="Courier New"/>
      <w:sz w:val="20"/>
    </w:rPr>
  </w:style>
  <w:style w:type="character" w:customStyle="1" w:styleId="WW8Num34z2">
    <w:name w:val="WW8Num34z2"/>
    <w:rsid w:val="00273726"/>
    <w:rPr>
      <w:rFonts w:ascii="Wingdings" w:hAnsi="Wingdings"/>
      <w:sz w:val="20"/>
    </w:rPr>
  </w:style>
  <w:style w:type="character" w:customStyle="1" w:styleId="WW8Num35z3">
    <w:name w:val="WW8Num35z3"/>
    <w:rsid w:val="00273726"/>
    <w:rPr>
      <w:rFonts w:ascii="Symbol" w:hAnsi="Symbol"/>
    </w:rPr>
  </w:style>
  <w:style w:type="character" w:customStyle="1" w:styleId="WW8Num35z4">
    <w:name w:val="WW8Num35z4"/>
    <w:rsid w:val="00273726"/>
    <w:rPr>
      <w:rFonts w:ascii="Courier New" w:hAnsi="Courier New"/>
    </w:rPr>
  </w:style>
  <w:style w:type="character" w:customStyle="1" w:styleId="WW8Num35z5">
    <w:name w:val="WW8Num35z5"/>
    <w:rsid w:val="00273726"/>
    <w:rPr>
      <w:rFonts w:ascii="Wingdings" w:hAnsi="Wingdings"/>
    </w:rPr>
  </w:style>
  <w:style w:type="character" w:customStyle="1" w:styleId="WW8Num43z1">
    <w:name w:val="WW8Num43z1"/>
    <w:rsid w:val="00273726"/>
    <w:rPr>
      <w:rFonts w:ascii="Courier New" w:hAnsi="Courier New"/>
      <w:sz w:val="20"/>
    </w:rPr>
  </w:style>
  <w:style w:type="character" w:customStyle="1" w:styleId="WW8Num43z2">
    <w:name w:val="WW8Num43z2"/>
    <w:rsid w:val="00273726"/>
    <w:rPr>
      <w:rFonts w:ascii="Wingdings" w:hAnsi="Wingdings"/>
      <w:sz w:val="20"/>
    </w:rPr>
  </w:style>
  <w:style w:type="character" w:customStyle="1" w:styleId="WW8Num45z0">
    <w:name w:val="WW8Num45z0"/>
    <w:rsid w:val="00273726"/>
    <w:rPr>
      <w:rFonts w:ascii="Symbol" w:hAnsi="Symbol"/>
    </w:rPr>
  </w:style>
  <w:style w:type="character" w:customStyle="1" w:styleId="WW8Num45z2">
    <w:name w:val="WW8Num45z2"/>
    <w:rsid w:val="00273726"/>
    <w:rPr>
      <w:rFonts w:ascii="Wingdings" w:hAnsi="Wingdings"/>
      <w:sz w:val="20"/>
    </w:rPr>
  </w:style>
  <w:style w:type="character" w:customStyle="1" w:styleId="WW8Num67z0">
    <w:name w:val="WW8Num67z0"/>
    <w:rsid w:val="00273726"/>
    <w:rPr>
      <w:rFonts w:ascii="Symbol" w:hAnsi="Symbol"/>
      <w:sz w:val="20"/>
    </w:rPr>
  </w:style>
  <w:style w:type="character" w:customStyle="1" w:styleId="WW8Num70z1">
    <w:name w:val="WW8Num70z1"/>
    <w:rsid w:val="00273726"/>
    <w:rPr>
      <w:rFonts w:ascii="Courier New" w:hAnsi="Courier New"/>
      <w:sz w:val="20"/>
    </w:rPr>
  </w:style>
  <w:style w:type="character" w:customStyle="1" w:styleId="WW8Num70z2">
    <w:name w:val="WW8Num70z2"/>
    <w:rsid w:val="00273726"/>
    <w:rPr>
      <w:rFonts w:ascii="Wingdings" w:hAnsi="Wingdings"/>
      <w:sz w:val="20"/>
    </w:rPr>
  </w:style>
  <w:style w:type="character" w:customStyle="1" w:styleId="WW8Num77z0">
    <w:name w:val="WW8Num77z0"/>
    <w:rsid w:val="00273726"/>
    <w:rPr>
      <w:rFonts w:ascii="Symbol" w:hAnsi="Symbol"/>
      <w:sz w:val="20"/>
    </w:rPr>
  </w:style>
  <w:style w:type="character" w:customStyle="1" w:styleId="WW8Num77z1">
    <w:name w:val="WW8Num77z1"/>
    <w:rsid w:val="00273726"/>
    <w:rPr>
      <w:rFonts w:ascii="Courier New" w:hAnsi="Courier New"/>
      <w:sz w:val="20"/>
    </w:rPr>
  </w:style>
  <w:style w:type="character" w:customStyle="1" w:styleId="WW8Num77z2">
    <w:name w:val="WW8Num77z2"/>
    <w:rsid w:val="00273726"/>
    <w:rPr>
      <w:rFonts w:ascii="Wingdings" w:hAnsi="Wingdings"/>
      <w:sz w:val="20"/>
    </w:rPr>
  </w:style>
  <w:style w:type="character" w:customStyle="1" w:styleId="WW8Num78z3">
    <w:name w:val="WW8Num78z3"/>
    <w:rsid w:val="00273726"/>
    <w:rPr>
      <w:rFonts w:ascii="Symbol" w:hAnsi="Symbol"/>
    </w:rPr>
  </w:style>
  <w:style w:type="character" w:customStyle="1" w:styleId="WW8Num82z0">
    <w:name w:val="WW8Num82z0"/>
    <w:rsid w:val="00273726"/>
    <w:rPr>
      <w:rFonts w:ascii="Symbol" w:hAnsi="Symbol"/>
      <w:sz w:val="20"/>
    </w:rPr>
  </w:style>
  <w:style w:type="character" w:customStyle="1" w:styleId="WW8Num82z1">
    <w:name w:val="WW8Num82z1"/>
    <w:rsid w:val="00273726"/>
    <w:rPr>
      <w:rFonts w:ascii="Courier New" w:hAnsi="Courier New"/>
      <w:sz w:val="20"/>
    </w:rPr>
  </w:style>
  <w:style w:type="character" w:customStyle="1" w:styleId="WW8Num82z2">
    <w:name w:val="WW8Num82z2"/>
    <w:rsid w:val="00273726"/>
    <w:rPr>
      <w:rFonts w:ascii="Wingdings" w:hAnsi="Wingdings"/>
      <w:sz w:val="20"/>
    </w:rPr>
  </w:style>
  <w:style w:type="character" w:customStyle="1" w:styleId="WW8Num83z1">
    <w:name w:val="WW8Num83z1"/>
    <w:rsid w:val="00273726"/>
    <w:rPr>
      <w:rFonts w:ascii="Courier New" w:hAnsi="Courier New"/>
      <w:sz w:val="20"/>
    </w:rPr>
  </w:style>
  <w:style w:type="character" w:customStyle="1" w:styleId="WW8Num83z2">
    <w:name w:val="WW8Num83z2"/>
    <w:rsid w:val="00273726"/>
    <w:rPr>
      <w:rFonts w:ascii="Wingdings" w:hAnsi="Wingdings"/>
      <w:sz w:val="20"/>
    </w:rPr>
  </w:style>
  <w:style w:type="character" w:customStyle="1" w:styleId="WW8Num85z1">
    <w:name w:val="WW8Num85z1"/>
    <w:rsid w:val="00273726"/>
    <w:rPr>
      <w:rFonts w:ascii="Courier New" w:hAnsi="Courier New"/>
      <w:sz w:val="20"/>
    </w:rPr>
  </w:style>
  <w:style w:type="character" w:customStyle="1" w:styleId="WW8Num85z2">
    <w:name w:val="WW8Num85z2"/>
    <w:rsid w:val="00273726"/>
    <w:rPr>
      <w:rFonts w:ascii="Wingdings" w:hAnsi="Wingdings"/>
      <w:sz w:val="20"/>
    </w:rPr>
  </w:style>
  <w:style w:type="character" w:customStyle="1" w:styleId="WW8Num85z3">
    <w:name w:val="WW8Num85z3"/>
    <w:rsid w:val="00273726"/>
    <w:rPr>
      <w:rFonts w:ascii="Symbol" w:hAnsi="Symbol"/>
    </w:rPr>
  </w:style>
  <w:style w:type="character" w:customStyle="1" w:styleId="WW8Num86z0">
    <w:name w:val="WW8Num86z0"/>
    <w:rsid w:val="00273726"/>
    <w:rPr>
      <w:rFonts w:ascii="Symbol" w:hAnsi="Symbol"/>
      <w:sz w:val="20"/>
    </w:rPr>
  </w:style>
  <w:style w:type="character" w:customStyle="1" w:styleId="WW8Num86z1">
    <w:name w:val="WW8Num86z1"/>
    <w:rsid w:val="00273726"/>
    <w:rPr>
      <w:rFonts w:ascii="Courier New" w:hAnsi="Courier New"/>
      <w:sz w:val="20"/>
    </w:rPr>
  </w:style>
  <w:style w:type="character" w:customStyle="1" w:styleId="WW8Num86z2">
    <w:name w:val="WW8Num86z2"/>
    <w:rsid w:val="00273726"/>
    <w:rPr>
      <w:rFonts w:ascii="Wingdings" w:hAnsi="Wingdings"/>
      <w:sz w:val="20"/>
    </w:rPr>
  </w:style>
  <w:style w:type="character" w:customStyle="1" w:styleId="WW8Num87z0">
    <w:name w:val="WW8Num87z0"/>
    <w:rsid w:val="00273726"/>
    <w:rPr>
      <w:rFonts w:ascii="Symbol" w:hAnsi="Symbol"/>
      <w:sz w:val="20"/>
    </w:rPr>
  </w:style>
  <w:style w:type="character" w:customStyle="1" w:styleId="WW8Num87z1">
    <w:name w:val="WW8Num87z1"/>
    <w:rsid w:val="00273726"/>
    <w:rPr>
      <w:rFonts w:ascii="Courier New" w:hAnsi="Courier New"/>
      <w:sz w:val="20"/>
    </w:rPr>
  </w:style>
  <w:style w:type="character" w:customStyle="1" w:styleId="WW8Num87z2">
    <w:name w:val="WW8Num87z2"/>
    <w:rsid w:val="00273726"/>
    <w:rPr>
      <w:rFonts w:ascii="Wingdings" w:hAnsi="Wingdings"/>
      <w:sz w:val="20"/>
    </w:rPr>
  </w:style>
  <w:style w:type="character" w:customStyle="1" w:styleId="WW8Num88z0">
    <w:name w:val="WW8Num88z0"/>
    <w:rsid w:val="00273726"/>
    <w:rPr>
      <w:rFonts w:ascii="Symbol" w:hAnsi="Symbol"/>
    </w:rPr>
  </w:style>
  <w:style w:type="character" w:customStyle="1" w:styleId="WW8Num88z1">
    <w:name w:val="WW8Num88z1"/>
    <w:rsid w:val="00273726"/>
    <w:rPr>
      <w:rFonts w:ascii="Courier New" w:hAnsi="Courier New" w:cs="Courier New"/>
    </w:rPr>
  </w:style>
  <w:style w:type="character" w:customStyle="1" w:styleId="WW8Num88z2">
    <w:name w:val="WW8Num88z2"/>
    <w:rsid w:val="00273726"/>
    <w:rPr>
      <w:rFonts w:ascii="Wingdings" w:hAnsi="Wingdings"/>
    </w:rPr>
  </w:style>
  <w:style w:type="character" w:customStyle="1" w:styleId="WW8Num89z0">
    <w:name w:val="WW8Num89z0"/>
    <w:rsid w:val="00273726"/>
    <w:rPr>
      <w:rFonts w:ascii="Symbol" w:hAnsi="Symbol"/>
      <w:sz w:val="20"/>
    </w:rPr>
  </w:style>
  <w:style w:type="character" w:customStyle="1" w:styleId="WW8Num89z1">
    <w:name w:val="WW8Num89z1"/>
    <w:rsid w:val="00273726"/>
    <w:rPr>
      <w:rFonts w:ascii="Courier New" w:hAnsi="Courier New"/>
      <w:sz w:val="20"/>
    </w:rPr>
  </w:style>
  <w:style w:type="character" w:customStyle="1" w:styleId="WW8Num89z2">
    <w:name w:val="WW8Num89z2"/>
    <w:rsid w:val="00273726"/>
    <w:rPr>
      <w:rFonts w:ascii="Wingdings" w:hAnsi="Wingdings"/>
      <w:sz w:val="20"/>
    </w:rPr>
  </w:style>
  <w:style w:type="character" w:customStyle="1" w:styleId="WW8Num90z0">
    <w:name w:val="WW8Num90z0"/>
    <w:rsid w:val="00273726"/>
    <w:rPr>
      <w:rFonts w:ascii="Times New Roman" w:eastAsia="Times New Roman" w:hAnsi="Times New Roman" w:cs="Times New Roman"/>
    </w:rPr>
  </w:style>
  <w:style w:type="character" w:customStyle="1" w:styleId="WW8Num90z1">
    <w:name w:val="WW8Num90z1"/>
    <w:rsid w:val="00273726"/>
    <w:rPr>
      <w:rFonts w:ascii="Courier New" w:hAnsi="Courier New" w:cs="Courier New"/>
    </w:rPr>
  </w:style>
  <w:style w:type="character" w:customStyle="1" w:styleId="WW8Num90z2">
    <w:name w:val="WW8Num90z2"/>
    <w:rsid w:val="00273726"/>
    <w:rPr>
      <w:rFonts w:ascii="Wingdings" w:hAnsi="Wingdings"/>
    </w:rPr>
  </w:style>
  <w:style w:type="character" w:customStyle="1" w:styleId="WW8Num90z3">
    <w:name w:val="WW8Num90z3"/>
    <w:rsid w:val="00273726"/>
    <w:rPr>
      <w:rFonts w:ascii="Symbol" w:hAnsi="Symbol"/>
    </w:rPr>
  </w:style>
  <w:style w:type="character" w:customStyle="1" w:styleId="WW8Num91z0">
    <w:name w:val="WW8Num91z0"/>
    <w:rsid w:val="00273726"/>
    <w:rPr>
      <w:rFonts w:ascii="Symbol" w:hAnsi="Symbol"/>
      <w:sz w:val="20"/>
    </w:rPr>
  </w:style>
  <w:style w:type="character" w:customStyle="1" w:styleId="WW8Num91z1">
    <w:name w:val="WW8Num91z1"/>
    <w:rsid w:val="00273726"/>
    <w:rPr>
      <w:rFonts w:ascii="Courier New" w:hAnsi="Courier New"/>
      <w:sz w:val="20"/>
    </w:rPr>
  </w:style>
  <w:style w:type="character" w:customStyle="1" w:styleId="WW8Num91z2">
    <w:name w:val="WW8Num91z2"/>
    <w:rsid w:val="00273726"/>
    <w:rPr>
      <w:rFonts w:ascii="Wingdings" w:hAnsi="Wingdings"/>
      <w:sz w:val="20"/>
    </w:rPr>
  </w:style>
  <w:style w:type="character" w:customStyle="1" w:styleId="Policepardfaut1">
    <w:name w:val="Police par défaut1"/>
    <w:semiHidden/>
    <w:rsid w:val="00273726"/>
  </w:style>
  <w:style w:type="character" w:customStyle="1" w:styleId="WW-Absatz-Standardschriftart">
    <w:name w:val="WW-Absatz-Standardschriftart"/>
    <w:rsid w:val="00273726"/>
  </w:style>
  <w:style w:type="character" w:customStyle="1" w:styleId="WW8Num27z1">
    <w:name w:val="WW8Num27z1"/>
    <w:rsid w:val="00273726"/>
    <w:rPr>
      <w:rFonts w:ascii="Courier New" w:hAnsi="Courier New"/>
      <w:sz w:val="20"/>
    </w:rPr>
  </w:style>
  <w:style w:type="character" w:customStyle="1" w:styleId="WW8Num27z2">
    <w:name w:val="WW8Num27z2"/>
    <w:rsid w:val="00273726"/>
    <w:rPr>
      <w:rFonts w:ascii="Wingdings" w:hAnsi="Wingdings"/>
      <w:sz w:val="20"/>
    </w:rPr>
  </w:style>
  <w:style w:type="character" w:customStyle="1" w:styleId="WW8Num36z3">
    <w:name w:val="WW8Num36z3"/>
    <w:rsid w:val="00273726"/>
    <w:rPr>
      <w:rFonts w:ascii="Symbol" w:hAnsi="Symbol"/>
    </w:rPr>
  </w:style>
  <w:style w:type="character" w:customStyle="1" w:styleId="WW8Num36z4">
    <w:name w:val="WW8Num36z4"/>
    <w:rsid w:val="00273726"/>
    <w:rPr>
      <w:rFonts w:ascii="Courier New" w:hAnsi="Courier New"/>
    </w:rPr>
  </w:style>
  <w:style w:type="character" w:customStyle="1" w:styleId="WW8Num36z5">
    <w:name w:val="WW8Num36z5"/>
    <w:rsid w:val="00273726"/>
    <w:rPr>
      <w:rFonts w:ascii="Wingdings" w:hAnsi="Wingdings"/>
    </w:rPr>
  </w:style>
  <w:style w:type="character" w:customStyle="1" w:styleId="WW8Num44z1">
    <w:name w:val="WW8Num44z1"/>
    <w:rsid w:val="00273726"/>
    <w:rPr>
      <w:rFonts w:ascii="Courier New" w:hAnsi="Courier New"/>
      <w:sz w:val="20"/>
    </w:rPr>
  </w:style>
  <w:style w:type="character" w:customStyle="1" w:styleId="WW8Num46z2">
    <w:name w:val="WW8Num46z2"/>
    <w:rsid w:val="00273726"/>
    <w:rPr>
      <w:rFonts w:ascii="Wingdings" w:hAnsi="Wingdings"/>
      <w:sz w:val="20"/>
    </w:rPr>
  </w:style>
  <w:style w:type="character" w:customStyle="1" w:styleId="WW8Num67z1">
    <w:name w:val="WW8Num67z1"/>
    <w:rsid w:val="00273726"/>
    <w:rPr>
      <w:rFonts w:ascii="Courier New" w:hAnsi="Courier New"/>
      <w:sz w:val="20"/>
    </w:rPr>
  </w:style>
  <w:style w:type="character" w:customStyle="1" w:styleId="WW8Num67z2">
    <w:name w:val="WW8Num67z2"/>
    <w:rsid w:val="00273726"/>
    <w:rPr>
      <w:rFonts w:ascii="Wingdings" w:hAnsi="Wingdings"/>
      <w:sz w:val="20"/>
    </w:rPr>
  </w:style>
  <w:style w:type="character" w:customStyle="1" w:styleId="WW8Num69z1">
    <w:name w:val="WW8Num69z1"/>
    <w:rsid w:val="00273726"/>
    <w:rPr>
      <w:rFonts w:ascii="Courier New" w:hAnsi="Courier New" w:cs="Courier New"/>
    </w:rPr>
  </w:style>
  <w:style w:type="character" w:customStyle="1" w:styleId="WW8Num69z2">
    <w:name w:val="WW8Num69z2"/>
    <w:rsid w:val="00273726"/>
    <w:rPr>
      <w:rFonts w:ascii="Wingdings" w:hAnsi="Wingdings"/>
    </w:rPr>
  </w:style>
  <w:style w:type="character" w:customStyle="1" w:styleId="WW8Num79z3">
    <w:name w:val="WW8Num79z3"/>
    <w:rsid w:val="00273726"/>
    <w:rPr>
      <w:rFonts w:ascii="Symbol" w:hAnsi="Symbol"/>
    </w:rPr>
  </w:style>
  <w:style w:type="character" w:customStyle="1" w:styleId="WW8Num84z1">
    <w:name w:val="WW8Num84z1"/>
    <w:rsid w:val="00273726"/>
    <w:rPr>
      <w:rFonts w:ascii="Courier New" w:hAnsi="Courier New"/>
      <w:sz w:val="20"/>
    </w:rPr>
  </w:style>
  <w:style w:type="character" w:customStyle="1" w:styleId="WW8Num84z2">
    <w:name w:val="WW8Num84z2"/>
    <w:rsid w:val="00273726"/>
    <w:rPr>
      <w:rFonts w:ascii="Wingdings" w:hAnsi="Wingdings"/>
      <w:sz w:val="20"/>
    </w:rPr>
  </w:style>
  <w:style w:type="character" w:customStyle="1" w:styleId="WW-Absatz-Standardschriftart1">
    <w:name w:val="WW-Absatz-Standardschriftart1"/>
    <w:rsid w:val="00273726"/>
  </w:style>
  <w:style w:type="character" w:customStyle="1" w:styleId="WW8Num1z0">
    <w:name w:val="WW8Num1z0"/>
    <w:rsid w:val="00273726"/>
    <w:rPr>
      <w:rFonts w:ascii="Times New Roman" w:hAnsi="Times New Roman" w:cs="Times New Roman"/>
    </w:rPr>
  </w:style>
  <w:style w:type="character" w:customStyle="1" w:styleId="WW8Num3z1">
    <w:name w:val="WW8Num3z1"/>
    <w:rsid w:val="00273726"/>
    <w:rPr>
      <w:rFonts w:ascii="Comic Sans MS" w:eastAsia="Times New Roman" w:hAnsi="Comic Sans MS" w:cs="Times New Roman"/>
    </w:rPr>
  </w:style>
  <w:style w:type="character" w:customStyle="1" w:styleId="WW8Num3z2">
    <w:name w:val="WW8Num3z2"/>
    <w:rsid w:val="00273726"/>
    <w:rPr>
      <w:rFonts w:ascii="Wingdings" w:hAnsi="Wingdings"/>
    </w:rPr>
  </w:style>
  <w:style w:type="character" w:customStyle="1" w:styleId="WW8Num3z4">
    <w:name w:val="WW8Num3z4"/>
    <w:rsid w:val="00273726"/>
    <w:rPr>
      <w:rFonts w:ascii="Courier New" w:hAnsi="Courier New" w:cs="Comic Sans MS"/>
    </w:rPr>
  </w:style>
  <w:style w:type="character" w:customStyle="1" w:styleId="WW8Num6z3">
    <w:name w:val="WW8Num6z3"/>
    <w:rsid w:val="00273726"/>
    <w:rPr>
      <w:rFonts w:ascii="Symbol" w:hAnsi="Symbol"/>
    </w:rPr>
  </w:style>
  <w:style w:type="character" w:customStyle="1" w:styleId="WW8Num15z3">
    <w:name w:val="WW8Num15z3"/>
    <w:rsid w:val="00273726"/>
    <w:rPr>
      <w:rFonts w:ascii="Symbol" w:hAnsi="Symbol"/>
    </w:rPr>
  </w:style>
  <w:style w:type="character" w:customStyle="1" w:styleId="WW8Num15z4">
    <w:name w:val="WW8Num15z4"/>
    <w:rsid w:val="00273726"/>
    <w:rPr>
      <w:rFonts w:ascii="Courier New" w:hAnsi="Courier New"/>
    </w:rPr>
  </w:style>
  <w:style w:type="character" w:customStyle="1" w:styleId="WW8Num17z3">
    <w:name w:val="WW8Num17z3"/>
    <w:rsid w:val="00273726"/>
    <w:rPr>
      <w:rFonts w:ascii="Symbol" w:hAnsi="Symbol"/>
    </w:rPr>
  </w:style>
  <w:style w:type="character" w:customStyle="1" w:styleId="WW8Num26z3">
    <w:name w:val="WW8Num26z3"/>
    <w:rsid w:val="00273726"/>
    <w:rPr>
      <w:rFonts w:ascii="Symbol" w:hAnsi="Symbol"/>
    </w:rPr>
  </w:style>
  <w:style w:type="character" w:customStyle="1" w:styleId="WW8Num28z1">
    <w:name w:val="WW8Num28z1"/>
    <w:rsid w:val="00273726"/>
    <w:rPr>
      <w:rFonts w:ascii="Times New Roman" w:eastAsia="Times New Roman" w:hAnsi="Times New Roman"/>
    </w:rPr>
  </w:style>
  <w:style w:type="character" w:customStyle="1" w:styleId="WW8Num29z3">
    <w:name w:val="WW8Num29z3"/>
    <w:rsid w:val="00273726"/>
    <w:rPr>
      <w:rFonts w:ascii="Symbol" w:hAnsi="Symbol"/>
    </w:rPr>
  </w:style>
  <w:style w:type="character" w:customStyle="1" w:styleId="WW8Num45z1">
    <w:name w:val="WW8Num45z1"/>
    <w:rsid w:val="00273726"/>
    <w:rPr>
      <w:rFonts w:ascii="Times New Roman" w:eastAsia="Times New Roman" w:hAnsi="Times New Roman"/>
    </w:rPr>
  </w:style>
  <w:style w:type="character" w:customStyle="1" w:styleId="WW8Num48z3">
    <w:name w:val="WW8Num48z3"/>
    <w:rsid w:val="00273726"/>
    <w:rPr>
      <w:rFonts w:ascii="Symbol" w:hAnsi="Symbol"/>
    </w:rPr>
  </w:style>
  <w:style w:type="character" w:customStyle="1" w:styleId="WW8Num69z3">
    <w:name w:val="WW8Num69z3"/>
    <w:rsid w:val="00273726"/>
    <w:rPr>
      <w:rFonts w:ascii="Symbol" w:hAnsi="Symbol"/>
    </w:rPr>
  </w:style>
  <w:style w:type="character" w:customStyle="1" w:styleId="WW8Num74z3">
    <w:name w:val="WW8Num74z3"/>
    <w:rsid w:val="00273726"/>
    <w:rPr>
      <w:rFonts w:ascii="Symbol" w:hAnsi="Symbol"/>
    </w:rPr>
  </w:style>
  <w:style w:type="character" w:customStyle="1" w:styleId="WW8Num80z3">
    <w:name w:val="WW8Num80z3"/>
    <w:rsid w:val="00273726"/>
    <w:rPr>
      <w:rFonts w:ascii="Symbol" w:hAnsi="Symbol"/>
    </w:rPr>
  </w:style>
  <w:style w:type="character" w:customStyle="1" w:styleId="WW-Policepardfaut">
    <w:name w:val="WW-Police par défaut"/>
    <w:rsid w:val="00273726"/>
  </w:style>
  <w:style w:type="character" w:customStyle="1" w:styleId="Car2">
    <w:name w:val="Car2"/>
    <w:rsid w:val="00273726"/>
    <w:rPr>
      <w:rFonts w:cs="Arial"/>
      <w:b/>
      <w:bCs/>
      <w:kern w:val="1"/>
      <w:sz w:val="24"/>
      <w:szCs w:val="32"/>
      <w:lang w:val="fr-FR" w:eastAsia="ar-SA" w:bidi="ar-SA"/>
    </w:rPr>
  </w:style>
  <w:style w:type="character" w:customStyle="1" w:styleId="Car1">
    <w:name w:val="Car1"/>
    <w:rsid w:val="00273726"/>
    <w:rPr>
      <w:rFonts w:cs="Arial"/>
      <w:bCs/>
      <w:i/>
      <w:iCs/>
      <w:sz w:val="24"/>
      <w:szCs w:val="26"/>
      <w:lang w:val="fr-FR" w:eastAsia="ar-SA" w:bidi="ar-SA"/>
    </w:rPr>
  </w:style>
  <w:style w:type="character" w:styleId="Numrodepage">
    <w:name w:val="page number"/>
    <w:basedOn w:val="WW-Policepardfaut"/>
    <w:uiPriority w:val="99"/>
    <w:rsid w:val="00273726"/>
  </w:style>
  <w:style w:type="character" w:styleId="Lienhypertexte">
    <w:name w:val="Hyperlink"/>
    <w:uiPriority w:val="99"/>
    <w:rsid w:val="00273726"/>
    <w:rPr>
      <w:color w:val="0000FF"/>
      <w:u w:val="single"/>
    </w:rPr>
  </w:style>
  <w:style w:type="character" w:styleId="Marquedecommentaire">
    <w:name w:val="annotation reference"/>
    <w:semiHidden/>
    <w:rsid w:val="00273726"/>
    <w:rPr>
      <w:sz w:val="16"/>
      <w:szCs w:val="16"/>
    </w:rPr>
  </w:style>
  <w:style w:type="character" w:customStyle="1" w:styleId="Car">
    <w:name w:val="Car"/>
    <w:rsid w:val="00273726"/>
    <w:rPr>
      <w:b/>
      <w:sz w:val="32"/>
      <w:lang w:val="fr-FR" w:eastAsia="ar-SA" w:bidi="ar-SA"/>
    </w:rPr>
  </w:style>
  <w:style w:type="character" w:customStyle="1" w:styleId="TextTi12CarCar">
    <w:name w:val="Text:Ti12 Car Car"/>
    <w:rsid w:val="00273726"/>
    <w:rPr>
      <w:sz w:val="24"/>
      <w:lang w:val="en-US" w:eastAsia="ar-SA" w:bidi="ar-SA"/>
    </w:rPr>
  </w:style>
  <w:style w:type="character" w:customStyle="1" w:styleId="RAPPORTTEXTECar">
    <w:name w:val="RAPPORT TEXTE Car"/>
    <w:rsid w:val="00273726"/>
    <w:rPr>
      <w:sz w:val="24"/>
      <w:szCs w:val="24"/>
      <w:lang w:val="fr-BE" w:eastAsia="ar-SA" w:bidi="ar-SA"/>
    </w:rPr>
  </w:style>
  <w:style w:type="character" w:styleId="Accentuation">
    <w:name w:val="Emphasis"/>
    <w:qFormat/>
    <w:rsid w:val="00273726"/>
    <w:rPr>
      <w:b/>
      <w:bCs/>
      <w:i w:val="0"/>
      <w:iCs w:val="0"/>
    </w:rPr>
  </w:style>
  <w:style w:type="character" w:styleId="lev">
    <w:name w:val="Strong"/>
    <w:qFormat/>
    <w:rsid w:val="00273726"/>
    <w:rPr>
      <w:b/>
      <w:bCs/>
    </w:rPr>
  </w:style>
  <w:style w:type="character" w:styleId="Lienhypertextesuivivisit">
    <w:name w:val="FollowedHyperlink"/>
    <w:rsid w:val="00273726"/>
    <w:rPr>
      <w:color w:val="800080"/>
      <w:u w:val="single"/>
    </w:rPr>
  </w:style>
  <w:style w:type="character" w:customStyle="1" w:styleId="citecrochet1">
    <w:name w:val="cite_crochet1"/>
    <w:rsid w:val="00273726"/>
    <w:rPr>
      <w:vanish/>
      <w:sz w:val="19"/>
      <w:szCs w:val="19"/>
    </w:rPr>
  </w:style>
  <w:style w:type="character" w:customStyle="1" w:styleId="renvoisversletexte">
    <w:name w:val="renvois_vers_le_texte"/>
    <w:basedOn w:val="WW-Policepardfaut"/>
    <w:rsid w:val="00273726"/>
  </w:style>
  <w:style w:type="character" w:customStyle="1" w:styleId="ti2">
    <w:name w:val="ti2"/>
    <w:basedOn w:val="WW-Policepardfaut"/>
    <w:rsid w:val="00273726"/>
  </w:style>
  <w:style w:type="character" w:customStyle="1" w:styleId="Titre2Car">
    <w:name w:val="Titre 2 Car"/>
    <w:rsid w:val="00273726"/>
    <w:rPr>
      <w:rFonts w:cs="Arial"/>
      <w:b/>
      <w:bCs/>
      <w:iCs/>
      <w:sz w:val="24"/>
      <w:szCs w:val="28"/>
      <w:lang w:val="fr-FR" w:eastAsia="ar-SA" w:bidi="ar-SA"/>
    </w:rPr>
  </w:style>
  <w:style w:type="character" w:customStyle="1" w:styleId="T2Car">
    <w:name w:val="T2 Car"/>
    <w:rsid w:val="00273726"/>
    <w:rPr>
      <w:rFonts w:cs="Arial"/>
      <w:b/>
      <w:bCs/>
      <w:i/>
      <w:iCs/>
      <w:sz w:val="24"/>
      <w:szCs w:val="28"/>
      <w:lang w:val="fr-FR" w:eastAsia="ar-SA" w:bidi="ar-SA"/>
    </w:rPr>
  </w:style>
  <w:style w:type="character" w:customStyle="1" w:styleId="src1">
    <w:name w:val="src1"/>
    <w:rsid w:val="00273726"/>
    <w:rPr>
      <w:vanish w:val="0"/>
    </w:rPr>
  </w:style>
  <w:style w:type="character" w:customStyle="1" w:styleId="jrnl">
    <w:name w:val="jrnl"/>
    <w:basedOn w:val="WW-Policepardfaut"/>
    <w:rsid w:val="00273726"/>
  </w:style>
  <w:style w:type="character" w:customStyle="1" w:styleId="object3">
    <w:name w:val="object3"/>
    <w:rsid w:val="00273726"/>
    <w:rPr>
      <w:strike w:val="0"/>
      <w:dstrike w:val="0"/>
      <w:color w:val="00008B"/>
      <w:u w:val="none"/>
    </w:rPr>
  </w:style>
  <w:style w:type="character" w:customStyle="1" w:styleId="Caractresdenumrotation">
    <w:name w:val="Caractères de numérotation"/>
    <w:rsid w:val="00273726"/>
  </w:style>
  <w:style w:type="paragraph" w:customStyle="1" w:styleId="Titre10">
    <w:name w:val="Titre1"/>
    <w:basedOn w:val="Normal"/>
    <w:next w:val="Sous-titre"/>
    <w:rsid w:val="00273726"/>
    <w:pPr>
      <w:jc w:val="center"/>
    </w:pPr>
    <w:rPr>
      <w:b/>
      <w:sz w:val="32"/>
      <w:szCs w:val="20"/>
    </w:rPr>
  </w:style>
  <w:style w:type="paragraph" w:styleId="Corpsdetexte">
    <w:name w:val="Body Text"/>
    <w:basedOn w:val="Normal"/>
    <w:link w:val="CorpsdetexteCar"/>
    <w:rsid w:val="00273726"/>
    <w:pPr>
      <w:spacing w:after="120"/>
    </w:pPr>
    <w:rPr>
      <w:sz w:val="24"/>
    </w:rPr>
  </w:style>
  <w:style w:type="paragraph" w:styleId="Liste">
    <w:name w:val="List"/>
    <w:basedOn w:val="Corpsdetexte"/>
    <w:rsid w:val="00273726"/>
    <w:rPr>
      <w:rFonts w:cs="Tahoma"/>
    </w:rPr>
  </w:style>
  <w:style w:type="paragraph" w:styleId="Lgende">
    <w:name w:val="caption"/>
    <w:basedOn w:val="Normal"/>
    <w:qFormat/>
    <w:rsid w:val="00273726"/>
    <w:pPr>
      <w:suppressLineNumbers/>
      <w:spacing w:before="120" w:after="120"/>
    </w:pPr>
    <w:rPr>
      <w:rFonts w:cs="Tahoma"/>
      <w:i/>
      <w:iCs/>
      <w:sz w:val="24"/>
    </w:rPr>
  </w:style>
  <w:style w:type="paragraph" w:customStyle="1" w:styleId="Index">
    <w:name w:val="Index"/>
    <w:basedOn w:val="Normal"/>
    <w:rsid w:val="00273726"/>
    <w:pPr>
      <w:suppressLineNumbers/>
    </w:pPr>
    <w:rPr>
      <w:rFonts w:cs="Tahoma"/>
    </w:rPr>
  </w:style>
  <w:style w:type="paragraph" w:styleId="TM3">
    <w:name w:val="toc 3"/>
    <w:basedOn w:val="Normal"/>
    <w:next w:val="Normal"/>
    <w:uiPriority w:val="39"/>
    <w:rsid w:val="00AA1C03"/>
    <w:pPr>
      <w:ind w:left="480"/>
    </w:pPr>
    <w:rPr>
      <w:i/>
      <w:iCs/>
      <w:sz w:val="20"/>
      <w:szCs w:val="20"/>
    </w:rPr>
  </w:style>
  <w:style w:type="paragraph" w:styleId="TM5">
    <w:name w:val="toc 5"/>
    <w:basedOn w:val="Normal"/>
    <w:next w:val="Normal"/>
    <w:uiPriority w:val="39"/>
    <w:rsid w:val="00273726"/>
    <w:pPr>
      <w:ind w:left="960"/>
    </w:pPr>
    <w:rPr>
      <w:sz w:val="18"/>
      <w:szCs w:val="18"/>
    </w:rPr>
  </w:style>
  <w:style w:type="paragraph" w:styleId="Titre">
    <w:name w:val="Title"/>
    <w:aliases w:val="indications"/>
    <w:basedOn w:val="Normal"/>
    <w:next w:val="Corpsdetexte"/>
    <w:link w:val="TitreCar"/>
    <w:qFormat/>
    <w:rsid w:val="00E6433D"/>
    <w:pPr>
      <w:keepNext/>
      <w:spacing w:before="240" w:after="120"/>
    </w:pPr>
    <w:rPr>
      <w:rFonts w:eastAsia="SimSun" w:cs="Tahoma"/>
      <w:i/>
      <w:szCs w:val="28"/>
    </w:rPr>
  </w:style>
  <w:style w:type="paragraph" w:styleId="Sous-titre">
    <w:name w:val="Subtitle"/>
    <w:basedOn w:val="Titre"/>
    <w:next w:val="Corpsdetexte"/>
    <w:qFormat/>
    <w:rsid w:val="00273726"/>
    <w:pPr>
      <w:jc w:val="center"/>
    </w:pPr>
    <w:rPr>
      <w:iCs/>
      <w:sz w:val="28"/>
    </w:rPr>
  </w:style>
  <w:style w:type="paragraph" w:customStyle="1" w:styleId="T1">
    <w:name w:val="T1"/>
    <w:basedOn w:val="Titre1"/>
    <w:rsid w:val="00273726"/>
    <w:pPr>
      <w:tabs>
        <w:tab w:val="num" w:pos="360"/>
      </w:tabs>
      <w:ind w:left="360" w:hanging="360"/>
    </w:pPr>
    <w:rPr>
      <w:color w:val="auto"/>
    </w:rPr>
  </w:style>
  <w:style w:type="paragraph" w:customStyle="1" w:styleId="T2">
    <w:name w:val="T2"/>
    <w:basedOn w:val="Titre2"/>
    <w:rsid w:val="00273726"/>
    <w:pPr>
      <w:tabs>
        <w:tab w:val="num" w:pos="360"/>
      </w:tabs>
      <w:ind w:left="360" w:hanging="360"/>
    </w:pPr>
    <w:rPr>
      <w:b w:val="0"/>
      <w:i/>
      <w:color w:val="auto"/>
      <w:sz w:val="24"/>
    </w:rPr>
  </w:style>
  <w:style w:type="paragraph" w:customStyle="1" w:styleId="T3">
    <w:name w:val="T3"/>
    <w:basedOn w:val="Titre3"/>
    <w:rsid w:val="00273726"/>
    <w:pPr>
      <w:tabs>
        <w:tab w:val="num" w:pos="360"/>
      </w:tabs>
      <w:ind w:left="360" w:hanging="360"/>
    </w:pPr>
  </w:style>
  <w:style w:type="paragraph" w:customStyle="1" w:styleId="A1">
    <w:name w:val="A1"/>
    <w:basedOn w:val="Titre1"/>
    <w:rsid w:val="00273726"/>
    <w:pPr>
      <w:tabs>
        <w:tab w:val="num" w:pos="1800"/>
      </w:tabs>
      <w:ind w:left="1800" w:hanging="360"/>
    </w:pPr>
  </w:style>
  <w:style w:type="paragraph" w:customStyle="1" w:styleId="A2">
    <w:name w:val="A2"/>
    <w:basedOn w:val="Titre2"/>
    <w:rsid w:val="00273726"/>
    <w:pPr>
      <w:tabs>
        <w:tab w:val="num" w:pos="1800"/>
      </w:tabs>
      <w:ind w:left="1800" w:hanging="360"/>
    </w:pPr>
    <w:rPr>
      <w:bCs/>
      <w:iCs w:val="0"/>
    </w:rPr>
  </w:style>
  <w:style w:type="paragraph" w:customStyle="1" w:styleId="Style1">
    <w:name w:val="Style1"/>
    <w:basedOn w:val="Titre3"/>
    <w:rsid w:val="00273726"/>
    <w:pPr>
      <w:tabs>
        <w:tab w:val="num" w:pos="1800"/>
      </w:tabs>
      <w:ind w:left="1800" w:hanging="360"/>
    </w:pPr>
  </w:style>
  <w:style w:type="paragraph" w:customStyle="1" w:styleId="A3">
    <w:name w:val="A3"/>
    <w:basedOn w:val="Titre3"/>
    <w:rsid w:val="00273726"/>
    <w:pPr>
      <w:tabs>
        <w:tab w:val="num" w:pos="360"/>
      </w:tabs>
      <w:ind w:left="360" w:hanging="360"/>
    </w:pPr>
  </w:style>
  <w:style w:type="paragraph" w:styleId="En-tte">
    <w:name w:val="header"/>
    <w:basedOn w:val="Normal"/>
    <w:rsid w:val="00273726"/>
    <w:pPr>
      <w:tabs>
        <w:tab w:val="center" w:pos="4536"/>
        <w:tab w:val="right" w:pos="9072"/>
      </w:tabs>
    </w:pPr>
  </w:style>
  <w:style w:type="paragraph" w:styleId="Pieddepage">
    <w:name w:val="footer"/>
    <w:basedOn w:val="Normal"/>
    <w:link w:val="PieddepageCar"/>
    <w:uiPriority w:val="99"/>
    <w:rsid w:val="00273726"/>
    <w:pPr>
      <w:tabs>
        <w:tab w:val="center" w:pos="4536"/>
        <w:tab w:val="right" w:pos="9072"/>
      </w:tabs>
    </w:pPr>
    <w:rPr>
      <w:sz w:val="24"/>
    </w:rPr>
  </w:style>
  <w:style w:type="paragraph" w:styleId="TM1">
    <w:name w:val="toc 1"/>
    <w:basedOn w:val="Normal"/>
    <w:next w:val="Normal"/>
    <w:uiPriority w:val="39"/>
    <w:rsid w:val="00B43440"/>
    <w:pPr>
      <w:spacing w:before="120" w:after="120"/>
    </w:pPr>
    <w:rPr>
      <w:b/>
      <w:bCs/>
      <w:caps/>
      <w:sz w:val="20"/>
      <w:szCs w:val="20"/>
    </w:rPr>
  </w:style>
  <w:style w:type="paragraph" w:styleId="TM2">
    <w:name w:val="toc 2"/>
    <w:basedOn w:val="Normal"/>
    <w:next w:val="Normal"/>
    <w:uiPriority w:val="39"/>
    <w:rsid w:val="00AA1C03"/>
    <w:pPr>
      <w:ind w:left="240"/>
    </w:pPr>
    <w:rPr>
      <w:szCs w:val="20"/>
    </w:rPr>
  </w:style>
  <w:style w:type="paragraph" w:styleId="Commentaire">
    <w:name w:val="annotation text"/>
    <w:basedOn w:val="Normal"/>
    <w:link w:val="CommentaireCar"/>
    <w:rsid w:val="00273726"/>
    <w:rPr>
      <w:sz w:val="20"/>
      <w:szCs w:val="20"/>
    </w:rPr>
  </w:style>
  <w:style w:type="paragraph" w:styleId="Objetducommentaire">
    <w:name w:val="annotation subject"/>
    <w:basedOn w:val="Commentaire"/>
    <w:next w:val="Commentaire"/>
    <w:rsid w:val="00273726"/>
    <w:rPr>
      <w:b/>
      <w:bCs/>
    </w:rPr>
  </w:style>
  <w:style w:type="paragraph" w:styleId="Textedebulles">
    <w:name w:val="Balloon Text"/>
    <w:basedOn w:val="Normal"/>
    <w:rsid w:val="00273726"/>
    <w:rPr>
      <w:rFonts w:ascii="Tahoma" w:hAnsi="Tahoma" w:cs="Dutch 801 Roman"/>
      <w:sz w:val="16"/>
      <w:szCs w:val="16"/>
    </w:rPr>
  </w:style>
  <w:style w:type="paragraph" w:styleId="Explorateurdedocuments">
    <w:name w:val="Document Map"/>
    <w:basedOn w:val="Normal"/>
    <w:rsid w:val="00273726"/>
    <w:pPr>
      <w:shd w:val="clear" w:color="auto" w:fill="000080"/>
    </w:pPr>
    <w:rPr>
      <w:rFonts w:ascii="Tahoma" w:hAnsi="Tahoma" w:cs="Dutch 801 Roman"/>
      <w:sz w:val="20"/>
      <w:szCs w:val="20"/>
    </w:rPr>
  </w:style>
  <w:style w:type="paragraph" w:customStyle="1" w:styleId="NormalLatin12pt">
    <w:name w:val="Normal + (Latin) 12 pt"/>
    <w:basedOn w:val="Normal"/>
    <w:rsid w:val="00273726"/>
    <w:rPr>
      <w:color w:val="0000FF"/>
      <w:sz w:val="20"/>
      <w:szCs w:val="20"/>
      <w:lang w:val="en-US"/>
    </w:rPr>
  </w:style>
  <w:style w:type="paragraph" w:styleId="Retraitcorpsdetexte2">
    <w:name w:val="Body Text Indent 2"/>
    <w:basedOn w:val="Normal"/>
    <w:rsid w:val="00273726"/>
    <w:pPr>
      <w:ind w:firstLine="708"/>
    </w:pPr>
  </w:style>
  <w:style w:type="paragraph" w:styleId="Retraitcorpsdetexte">
    <w:name w:val="Body Text Indent"/>
    <w:basedOn w:val="Normal"/>
    <w:rsid w:val="00273726"/>
    <w:pPr>
      <w:spacing w:after="120"/>
      <w:ind w:left="283"/>
    </w:pPr>
  </w:style>
  <w:style w:type="paragraph" w:styleId="PrformatHTML">
    <w:name w:val="HTML Preformatted"/>
    <w:basedOn w:val="Normal"/>
    <w:rsid w:val="00273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olor w:val="000000"/>
      <w:sz w:val="20"/>
      <w:szCs w:val="20"/>
    </w:rPr>
  </w:style>
  <w:style w:type="paragraph" w:customStyle="1" w:styleId="NormalGras">
    <w:name w:val="Normal + Gras"/>
    <w:basedOn w:val="Corpsdetexte"/>
    <w:rsid w:val="00273726"/>
    <w:pPr>
      <w:spacing w:after="0"/>
    </w:pPr>
    <w:rPr>
      <w:b/>
    </w:rPr>
  </w:style>
  <w:style w:type="paragraph" w:customStyle="1" w:styleId="BodyText32">
    <w:name w:val="Body Text 32"/>
    <w:basedOn w:val="Normal"/>
    <w:rsid w:val="00273726"/>
    <w:rPr>
      <w:szCs w:val="20"/>
    </w:rPr>
  </w:style>
  <w:style w:type="paragraph" w:customStyle="1" w:styleId="NormalLL">
    <w:name w:val="Normal.LL"/>
    <w:basedOn w:val="Normal"/>
    <w:rsid w:val="00273726"/>
    <w:pPr>
      <w:spacing w:line="360" w:lineRule="auto"/>
    </w:pPr>
    <w:rPr>
      <w:szCs w:val="20"/>
      <w:lang w:val="en-US"/>
    </w:rPr>
  </w:style>
  <w:style w:type="paragraph" w:customStyle="1" w:styleId="Corpsdetexte21">
    <w:name w:val="Corps de texte 21"/>
    <w:basedOn w:val="Normal"/>
    <w:rsid w:val="00273726"/>
    <w:rPr>
      <w:szCs w:val="20"/>
    </w:rPr>
  </w:style>
  <w:style w:type="paragraph" w:customStyle="1" w:styleId="Technisch4">
    <w:name w:val="Technisch 4"/>
    <w:rsid w:val="00273726"/>
    <w:pPr>
      <w:tabs>
        <w:tab w:val="left" w:pos="-720"/>
      </w:tabs>
      <w:suppressAutoHyphens/>
    </w:pPr>
    <w:rPr>
      <w:rFonts w:ascii="Dutch 801 Roman" w:eastAsia="Arial" w:hAnsi="Dutch 801 Roman"/>
      <w:b/>
      <w:bCs/>
      <w:sz w:val="24"/>
      <w:szCs w:val="24"/>
      <w:lang w:val="en-US" w:eastAsia="ar-SA"/>
    </w:rPr>
  </w:style>
  <w:style w:type="paragraph" w:customStyle="1" w:styleId="paragraph">
    <w:name w:val="paragraph"/>
    <w:basedOn w:val="Normal"/>
    <w:rsid w:val="00273726"/>
    <w:pPr>
      <w:spacing w:before="120"/>
    </w:pPr>
  </w:style>
  <w:style w:type="paragraph" w:customStyle="1" w:styleId="TextTi12Car">
    <w:name w:val="Text:Ti12 Car"/>
    <w:basedOn w:val="Normal"/>
    <w:rsid w:val="00273726"/>
    <w:pPr>
      <w:spacing w:after="170" w:line="280" w:lineRule="atLeast"/>
    </w:pPr>
    <w:rPr>
      <w:szCs w:val="20"/>
      <w:lang w:val="en-US"/>
    </w:rPr>
  </w:style>
  <w:style w:type="paragraph" w:styleId="TM4">
    <w:name w:val="toc 4"/>
    <w:basedOn w:val="Normal"/>
    <w:next w:val="Normal"/>
    <w:uiPriority w:val="39"/>
    <w:rsid w:val="00273726"/>
    <w:pPr>
      <w:ind w:left="720"/>
    </w:pPr>
    <w:rPr>
      <w:sz w:val="18"/>
      <w:szCs w:val="18"/>
    </w:rPr>
  </w:style>
  <w:style w:type="paragraph" w:styleId="Normalcentr">
    <w:name w:val="Block Text"/>
    <w:basedOn w:val="Normal"/>
    <w:rsid w:val="00273726"/>
    <w:pPr>
      <w:spacing w:after="120"/>
      <w:ind w:left="1440" w:right="1440"/>
    </w:pPr>
  </w:style>
  <w:style w:type="paragraph" w:styleId="TM6">
    <w:name w:val="toc 6"/>
    <w:basedOn w:val="Normal"/>
    <w:next w:val="Normal"/>
    <w:uiPriority w:val="39"/>
    <w:rsid w:val="00273726"/>
    <w:pPr>
      <w:ind w:left="1200"/>
    </w:pPr>
    <w:rPr>
      <w:sz w:val="18"/>
      <w:szCs w:val="18"/>
    </w:rPr>
  </w:style>
  <w:style w:type="paragraph" w:styleId="TM7">
    <w:name w:val="toc 7"/>
    <w:basedOn w:val="Normal"/>
    <w:next w:val="Normal"/>
    <w:uiPriority w:val="39"/>
    <w:rsid w:val="00273726"/>
    <w:pPr>
      <w:ind w:left="1440"/>
    </w:pPr>
    <w:rPr>
      <w:sz w:val="18"/>
      <w:szCs w:val="18"/>
    </w:rPr>
  </w:style>
  <w:style w:type="paragraph" w:styleId="TM8">
    <w:name w:val="toc 8"/>
    <w:basedOn w:val="Normal"/>
    <w:next w:val="Normal"/>
    <w:uiPriority w:val="39"/>
    <w:rsid w:val="00273726"/>
    <w:pPr>
      <w:ind w:left="1680"/>
    </w:pPr>
    <w:rPr>
      <w:sz w:val="18"/>
      <w:szCs w:val="18"/>
    </w:rPr>
  </w:style>
  <w:style w:type="paragraph" w:styleId="TM9">
    <w:name w:val="toc 9"/>
    <w:basedOn w:val="Normal"/>
    <w:next w:val="Normal"/>
    <w:uiPriority w:val="39"/>
    <w:rsid w:val="00273726"/>
    <w:pPr>
      <w:ind w:left="1920"/>
    </w:pPr>
    <w:rPr>
      <w:sz w:val="18"/>
      <w:szCs w:val="18"/>
    </w:rPr>
  </w:style>
  <w:style w:type="paragraph" w:customStyle="1" w:styleId="RAPPORTTEXTE">
    <w:name w:val="RAPPORT TEXTE"/>
    <w:basedOn w:val="Normal"/>
    <w:rsid w:val="00273726"/>
    <w:pPr>
      <w:spacing w:before="120" w:line="360" w:lineRule="auto"/>
    </w:pPr>
    <w:rPr>
      <w:lang w:val="fr-BE"/>
    </w:rPr>
  </w:style>
  <w:style w:type="paragraph" w:styleId="Corpsdetexte2">
    <w:name w:val="Body Text 2"/>
    <w:basedOn w:val="Normal"/>
    <w:link w:val="Corpsdetexte2Car"/>
    <w:rsid w:val="00273726"/>
    <w:pPr>
      <w:spacing w:after="120" w:line="480" w:lineRule="auto"/>
    </w:pPr>
    <w:rPr>
      <w:sz w:val="24"/>
    </w:rPr>
  </w:style>
  <w:style w:type="paragraph" w:styleId="Corpsdetexte3">
    <w:name w:val="Body Text 3"/>
    <w:basedOn w:val="Normal"/>
    <w:rsid w:val="00273726"/>
    <w:pPr>
      <w:spacing w:after="120"/>
    </w:pPr>
    <w:rPr>
      <w:sz w:val="16"/>
      <w:szCs w:val="16"/>
    </w:rPr>
  </w:style>
  <w:style w:type="paragraph" w:styleId="Paragraphedeliste">
    <w:name w:val="List Paragraph"/>
    <w:basedOn w:val="Normal"/>
    <w:uiPriority w:val="34"/>
    <w:qFormat/>
    <w:rsid w:val="00273726"/>
    <w:pPr>
      <w:ind w:left="708"/>
    </w:pPr>
  </w:style>
  <w:style w:type="paragraph" w:customStyle="1" w:styleId="DefinitionTerm">
    <w:name w:val="Definition Term"/>
    <w:basedOn w:val="Normal"/>
    <w:next w:val="Normal"/>
    <w:rsid w:val="00273726"/>
    <w:pPr>
      <w:snapToGrid w:val="0"/>
    </w:pPr>
  </w:style>
  <w:style w:type="paragraph" w:styleId="Listepuces3">
    <w:name w:val="List Bullet 3"/>
    <w:basedOn w:val="Normal"/>
    <w:rsid w:val="00273726"/>
    <w:pPr>
      <w:tabs>
        <w:tab w:val="num" w:pos="360"/>
        <w:tab w:val="left" w:pos="2268"/>
      </w:tabs>
      <w:spacing w:line="480" w:lineRule="auto"/>
      <w:ind w:left="2268" w:hanging="425"/>
    </w:pPr>
    <w:rPr>
      <w:rFonts w:ascii="Arial" w:hAnsi="Arial"/>
      <w:color w:val="3366FF"/>
      <w:szCs w:val="20"/>
    </w:rPr>
  </w:style>
  <w:style w:type="paragraph" w:customStyle="1" w:styleId="mdTblEntry">
    <w:name w:val="md_Tbl Entry"/>
    <w:basedOn w:val="Normal"/>
    <w:rsid w:val="00273726"/>
    <w:pPr>
      <w:keepLines/>
      <w:widowControl w:val="0"/>
      <w:spacing w:before="120" w:line="259" w:lineRule="atLeast"/>
    </w:pPr>
    <w:rPr>
      <w:rFonts w:ascii="Century Schoolbook" w:hAnsi="Century Schoolbook"/>
      <w:szCs w:val="20"/>
      <w:lang w:val="fr-CA"/>
    </w:rPr>
  </w:style>
  <w:style w:type="paragraph" w:styleId="Retraitcorpsdetexte3">
    <w:name w:val="Body Text Indent 3"/>
    <w:basedOn w:val="Normal"/>
    <w:rsid w:val="00273726"/>
    <w:pPr>
      <w:ind w:left="2124"/>
    </w:pPr>
  </w:style>
  <w:style w:type="paragraph" w:customStyle="1" w:styleId="Style5">
    <w:name w:val="Style5"/>
    <w:basedOn w:val="Titre3"/>
    <w:rsid w:val="00273726"/>
    <w:pPr>
      <w:tabs>
        <w:tab w:val="num" w:pos="1800"/>
      </w:tabs>
      <w:ind w:left="1800" w:hanging="360"/>
      <w:jc w:val="left"/>
    </w:pPr>
    <w:rPr>
      <w:iCs w:val="0"/>
      <w:sz w:val="32"/>
    </w:rPr>
  </w:style>
  <w:style w:type="paragraph" w:customStyle="1" w:styleId="Style6">
    <w:name w:val="Style6"/>
    <w:basedOn w:val="Titre3"/>
    <w:rsid w:val="00273726"/>
    <w:pPr>
      <w:tabs>
        <w:tab w:val="num" w:pos="1800"/>
      </w:tabs>
      <w:ind w:left="1800" w:hanging="360"/>
      <w:jc w:val="left"/>
    </w:pPr>
    <w:rPr>
      <w:iCs w:val="0"/>
      <w:sz w:val="32"/>
    </w:rPr>
  </w:style>
  <w:style w:type="paragraph" w:customStyle="1" w:styleId="Style7">
    <w:name w:val="Style7"/>
    <w:basedOn w:val="Titre3"/>
    <w:rsid w:val="00273726"/>
    <w:pPr>
      <w:numPr>
        <w:ilvl w:val="0"/>
        <w:numId w:val="0"/>
      </w:numPr>
      <w:ind w:left="1418"/>
      <w:jc w:val="left"/>
    </w:pPr>
    <w:rPr>
      <w:rFonts w:cs="Times New Roman"/>
      <w:iCs w:val="0"/>
    </w:rPr>
  </w:style>
  <w:style w:type="paragraph" w:customStyle="1" w:styleId="Style8">
    <w:name w:val="Style8"/>
    <w:basedOn w:val="Titre3"/>
    <w:rsid w:val="00273726"/>
    <w:pPr>
      <w:tabs>
        <w:tab w:val="num" w:pos="1800"/>
      </w:tabs>
      <w:ind w:left="1800" w:hanging="360"/>
      <w:jc w:val="left"/>
    </w:pPr>
    <w:rPr>
      <w:iCs w:val="0"/>
      <w:sz w:val="32"/>
    </w:rPr>
  </w:style>
  <w:style w:type="paragraph" w:customStyle="1" w:styleId="Style10">
    <w:name w:val="Style10"/>
    <w:basedOn w:val="Titre5"/>
    <w:rsid w:val="00273726"/>
    <w:pPr>
      <w:keepNext/>
      <w:numPr>
        <w:ilvl w:val="0"/>
        <w:numId w:val="0"/>
      </w:numPr>
      <w:spacing w:before="0" w:after="0" w:line="360" w:lineRule="auto"/>
      <w:ind w:firstLine="1355"/>
    </w:pPr>
    <w:rPr>
      <w:bCs w:val="0"/>
      <w:iCs w:val="0"/>
      <w:sz w:val="28"/>
      <w:szCs w:val="24"/>
    </w:rPr>
  </w:style>
  <w:style w:type="paragraph" w:customStyle="1" w:styleId="Style11">
    <w:name w:val="Style11"/>
    <w:basedOn w:val="Style10"/>
    <w:rsid w:val="00273726"/>
    <w:rPr>
      <w:b/>
    </w:rPr>
  </w:style>
  <w:style w:type="paragraph" w:customStyle="1" w:styleId="prototypecorpsdetexte">
    <w:name w:val="proto type corps de texte"/>
    <w:basedOn w:val="Normal"/>
    <w:link w:val="prototypecorpsdetexteCar"/>
    <w:rsid w:val="00273726"/>
    <w:pPr>
      <w:spacing w:before="60"/>
      <w:ind w:firstLine="567"/>
    </w:pPr>
    <w:rPr>
      <w:rFonts w:ascii="Times" w:hAnsi="Times"/>
      <w:szCs w:val="22"/>
    </w:rPr>
  </w:style>
  <w:style w:type="paragraph" w:customStyle="1" w:styleId="prototypeticcorpsdutexte">
    <w:name w:val="proto type tic corps du texte"/>
    <w:basedOn w:val="prototypecorpsdetexte"/>
    <w:rsid w:val="00273726"/>
    <w:pPr>
      <w:tabs>
        <w:tab w:val="num" w:pos="480"/>
      </w:tabs>
      <w:ind w:left="650" w:hanging="170"/>
    </w:pPr>
    <w:rPr>
      <w:rFonts w:ascii="Times New Roman" w:hAnsi="Times New Roman"/>
    </w:rPr>
  </w:style>
  <w:style w:type="paragraph" w:customStyle="1" w:styleId="prototypetitre3">
    <w:name w:val="proto type titre 3"/>
    <w:basedOn w:val="Titre3"/>
    <w:rsid w:val="00273726"/>
    <w:pPr>
      <w:numPr>
        <w:ilvl w:val="0"/>
        <w:numId w:val="0"/>
      </w:numPr>
      <w:spacing w:before="120"/>
      <w:jc w:val="left"/>
    </w:pPr>
    <w:rPr>
      <w:rFonts w:ascii="Times" w:hAnsi="Times"/>
      <w:iCs w:val="0"/>
      <w:smallCaps/>
      <w:sz w:val="22"/>
      <w:szCs w:val="22"/>
    </w:rPr>
  </w:style>
  <w:style w:type="paragraph" w:customStyle="1" w:styleId="prototypepuce2">
    <w:name w:val="proto type puce 2"/>
    <w:basedOn w:val="Normal"/>
    <w:rsid w:val="00273726"/>
    <w:pPr>
      <w:tabs>
        <w:tab w:val="num" w:pos="240"/>
      </w:tabs>
      <w:spacing w:before="120" w:after="120"/>
      <w:ind w:left="240"/>
    </w:pPr>
  </w:style>
  <w:style w:type="paragraph" w:styleId="z-Hautduformulaire">
    <w:name w:val="HTML Top of Form"/>
    <w:basedOn w:val="Normal"/>
    <w:next w:val="Normal"/>
    <w:rsid w:val="00273726"/>
    <w:pPr>
      <w:pBdr>
        <w:bottom w:val="single" w:sz="4" w:space="1" w:color="000000"/>
      </w:pBdr>
      <w:jc w:val="center"/>
    </w:pPr>
    <w:rPr>
      <w:rFonts w:ascii="Arial" w:hAnsi="Arial" w:cs="Arial"/>
      <w:vanish/>
      <w:sz w:val="16"/>
      <w:szCs w:val="16"/>
    </w:rPr>
  </w:style>
  <w:style w:type="paragraph" w:styleId="z-Basduformulaire">
    <w:name w:val="HTML Bottom of Form"/>
    <w:basedOn w:val="Normal"/>
    <w:next w:val="Normal"/>
    <w:rsid w:val="00273726"/>
    <w:pPr>
      <w:pBdr>
        <w:top w:val="single" w:sz="4" w:space="1" w:color="000000"/>
      </w:pBdr>
      <w:jc w:val="center"/>
    </w:pPr>
    <w:rPr>
      <w:rFonts w:ascii="Arial" w:hAnsi="Arial" w:cs="Arial"/>
      <w:vanish/>
      <w:sz w:val="16"/>
      <w:szCs w:val="16"/>
    </w:rPr>
  </w:style>
  <w:style w:type="paragraph" w:styleId="NormalWeb">
    <w:name w:val="Normal (Web)"/>
    <w:basedOn w:val="Normal"/>
    <w:uiPriority w:val="99"/>
    <w:rsid w:val="00273726"/>
    <w:pPr>
      <w:spacing w:after="150"/>
    </w:pPr>
    <w:rPr>
      <w:color w:val="000000"/>
    </w:rPr>
  </w:style>
  <w:style w:type="paragraph" w:customStyle="1" w:styleId="Textecourant9-12">
    <w:name w:val="Texte courant 9-12"/>
    <w:basedOn w:val="Normal"/>
    <w:rsid w:val="00273726"/>
    <w:pPr>
      <w:spacing w:line="240" w:lineRule="atLeast"/>
    </w:pPr>
    <w:rPr>
      <w:rFonts w:ascii="Arial" w:hAnsi="Arial" w:cs="Arial"/>
      <w:sz w:val="18"/>
      <w:szCs w:val="18"/>
    </w:rPr>
  </w:style>
  <w:style w:type="paragraph" w:customStyle="1" w:styleId="MemoHeaderStyle">
    <w:name w:val="MemoHeaderStyle"/>
    <w:basedOn w:val="Normal"/>
    <w:next w:val="Normal"/>
    <w:rsid w:val="00273726"/>
    <w:pPr>
      <w:spacing w:line="120" w:lineRule="atLeast"/>
      <w:ind w:left="1418"/>
    </w:pPr>
    <w:rPr>
      <w:rFonts w:ascii="Arial" w:eastAsia="SimSun" w:hAnsi="Arial"/>
      <w:b/>
      <w:bCs/>
      <w:smallCaps/>
      <w:szCs w:val="22"/>
      <w:lang w:val="en-GB"/>
    </w:rPr>
  </w:style>
  <w:style w:type="paragraph" w:customStyle="1" w:styleId="Logo">
    <w:name w:val="Logo"/>
    <w:basedOn w:val="Normal"/>
    <w:rsid w:val="00273726"/>
    <w:pPr>
      <w:spacing w:before="40"/>
    </w:pPr>
    <w:rPr>
      <w:rFonts w:ascii="Arial" w:eastAsia="SimSun" w:hAnsi="Arial"/>
      <w:lang w:val="en-GB"/>
    </w:rPr>
  </w:style>
  <w:style w:type="paragraph" w:customStyle="1" w:styleId="Titreobjet">
    <w:name w:val="Titre objet"/>
    <w:basedOn w:val="Normal"/>
    <w:next w:val="Normal"/>
    <w:rsid w:val="00273726"/>
    <w:pPr>
      <w:spacing w:before="360" w:after="360"/>
      <w:jc w:val="center"/>
    </w:pPr>
    <w:rPr>
      <w:rFonts w:ascii="Arial" w:hAnsi="Arial" w:cs="Arial"/>
      <w:b/>
      <w:bCs/>
      <w:lang w:val="en-GB"/>
    </w:rPr>
  </w:style>
  <w:style w:type="paragraph" w:customStyle="1" w:styleId="Normalarial">
    <w:name w:val="Normalarial"/>
    <w:basedOn w:val="Normal"/>
    <w:rsid w:val="00273726"/>
    <w:pPr>
      <w:tabs>
        <w:tab w:val="left" w:pos="2160"/>
      </w:tabs>
    </w:pPr>
  </w:style>
  <w:style w:type="paragraph" w:customStyle="1" w:styleId="rprtbody1">
    <w:name w:val="rprtbody1"/>
    <w:basedOn w:val="Normal"/>
    <w:rsid w:val="00273726"/>
    <w:pPr>
      <w:spacing w:before="34" w:after="34"/>
    </w:pPr>
    <w:rPr>
      <w:sz w:val="28"/>
      <w:szCs w:val="28"/>
    </w:rPr>
  </w:style>
  <w:style w:type="paragraph" w:customStyle="1" w:styleId="Contenudetableau">
    <w:name w:val="Contenu de tableau"/>
    <w:basedOn w:val="Normal"/>
    <w:rsid w:val="00273726"/>
    <w:pPr>
      <w:suppressLineNumbers/>
    </w:pPr>
  </w:style>
  <w:style w:type="paragraph" w:customStyle="1" w:styleId="Titredetableau">
    <w:name w:val="Titre de tableau"/>
    <w:basedOn w:val="Contenudetableau"/>
    <w:rsid w:val="00273726"/>
    <w:pPr>
      <w:jc w:val="center"/>
    </w:pPr>
    <w:rPr>
      <w:b/>
      <w:bCs/>
    </w:rPr>
  </w:style>
  <w:style w:type="paragraph" w:customStyle="1" w:styleId="Tabledesmatiresniveau10">
    <w:name w:val="Table des matières niveau 10"/>
    <w:basedOn w:val="Index"/>
    <w:rsid w:val="00273726"/>
    <w:pPr>
      <w:tabs>
        <w:tab w:val="right" w:leader="dot" w:pos="7091"/>
      </w:tabs>
      <w:ind w:left="2547"/>
    </w:pPr>
  </w:style>
  <w:style w:type="character" w:customStyle="1" w:styleId="Titre2Car1">
    <w:name w:val="Titre 2 Car1"/>
    <w:link w:val="Titre2"/>
    <w:rsid w:val="00350220"/>
    <w:rPr>
      <w:b/>
      <w:iCs/>
      <w:color w:val="000000"/>
      <w:sz w:val="28"/>
      <w:szCs w:val="28"/>
      <w:lang w:eastAsia="ar-SA"/>
    </w:rPr>
  </w:style>
  <w:style w:type="paragraph" w:customStyle="1" w:styleId="Default">
    <w:name w:val="Default"/>
    <w:rsid w:val="008A5578"/>
    <w:pPr>
      <w:autoSpaceDE w:val="0"/>
      <w:autoSpaceDN w:val="0"/>
      <w:adjustRightInd w:val="0"/>
    </w:pPr>
    <w:rPr>
      <w:rFonts w:eastAsia="MS Mincho"/>
      <w:color w:val="000000"/>
      <w:sz w:val="24"/>
      <w:szCs w:val="24"/>
      <w:lang w:eastAsia="ja-JP"/>
    </w:rPr>
  </w:style>
  <w:style w:type="paragraph" w:customStyle="1" w:styleId="spip">
    <w:name w:val="spip"/>
    <w:basedOn w:val="Normal"/>
    <w:rsid w:val="000717FA"/>
    <w:pPr>
      <w:suppressAutoHyphens w:val="0"/>
      <w:spacing w:before="100" w:beforeAutospacing="1" w:after="100" w:afterAutospacing="1"/>
    </w:pPr>
    <w:rPr>
      <w:rFonts w:eastAsia="MS Mincho"/>
      <w:lang w:eastAsia="ja-JP"/>
    </w:rPr>
  </w:style>
  <w:style w:type="character" w:customStyle="1" w:styleId="Titre4Car">
    <w:name w:val="Titre 4 Car"/>
    <w:link w:val="Titre4"/>
    <w:rsid w:val="00175ADD"/>
    <w:rPr>
      <w:sz w:val="22"/>
      <w:szCs w:val="24"/>
      <w:lang w:eastAsia="ar-SA"/>
    </w:rPr>
  </w:style>
  <w:style w:type="character" w:customStyle="1" w:styleId="CarCar1">
    <w:name w:val="Car Car1"/>
    <w:rsid w:val="00175ADD"/>
    <w:rPr>
      <w:rFonts w:ascii="Times New Roman" w:eastAsia="Times New Roman" w:hAnsi="Times New Roman" w:cs="Arial"/>
      <w:b/>
      <w:iCs/>
      <w:color w:val="000000"/>
      <w:sz w:val="24"/>
      <w:szCs w:val="28"/>
      <w:lang w:val="fr-FR" w:eastAsia="ar-SA"/>
    </w:rPr>
  </w:style>
  <w:style w:type="paragraph" w:styleId="Rvision">
    <w:name w:val="Revision"/>
    <w:hidden/>
    <w:uiPriority w:val="99"/>
    <w:semiHidden/>
    <w:rsid w:val="0021436D"/>
    <w:rPr>
      <w:sz w:val="24"/>
      <w:szCs w:val="24"/>
      <w:lang w:eastAsia="ar-SA"/>
    </w:rPr>
  </w:style>
  <w:style w:type="paragraph" w:customStyle="1" w:styleId="bodytext320">
    <w:name w:val="bodytext32"/>
    <w:basedOn w:val="Normal"/>
    <w:rsid w:val="000603DD"/>
    <w:pPr>
      <w:suppressAutoHyphens w:val="0"/>
      <w:spacing w:before="100" w:beforeAutospacing="1" w:after="100" w:afterAutospacing="1"/>
    </w:pPr>
    <w:rPr>
      <w:rFonts w:ascii="Verdana" w:eastAsia="MS Mincho" w:hAnsi="Verdana"/>
      <w:sz w:val="18"/>
      <w:szCs w:val="18"/>
      <w:lang w:eastAsia="ja-JP"/>
    </w:rPr>
  </w:style>
  <w:style w:type="paragraph" w:styleId="Sansinterligne">
    <w:name w:val="No Spacing"/>
    <w:qFormat/>
    <w:rsid w:val="00A46AAB"/>
    <w:rPr>
      <w:rFonts w:ascii="Calibri" w:eastAsia="Calibri" w:hAnsi="Calibri"/>
      <w:sz w:val="22"/>
      <w:szCs w:val="22"/>
      <w:lang w:eastAsia="en-US"/>
    </w:rPr>
  </w:style>
  <w:style w:type="paragraph" w:customStyle="1" w:styleId="PROTOCOLETEXTE">
    <w:name w:val="PROTOCOLE TEXTE"/>
    <w:basedOn w:val="Normal"/>
    <w:link w:val="PROTOCOLETEXTECar"/>
    <w:qFormat/>
    <w:rsid w:val="00F43679"/>
    <w:pPr>
      <w:suppressAutoHyphens w:val="0"/>
    </w:pPr>
    <w:rPr>
      <w:lang w:val="fr-BE" w:eastAsia="fr-FR"/>
    </w:rPr>
  </w:style>
  <w:style w:type="character" w:customStyle="1" w:styleId="CorpsdetexteCar">
    <w:name w:val="Corps de texte Car"/>
    <w:link w:val="Corpsdetexte"/>
    <w:rsid w:val="00BF578A"/>
    <w:rPr>
      <w:sz w:val="24"/>
      <w:szCs w:val="24"/>
      <w:lang w:eastAsia="ar-SA"/>
    </w:rPr>
  </w:style>
  <w:style w:type="character" w:customStyle="1" w:styleId="Corpsdetexte2Car">
    <w:name w:val="Corps de texte 2 Car"/>
    <w:link w:val="Corpsdetexte2"/>
    <w:rsid w:val="00BF578A"/>
    <w:rPr>
      <w:sz w:val="24"/>
      <w:szCs w:val="24"/>
      <w:lang w:eastAsia="ar-SA"/>
    </w:rPr>
  </w:style>
  <w:style w:type="character" w:customStyle="1" w:styleId="PieddepageCar">
    <w:name w:val="Pied de page Car"/>
    <w:link w:val="Pieddepage"/>
    <w:uiPriority w:val="99"/>
    <w:rsid w:val="0089761D"/>
    <w:rPr>
      <w:sz w:val="24"/>
      <w:szCs w:val="24"/>
      <w:lang w:eastAsia="ar-SA"/>
    </w:rPr>
  </w:style>
  <w:style w:type="paragraph" w:customStyle="1" w:styleId="a">
    <w:name w:val="a"/>
    <w:basedOn w:val="TM1"/>
    <w:rsid w:val="00B64657"/>
    <w:pPr>
      <w:suppressAutoHyphens w:val="0"/>
    </w:pPr>
    <w:rPr>
      <w:rFonts w:eastAsia="Times"/>
      <w:lang w:eastAsia="fr-FR"/>
    </w:rPr>
  </w:style>
  <w:style w:type="paragraph" w:customStyle="1" w:styleId="ammlistepuces1">
    <w:name w:val="ammlistepuces1"/>
    <w:basedOn w:val="Normal"/>
    <w:rsid w:val="005424C0"/>
    <w:pPr>
      <w:suppressAutoHyphens w:val="0"/>
      <w:spacing w:before="100" w:beforeAutospacing="1" w:after="100" w:afterAutospacing="1"/>
    </w:pPr>
    <w:rPr>
      <w:rFonts w:ascii="Arial" w:hAnsi="Arial" w:cs="Arial"/>
      <w:lang w:eastAsia="fr-FR"/>
    </w:rPr>
  </w:style>
  <w:style w:type="paragraph" w:customStyle="1" w:styleId="ammtableautitre1">
    <w:name w:val="ammtableautitre1"/>
    <w:basedOn w:val="Normal"/>
    <w:rsid w:val="005424C0"/>
    <w:pPr>
      <w:suppressAutoHyphens w:val="0"/>
      <w:spacing w:before="100" w:beforeAutospacing="1" w:after="100" w:afterAutospacing="1"/>
    </w:pPr>
    <w:rPr>
      <w:rFonts w:ascii="Arial" w:hAnsi="Arial" w:cs="Arial"/>
      <w:b/>
      <w:bCs/>
      <w:lang w:eastAsia="fr-FR"/>
    </w:rPr>
  </w:style>
  <w:style w:type="paragraph" w:customStyle="1" w:styleId="ammannexetitre">
    <w:name w:val="ammannexetitre"/>
    <w:basedOn w:val="Normal"/>
    <w:rsid w:val="005424C0"/>
    <w:pPr>
      <w:shd w:val="clear" w:color="auto" w:fill="CAD5ED"/>
      <w:suppressAutoHyphens w:val="0"/>
      <w:spacing w:before="100" w:beforeAutospacing="1" w:after="100" w:afterAutospacing="1"/>
      <w:jc w:val="center"/>
    </w:pPr>
    <w:rPr>
      <w:rFonts w:ascii="Arial" w:hAnsi="Arial" w:cs="Arial"/>
      <w:b/>
      <w:bCs/>
      <w:color w:val="000099"/>
      <w:sz w:val="36"/>
      <w:szCs w:val="36"/>
      <w:lang w:eastAsia="fr-FR"/>
    </w:rPr>
  </w:style>
  <w:style w:type="paragraph" w:customStyle="1" w:styleId="ammannexetitre1">
    <w:name w:val="ammannexetitre1"/>
    <w:basedOn w:val="Normal"/>
    <w:rsid w:val="005424C0"/>
    <w:pPr>
      <w:suppressAutoHyphens w:val="0"/>
      <w:spacing w:before="100" w:beforeAutospacing="1" w:after="100" w:afterAutospacing="1"/>
    </w:pPr>
    <w:rPr>
      <w:rFonts w:ascii="Arial" w:hAnsi="Arial" w:cs="Arial"/>
      <w:b/>
      <w:bCs/>
      <w:color w:val="000099"/>
      <w:sz w:val="20"/>
      <w:szCs w:val="20"/>
      <w:lang w:eastAsia="fr-FR"/>
    </w:rPr>
  </w:style>
  <w:style w:type="paragraph" w:customStyle="1" w:styleId="ammannexetitre2">
    <w:name w:val="ammannexetitre2"/>
    <w:basedOn w:val="Normal"/>
    <w:rsid w:val="005424C0"/>
    <w:pPr>
      <w:suppressAutoHyphens w:val="0"/>
      <w:spacing w:before="100" w:beforeAutospacing="1" w:after="100" w:afterAutospacing="1"/>
    </w:pPr>
    <w:rPr>
      <w:rFonts w:ascii="Arial" w:hAnsi="Arial" w:cs="Arial"/>
      <w:b/>
      <w:bCs/>
      <w:color w:val="0000A0"/>
      <w:lang w:eastAsia="fr-FR"/>
    </w:rPr>
  </w:style>
  <w:style w:type="paragraph" w:customStyle="1" w:styleId="ammannexetitre2bis">
    <w:name w:val="ammannexetitre2bis"/>
    <w:basedOn w:val="Normal"/>
    <w:rsid w:val="005424C0"/>
    <w:pPr>
      <w:suppressAutoHyphens w:val="0"/>
      <w:spacing w:before="100" w:beforeAutospacing="1" w:after="100" w:afterAutospacing="1"/>
    </w:pPr>
    <w:rPr>
      <w:rFonts w:ascii="Arial" w:hAnsi="Arial" w:cs="Arial"/>
      <w:b/>
      <w:bCs/>
      <w:i/>
      <w:iCs/>
      <w:color w:val="0000A0"/>
      <w:lang w:eastAsia="fr-FR"/>
    </w:rPr>
  </w:style>
  <w:style w:type="paragraph" w:customStyle="1" w:styleId="ammcorpstexte">
    <w:name w:val="ammcorpstexte"/>
    <w:basedOn w:val="Normal"/>
    <w:rsid w:val="005424C0"/>
    <w:pPr>
      <w:suppressAutoHyphens w:val="0"/>
    </w:pPr>
    <w:rPr>
      <w:rFonts w:ascii="Arial" w:hAnsi="Arial" w:cs="Arial"/>
      <w:color w:val="000000"/>
      <w:lang w:eastAsia="fr-FR"/>
    </w:rPr>
  </w:style>
  <w:style w:type="paragraph" w:customStyle="1" w:styleId="ammdenomination">
    <w:name w:val="ammdenomination"/>
    <w:basedOn w:val="Normal"/>
    <w:rsid w:val="005424C0"/>
    <w:pPr>
      <w:suppressAutoHyphens w:val="0"/>
    </w:pPr>
    <w:rPr>
      <w:rFonts w:ascii="Arial" w:hAnsi="Arial" w:cs="Arial"/>
      <w:b/>
      <w:bCs/>
      <w:color w:val="000000"/>
      <w:lang w:eastAsia="fr-FR"/>
    </w:rPr>
  </w:style>
  <w:style w:type="paragraph" w:customStyle="1" w:styleId="ammtitulairenom">
    <w:name w:val="ammtitulairenom"/>
    <w:basedOn w:val="Normal"/>
    <w:rsid w:val="005424C0"/>
    <w:pPr>
      <w:suppressAutoHyphens w:val="0"/>
    </w:pPr>
    <w:rPr>
      <w:rFonts w:ascii="Arial" w:hAnsi="Arial" w:cs="Arial"/>
      <w:b/>
      <w:bCs/>
      <w:color w:val="000000"/>
      <w:lang w:eastAsia="fr-FR"/>
    </w:rPr>
  </w:style>
  <w:style w:type="paragraph" w:customStyle="1" w:styleId="ammtitulaireadresse">
    <w:name w:val="ammtitulaireadresse"/>
    <w:basedOn w:val="Normal"/>
    <w:rsid w:val="005424C0"/>
    <w:pPr>
      <w:suppressAutoHyphens w:val="0"/>
    </w:pPr>
    <w:rPr>
      <w:rFonts w:ascii="Arial" w:hAnsi="Arial" w:cs="Arial"/>
      <w:color w:val="000000"/>
      <w:lang w:eastAsia="fr-FR"/>
    </w:rPr>
  </w:style>
  <w:style w:type="paragraph" w:customStyle="1" w:styleId="datenotif">
    <w:name w:val="datenotif"/>
    <w:basedOn w:val="Normal"/>
    <w:rsid w:val="005424C0"/>
    <w:pPr>
      <w:suppressAutoHyphens w:val="0"/>
      <w:jc w:val="right"/>
    </w:pPr>
    <w:rPr>
      <w:rFonts w:ascii="Arial" w:hAnsi="Arial" w:cs="Arial"/>
      <w:color w:val="000080"/>
      <w:lang w:eastAsia="fr-FR"/>
    </w:rPr>
  </w:style>
  <w:style w:type="character" w:customStyle="1" w:styleId="st1">
    <w:name w:val="st1"/>
    <w:basedOn w:val="Policepardfaut"/>
    <w:rsid w:val="00C43ECA"/>
  </w:style>
  <w:style w:type="paragraph" w:styleId="En-ttedetabledesmatires">
    <w:name w:val="TOC Heading"/>
    <w:basedOn w:val="Titre1"/>
    <w:next w:val="Normal"/>
    <w:uiPriority w:val="39"/>
    <w:qFormat/>
    <w:rsid w:val="002A6EF3"/>
    <w:pPr>
      <w:keepLines/>
      <w:pageBreakBefore w:val="0"/>
      <w:numPr>
        <w:numId w:val="0"/>
      </w:numPr>
      <w:pBdr>
        <w:bottom w:val="none" w:sz="0" w:space="0" w:color="auto"/>
      </w:pBdr>
      <w:suppressAutoHyphens w:val="0"/>
      <w:spacing w:before="480" w:after="0" w:line="276" w:lineRule="auto"/>
      <w:jc w:val="left"/>
      <w:outlineLvl w:val="9"/>
    </w:pPr>
    <w:rPr>
      <w:rFonts w:ascii="Cambria" w:hAnsi="Cambria" w:cs="Times New Roman"/>
      <w:color w:val="365F91"/>
      <w:kern w:val="0"/>
      <w:sz w:val="28"/>
      <w:szCs w:val="28"/>
      <w:lang w:eastAsia="en-US"/>
    </w:rPr>
  </w:style>
  <w:style w:type="paragraph" w:customStyle="1" w:styleId="WW-Corpsdetexte3">
    <w:name w:val="WW-Corps de texte 3"/>
    <w:basedOn w:val="Normal"/>
    <w:rsid w:val="00BC0236"/>
    <w:pPr>
      <w:ind w:right="18"/>
    </w:pPr>
    <w:rPr>
      <w:sz w:val="24"/>
      <w:szCs w:val="20"/>
    </w:rPr>
  </w:style>
  <w:style w:type="paragraph" w:customStyle="1" w:styleId="DraftcorpsdetexteCar">
    <w:name w:val="Draft corps de texte Car"/>
    <w:basedOn w:val="Corpsdetexte"/>
    <w:semiHidden/>
    <w:rsid w:val="00BC0236"/>
    <w:pPr>
      <w:suppressAutoHyphens w:val="0"/>
      <w:spacing w:before="120"/>
    </w:pPr>
    <w:rPr>
      <w:rFonts w:ascii="Times" w:eastAsia="Times" w:hAnsi="Times"/>
      <w:sz w:val="22"/>
      <w:lang w:eastAsia="fr-FR"/>
    </w:rPr>
  </w:style>
  <w:style w:type="paragraph" w:customStyle="1" w:styleId="Texte">
    <w:name w:val="Texte"/>
    <w:basedOn w:val="Normal"/>
    <w:semiHidden/>
    <w:rsid w:val="000E5380"/>
    <w:pPr>
      <w:suppressAutoHyphens w:val="0"/>
      <w:spacing w:after="120" w:line="360" w:lineRule="atLeast"/>
    </w:pPr>
    <w:rPr>
      <w:szCs w:val="20"/>
      <w:lang w:eastAsia="fr-FR"/>
    </w:rPr>
  </w:style>
  <w:style w:type="character" w:styleId="Accentuationintense">
    <w:name w:val="Intense Emphasis"/>
    <w:uiPriority w:val="21"/>
    <w:qFormat/>
    <w:rsid w:val="00CF220E"/>
    <w:rPr>
      <w:b/>
      <w:bCs/>
      <w:i/>
      <w:iCs/>
      <w:color w:val="4F81BD"/>
    </w:rPr>
  </w:style>
  <w:style w:type="paragraph" w:customStyle="1" w:styleId="prototypetitre2">
    <w:name w:val="proto type titre 2"/>
    <w:basedOn w:val="Titre2"/>
    <w:rsid w:val="00781EAD"/>
    <w:pPr>
      <w:numPr>
        <w:ilvl w:val="0"/>
        <w:numId w:val="0"/>
      </w:numPr>
      <w:tabs>
        <w:tab w:val="num" w:pos="907"/>
      </w:tabs>
      <w:suppressAutoHyphens w:val="0"/>
      <w:spacing w:before="360" w:after="120"/>
      <w:ind w:left="792" w:hanging="432"/>
    </w:pPr>
    <w:rPr>
      <w:iCs w:val="0"/>
      <w:caps/>
      <w:smallCaps/>
      <w:color w:val="auto"/>
      <w:sz w:val="22"/>
      <w:szCs w:val="22"/>
      <w:lang w:eastAsia="fr-FR"/>
    </w:rPr>
  </w:style>
  <w:style w:type="paragraph" w:customStyle="1" w:styleId="prototypetitre1">
    <w:name w:val="proto type titre1"/>
    <w:basedOn w:val="Titre1"/>
    <w:rsid w:val="00331095"/>
    <w:pPr>
      <w:pageBreakBefore w:val="0"/>
      <w:pBdr>
        <w:bottom w:val="none" w:sz="0" w:space="0" w:color="auto"/>
      </w:pBdr>
      <w:tabs>
        <w:tab w:val="num" w:pos="360"/>
      </w:tabs>
      <w:suppressAutoHyphens w:val="0"/>
      <w:spacing w:before="480" w:after="240" w:line="360" w:lineRule="auto"/>
      <w:ind w:left="360" w:hanging="360"/>
      <w:jc w:val="left"/>
    </w:pPr>
    <w:rPr>
      <w:rFonts w:ascii="Times" w:hAnsi="Times"/>
      <w:color w:val="auto"/>
      <w:kern w:val="32"/>
      <w:u w:val="single"/>
      <w:lang w:eastAsia="fr-FR"/>
    </w:rPr>
  </w:style>
  <w:style w:type="character" w:customStyle="1" w:styleId="prototypecorpsdetexteCar">
    <w:name w:val="proto type corps de texte Car"/>
    <w:link w:val="prototypecorpsdetexte"/>
    <w:rsid w:val="00331095"/>
    <w:rPr>
      <w:rFonts w:ascii="Times" w:hAnsi="Times"/>
      <w:sz w:val="22"/>
      <w:szCs w:val="22"/>
      <w:lang w:eastAsia="ar-SA"/>
    </w:rPr>
  </w:style>
  <w:style w:type="character" w:customStyle="1" w:styleId="CommentaireCar">
    <w:name w:val="Commentaire Car"/>
    <w:link w:val="Commentaire"/>
    <w:rsid w:val="000B4075"/>
    <w:rPr>
      <w:lang w:eastAsia="ar-SA"/>
    </w:rPr>
  </w:style>
  <w:style w:type="paragraph" w:customStyle="1" w:styleId="Normal11pt">
    <w:name w:val="Normal + 11 pt"/>
    <w:aliases w:val="Justifié"/>
    <w:basedOn w:val="Retraitcorpsdetexte2"/>
    <w:rsid w:val="0049528B"/>
    <w:pPr>
      <w:suppressAutoHyphens w:val="0"/>
      <w:ind w:firstLine="0"/>
    </w:pPr>
    <w:rPr>
      <w:i/>
      <w:iCs/>
      <w:szCs w:val="22"/>
      <w:lang w:eastAsia="fr-FR"/>
    </w:rPr>
  </w:style>
  <w:style w:type="paragraph" w:customStyle="1" w:styleId="Corpsdetexte1">
    <w:name w:val="Corps de texte1"/>
    <w:basedOn w:val="Normal"/>
    <w:rsid w:val="00EB050B"/>
    <w:pPr>
      <w:spacing w:line="360" w:lineRule="auto"/>
    </w:pPr>
    <w:rPr>
      <w:sz w:val="24"/>
    </w:rPr>
  </w:style>
  <w:style w:type="character" w:customStyle="1" w:styleId="apple-converted-space">
    <w:name w:val="apple-converted-space"/>
    <w:basedOn w:val="Policepardfaut"/>
    <w:rsid w:val="00EE2914"/>
  </w:style>
  <w:style w:type="paragraph" w:customStyle="1" w:styleId="standard">
    <w:name w:val="standard"/>
    <w:basedOn w:val="Normal"/>
    <w:semiHidden/>
    <w:rsid w:val="00C24C34"/>
    <w:pPr>
      <w:suppressAutoHyphens w:val="0"/>
      <w:spacing w:before="60" w:after="60"/>
    </w:pPr>
    <w:rPr>
      <w:rFonts w:ascii="Arial" w:hAnsi="Arial"/>
      <w:color w:val="000000"/>
      <w:sz w:val="20"/>
      <w:szCs w:val="20"/>
      <w:lang w:eastAsia="fr-FR"/>
    </w:rPr>
  </w:style>
  <w:style w:type="character" w:styleId="Mentionnonrsolue">
    <w:name w:val="Unresolved Mention"/>
    <w:basedOn w:val="Policepardfaut"/>
    <w:uiPriority w:val="99"/>
    <w:semiHidden/>
    <w:unhideWhenUsed/>
    <w:rsid w:val="00FA7D75"/>
    <w:rPr>
      <w:color w:val="605E5C"/>
      <w:shd w:val="clear" w:color="auto" w:fill="E1DFDD"/>
    </w:rPr>
  </w:style>
  <w:style w:type="paragraph" w:customStyle="1" w:styleId="proto">
    <w:name w:val="proto"/>
    <w:basedOn w:val="PROTOCOLETEXTE"/>
    <w:link w:val="protoCar"/>
    <w:qFormat/>
    <w:rsid w:val="008D084E"/>
    <w:pPr>
      <w:jc w:val="center"/>
    </w:pPr>
    <w:rPr>
      <w:rFonts w:asciiTheme="minorHAnsi" w:hAnsiTheme="minorHAnsi" w:cstheme="minorHAnsi"/>
      <w:i/>
      <w:color w:val="002060"/>
    </w:rPr>
  </w:style>
  <w:style w:type="character" w:customStyle="1" w:styleId="TitreCar">
    <w:name w:val="Titre Car"/>
    <w:aliases w:val="indications Car"/>
    <w:basedOn w:val="Policepardfaut"/>
    <w:link w:val="Titre"/>
    <w:rsid w:val="005E6E0E"/>
    <w:rPr>
      <w:rFonts w:eastAsia="SimSun" w:cs="Tahoma"/>
      <w:i/>
      <w:sz w:val="22"/>
      <w:szCs w:val="28"/>
      <w:lang w:eastAsia="ar-SA"/>
    </w:rPr>
  </w:style>
  <w:style w:type="character" w:customStyle="1" w:styleId="PROTOCOLETEXTECar">
    <w:name w:val="PROTOCOLE TEXTE Car"/>
    <w:basedOn w:val="Policepardfaut"/>
    <w:link w:val="PROTOCOLETEXTE"/>
    <w:rsid w:val="008D084E"/>
    <w:rPr>
      <w:sz w:val="22"/>
      <w:szCs w:val="24"/>
      <w:lang w:val="fr-BE"/>
    </w:rPr>
  </w:style>
  <w:style w:type="character" w:customStyle="1" w:styleId="protoCar">
    <w:name w:val="proto Car"/>
    <w:basedOn w:val="PROTOCOLETEXTECar"/>
    <w:link w:val="proto"/>
    <w:rsid w:val="008D084E"/>
    <w:rPr>
      <w:rFonts w:asciiTheme="minorHAnsi" w:hAnsiTheme="minorHAnsi" w:cstheme="minorHAnsi"/>
      <w:i/>
      <w:color w:val="002060"/>
      <w:sz w:val="22"/>
      <w:szCs w:val="24"/>
      <w:lang w:val="fr-B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6109901">
      <w:bodyDiv w:val="1"/>
      <w:marLeft w:val="0"/>
      <w:marRight w:val="0"/>
      <w:marTop w:val="300"/>
      <w:marBottom w:val="0"/>
      <w:divBdr>
        <w:top w:val="none" w:sz="0" w:space="0" w:color="auto"/>
        <w:left w:val="none" w:sz="0" w:space="0" w:color="auto"/>
        <w:bottom w:val="none" w:sz="0" w:space="0" w:color="auto"/>
        <w:right w:val="none" w:sz="0" w:space="0" w:color="auto"/>
      </w:divBdr>
      <w:divsChild>
        <w:div w:id="1469396869">
          <w:marLeft w:val="0"/>
          <w:marRight w:val="0"/>
          <w:marTop w:val="0"/>
          <w:marBottom w:val="0"/>
          <w:divBdr>
            <w:top w:val="none" w:sz="0" w:space="0" w:color="auto"/>
            <w:left w:val="none" w:sz="0" w:space="0" w:color="auto"/>
            <w:bottom w:val="none" w:sz="0" w:space="0" w:color="auto"/>
            <w:right w:val="none" w:sz="0" w:space="0" w:color="auto"/>
          </w:divBdr>
          <w:divsChild>
            <w:div w:id="1189292107">
              <w:marLeft w:val="120"/>
              <w:marRight w:val="120"/>
              <w:marTop w:val="120"/>
              <w:marBottom w:val="120"/>
              <w:divBdr>
                <w:top w:val="single" w:sz="6" w:space="8" w:color="CCCCCC"/>
                <w:left w:val="none" w:sz="0" w:space="0" w:color="auto"/>
                <w:bottom w:val="none" w:sz="0" w:space="0" w:color="auto"/>
                <w:right w:val="none" w:sz="0" w:space="0" w:color="auto"/>
              </w:divBdr>
              <w:divsChild>
                <w:div w:id="792791559">
                  <w:marLeft w:val="120"/>
                  <w:marRight w:val="120"/>
                  <w:marTop w:val="120"/>
                  <w:marBottom w:val="120"/>
                  <w:divBdr>
                    <w:top w:val="none" w:sz="0" w:space="0" w:color="auto"/>
                    <w:left w:val="none" w:sz="0" w:space="0" w:color="auto"/>
                    <w:bottom w:val="none" w:sz="0" w:space="0" w:color="auto"/>
                    <w:right w:val="none" w:sz="0" w:space="0" w:color="auto"/>
                  </w:divBdr>
                  <w:divsChild>
                    <w:div w:id="1867206299">
                      <w:marLeft w:val="0"/>
                      <w:marRight w:val="0"/>
                      <w:marTop w:val="0"/>
                      <w:marBottom w:val="0"/>
                      <w:divBdr>
                        <w:top w:val="none" w:sz="0" w:space="0" w:color="auto"/>
                        <w:left w:val="none" w:sz="0" w:space="0" w:color="auto"/>
                        <w:bottom w:val="none" w:sz="0" w:space="0" w:color="auto"/>
                        <w:right w:val="none" w:sz="0" w:space="0" w:color="auto"/>
                      </w:divBdr>
                      <w:divsChild>
                        <w:div w:id="213143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3901931">
      <w:bodyDiv w:val="1"/>
      <w:marLeft w:val="0"/>
      <w:marRight w:val="0"/>
      <w:marTop w:val="0"/>
      <w:marBottom w:val="0"/>
      <w:divBdr>
        <w:top w:val="none" w:sz="0" w:space="0" w:color="auto"/>
        <w:left w:val="none" w:sz="0" w:space="0" w:color="auto"/>
        <w:bottom w:val="none" w:sz="0" w:space="0" w:color="auto"/>
        <w:right w:val="none" w:sz="0" w:space="0" w:color="auto"/>
      </w:divBdr>
    </w:div>
    <w:div w:id="485823859">
      <w:bodyDiv w:val="1"/>
      <w:marLeft w:val="0"/>
      <w:marRight w:val="0"/>
      <w:marTop w:val="0"/>
      <w:marBottom w:val="0"/>
      <w:divBdr>
        <w:top w:val="none" w:sz="0" w:space="0" w:color="auto"/>
        <w:left w:val="none" w:sz="0" w:space="0" w:color="auto"/>
        <w:bottom w:val="none" w:sz="0" w:space="0" w:color="auto"/>
        <w:right w:val="none" w:sz="0" w:space="0" w:color="auto"/>
      </w:divBdr>
      <w:divsChild>
        <w:div w:id="1872258373">
          <w:marLeft w:val="0"/>
          <w:marRight w:val="0"/>
          <w:marTop w:val="0"/>
          <w:marBottom w:val="0"/>
          <w:divBdr>
            <w:top w:val="none" w:sz="0" w:space="0" w:color="auto"/>
            <w:left w:val="none" w:sz="0" w:space="0" w:color="auto"/>
            <w:bottom w:val="none" w:sz="0" w:space="0" w:color="auto"/>
            <w:right w:val="none" w:sz="0" w:space="0" w:color="auto"/>
          </w:divBdr>
          <w:divsChild>
            <w:div w:id="888149280">
              <w:marLeft w:val="0"/>
              <w:marRight w:val="0"/>
              <w:marTop w:val="0"/>
              <w:marBottom w:val="0"/>
              <w:divBdr>
                <w:top w:val="none" w:sz="0" w:space="0" w:color="auto"/>
                <w:left w:val="none" w:sz="0" w:space="0" w:color="auto"/>
                <w:bottom w:val="none" w:sz="0" w:space="0" w:color="auto"/>
                <w:right w:val="none" w:sz="0" w:space="0" w:color="auto"/>
              </w:divBdr>
              <w:divsChild>
                <w:div w:id="1655180240">
                  <w:marLeft w:val="2160"/>
                  <w:marRight w:val="2040"/>
                  <w:marTop w:val="0"/>
                  <w:marBottom w:val="0"/>
                  <w:divBdr>
                    <w:top w:val="none" w:sz="0" w:space="0" w:color="auto"/>
                    <w:left w:val="none" w:sz="0" w:space="0" w:color="auto"/>
                    <w:bottom w:val="none" w:sz="0" w:space="0" w:color="auto"/>
                    <w:right w:val="none" w:sz="0" w:space="0" w:color="auto"/>
                  </w:divBdr>
                  <w:divsChild>
                    <w:div w:id="451485290">
                      <w:marLeft w:val="0"/>
                      <w:marRight w:val="0"/>
                      <w:marTop w:val="0"/>
                      <w:marBottom w:val="0"/>
                      <w:divBdr>
                        <w:top w:val="none" w:sz="0" w:space="0" w:color="auto"/>
                        <w:left w:val="none" w:sz="0" w:space="0" w:color="auto"/>
                        <w:bottom w:val="none" w:sz="0" w:space="0" w:color="auto"/>
                        <w:right w:val="none" w:sz="0" w:space="0" w:color="auto"/>
                      </w:divBdr>
                      <w:divsChild>
                        <w:div w:id="1406687776">
                          <w:marLeft w:val="360"/>
                          <w:marRight w:val="360"/>
                          <w:marTop w:val="0"/>
                          <w:marBottom w:val="240"/>
                          <w:divBdr>
                            <w:top w:val="none" w:sz="0" w:space="0" w:color="auto"/>
                            <w:left w:val="none" w:sz="0" w:space="0" w:color="auto"/>
                            <w:bottom w:val="none" w:sz="0" w:space="0" w:color="auto"/>
                            <w:right w:val="none" w:sz="0" w:space="0" w:color="auto"/>
                          </w:divBdr>
                          <w:divsChild>
                            <w:div w:id="729502574">
                              <w:marLeft w:val="0"/>
                              <w:marRight w:val="0"/>
                              <w:marTop w:val="120"/>
                              <w:marBottom w:val="0"/>
                              <w:divBdr>
                                <w:top w:val="none" w:sz="0" w:space="0" w:color="auto"/>
                                <w:left w:val="none" w:sz="0" w:space="0" w:color="auto"/>
                                <w:bottom w:val="none" w:sz="0" w:space="0" w:color="auto"/>
                                <w:right w:val="none" w:sz="0" w:space="0" w:color="auto"/>
                              </w:divBdr>
                              <w:divsChild>
                                <w:div w:id="213598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95493361">
      <w:bodyDiv w:val="1"/>
      <w:marLeft w:val="0"/>
      <w:marRight w:val="0"/>
      <w:marTop w:val="0"/>
      <w:marBottom w:val="0"/>
      <w:divBdr>
        <w:top w:val="none" w:sz="0" w:space="0" w:color="auto"/>
        <w:left w:val="none" w:sz="0" w:space="0" w:color="auto"/>
        <w:bottom w:val="none" w:sz="0" w:space="0" w:color="auto"/>
        <w:right w:val="none" w:sz="0" w:space="0" w:color="auto"/>
      </w:divBdr>
      <w:divsChild>
        <w:div w:id="1524435673">
          <w:marLeft w:val="0"/>
          <w:marRight w:val="0"/>
          <w:marTop w:val="0"/>
          <w:marBottom w:val="0"/>
          <w:divBdr>
            <w:top w:val="none" w:sz="0" w:space="0" w:color="auto"/>
            <w:left w:val="none" w:sz="0" w:space="0" w:color="auto"/>
            <w:bottom w:val="none" w:sz="0" w:space="0" w:color="auto"/>
            <w:right w:val="none" w:sz="0" w:space="0" w:color="auto"/>
          </w:divBdr>
          <w:divsChild>
            <w:div w:id="1971352436">
              <w:marLeft w:val="0"/>
              <w:marRight w:val="0"/>
              <w:marTop w:val="0"/>
              <w:marBottom w:val="0"/>
              <w:divBdr>
                <w:top w:val="none" w:sz="0" w:space="0" w:color="auto"/>
                <w:left w:val="none" w:sz="0" w:space="0" w:color="auto"/>
                <w:bottom w:val="none" w:sz="0" w:space="0" w:color="auto"/>
                <w:right w:val="none" w:sz="0" w:space="0" w:color="auto"/>
              </w:divBdr>
              <w:divsChild>
                <w:div w:id="1181508898">
                  <w:marLeft w:val="0"/>
                  <w:marRight w:val="0"/>
                  <w:marTop w:val="0"/>
                  <w:marBottom w:val="0"/>
                  <w:divBdr>
                    <w:top w:val="none" w:sz="0" w:space="0" w:color="auto"/>
                    <w:left w:val="none" w:sz="0" w:space="0" w:color="auto"/>
                    <w:bottom w:val="none" w:sz="0" w:space="0" w:color="auto"/>
                    <w:right w:val="none" w:sz="0" w:space="0" w:color="auto"/>
                  </w:divBdr>
                  <w:divsChild>
                    <w:div w:id="161169334">
                      <w:marLeft w:val="0"/>
                      <w:marRight w:val="0"/>
                      <w:marTop w:val="0"/>
                      <w:marBottom w:val="0"/>
                      <w:divBdr>
                        <w:top w:val="none" w:sz="0" w:space="0" w:color="auto"/>
                        <w:left w:val="none" w:sz="0" w:space="0" w:color="auto"/>
                        <w:bottom w:val="none" w:sz="0" w:space="0" w:color="auto"/>
                        <w:right w:val="none" w:sz="0" w:space="0" w:color="auto"/>
                      </w:divBdr>
                      <w:divsChild>
                        <w:div w:id="1407655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0549369">
      <w:bodyDiv w:val="1"/>
      <w:marLeft w:val="0"/>
      <w:marRight w:val="0"/>
      <w:marTop w:val="0"/>
      <w:marBottom w:val="0"/>
      <w:divBdr>
        <w:top w:val="none" w:sz="0" w:space="0" w:color="auto"/>
        <w:left w:val="none" w:sz="0" w:space="0" w:color="auto"/>
        <w:bottom w:val="none" w:sz="0" w:space="0" w:color="auto"/>
        <w:right w:val="none" w:sz="0" w:space="0" w:color="auto"/>
      </w:divBdr>
      <w:divsChild>
        <w:div w:id="246501580">
          <w:marLeft w:val="0"/>
          <w:marRight w:val="0"/>
          <w:marTop w:val="0"/>
          <w:marBottom w:val="0"/>
          <w:divBdr>
            <w:top w:val="none" w:sz="0" w:space="0" w:color="auto"/>
            <w:left w:val="none" w:sz="0" w:space="0" w:color="auto"/>
            <w:bottom w:val="none" w:sz="0" w:space="0" w:color="auto"/>
            <w:right w:val="none" w:sz="0" w:space="0" w:color="auto"/>
          </w:divBdr>
        </w:div>
        <w:div w:id="280691172">
          <w:marLeft w:val="0"/>
          <w:marRight w:val="0"/>
          <w:marTop w:val="0"/>
          <w:marBottom w:val="0"/>
          <w:divBdr>
            <w:top w:val="none" w:sz="0" w:space="0" w:color="auto"/>
            <w:left w:val="none" w:sz="0" w:space="0" w:color="auto"/>
            <w:bottom w:val="none" w:sz="0" w:space="0" w:color="auto"/>
            <w:right w:val="none" w:sz="0" w:space="0" w:color="auto"/>
          </w:divBdr>
        </w:div>
        <w:div w:id="732197009">
          <w:marLeft w:val="0"/>
          <w:marRight w:val="0"/>
          <w:marTop w:val="0"/>
          <w:marBottom w:val="0"/>
          <w:divBdr>
            <w:top w:val="none" w:sz="0" w:space="0" w:color="auto"/>
            <w:left w:val="none" w:sz="0" w:space="0" w:color="auto"/>
            <w:bottom w:val="none" w:sz="0" w:space="0" w:color="auto"/>
            <w:right w:val="none" w:sz="0" w:space="0" w:color="auto"/>
          </w:divBdr>
        </w:div>
        <w:div w:id="983967811">
          <w:marLeft w:val="0"/>
          <w:marRight w:val="0"/>
          <w:marTop w:val="0"/>
          <w:marBottom w:val="0"/>
          <w:divBdr>
            <w:top w:val="none" w:sz="0" w:space="0" w:color="auto"/>
            <w:left w:val="none" w:sz="0" w:space="0" w:color="auto"/>
            <w:bottom w:val="none" w:sz="0" w:space="0" w:color="auto"/>
            <w:right w:val="none" w:sz="0" w:space="0" w:color="auto"/>
          </w:divBdr>
        </w:div>
        <w:div w:id="1210650920">
          <w:marLeft w:val="0"/>
          <w:marRight w:val="0"/>
          <w:marTop w:val="0"/>
          <w:marBottom w:val="0"/>
          <w:divBdr>
            <w:top w:val="none" w:sz="0" w:space="0" w:color="auto"/>
            <w:left w:val="none" w:sz="0" w:space="0" w:color="auto"/>
            <w:bottom w:val="none" w:sz="0" w:space="0" w:color="auto"/>
            <w:right w:val="none" w:sz="0" w:space="0" w:color="auto"/>
          </w:divBdr>
        </w:div>
        <w:div w:id="1651010087">
          <w:marLeft w:val="0"/>
          <w:marRight w:val="0"/>
          <w:marTop w:val="0"/>
          <w:marBottom w:val="0"/>
          <w:divBdr>
            <w:top w:val="none" w:sz="0" w:space="0" w:color="auto"/>
            <w:left w:val="none" w:sz="0" w:space="0" w:color="auto"/>
            <w:bottom w:val="none" w:sz="0" w:space="0" w:color="auto"/>
            <w:right w:val="none" w:sz="0" w:space="0" w:color="auto"/>
          </w:divBdr>
        </w:div>
        <w:div w:id="1726642151">
          <w:marLeft w:val="0"/>
          <w:marRight w:val="0"/>
          <w:marTop w:val="0"/>
          <w:marBottom w:val="0"/>
          <w:divBdr>
            <w:top w:val="none" w:sz="0" w:space="0" w:color="auto"/>
            <w:left w:val="none" w:sz="0" w:space="0" w:color="auto"/>
            <w:bottom w:val="none" w:sz="0" w:space="0" w:color="auto"/>
            <w:right w:val="none" w:sz="0" w:space="0" w:color="auto"/>
          </w:divBdr>
        </w:div>
        <w:div w:id="2096705642">
          <w:marLeft w:val="0"/>
          <w:marRight w:val="0"/>
          <w:marTop w:val="0"/>
          <w:marBottom w:val="0"/>
          <w:divBdr>
            <w:top w:val="none" w:sz="0" w:space="0" w:color="auto"/>
            <w:left w:val="none" w:sz="0" w:space="0" w:color="auto"/>
            <w:bottom w:val="none" w:sz="0" w:space="0" w:color="auto"/>
            <w:right w:val="none" w:sz="0" w:space="0" w:color="auto"/>
          </w:divBdr>
        </w:div>
        <w:div w:id="2105491462">
          <w:marLeft w:val="0"/>
          <w:marRight w:val="0"/>
          <w:marTop w:val="0"/>
          <w:marBottom w:val="0"/>
          <w:divBdr>
            <w:top w:val="none" w:sz="0" w:space="0" w:color="auto"/>
            <w:left w:val="none" w:sz="0" w:space="0" w:color="auto"/>
            <w:bottom w:val="none" w:sz="0" w:space="0" w:color="auto"/>
            <w:right w:val="none" w:sz="0" w:space="0" w:color="auto"/>
          </w:divBdr>
        </w:div>
      </w:divsChild>
    </w:div>
    <w:div w:id="959142367">
      <w:bodyDiv w:val="1"/>
      <w:marLeft w:val="0"/>
      <w:marRight w:val="0"/>
      <w:marTop w:val="0"/>
      <w:marBottom w:val="0"/>
      <w:divBdr>
        <w:top w:val="none" w:sz="0" w:space="0" w:color="auto"/>
        <w:left w:val="none" w:sz="0" w:space="0" w:color="auto"/>
        <w:bottom w:val="none" w:sz="0" w:space="0" w:color="auto"/>
        <w:right w:val="none" w:sz="0" w:space="0" w:color="auto"/>
      </w:divBdr>
      <w:divsChild>
        <w:div w:id="1176922881">
          <w:marLeft w:val="0"/>
          <w:marRight w:val="0"/>
          <w:marTop w:val="0"/>
          <w:marBottom w:val="0"/>
          <w:divBdr>
            <w:top w:val="none" w:sz="0" w:space="0" w:color="auto"/>
            <w:left w:val="none" w:sz="0" w:space="0" w:color="auto"/>
            <w:bottom w:val="none" w:sz="0" w:space="0" w:color="auto"/>
            <w:right w:val="none" w:sz="0" w:space="0" w:color="auto"/>
          </w:divBdr>
          <w:divsChild>
            <w:div w:id="754324123">
              <w:marLeft w:val="0"/>
              <w:marRight w:val="0"/>
              <w:marTop w:val="0"/>
              <w:marBottom w:val="0"/>
              <w:divBdr>
                <w:top w:val="none" w:sz="0" w:space="0" w:color="auto"/>
                <w:left w:val="none" w:sz="0" w:space="0" w:color="auto"/>
                <w:bottom w:val="none" w:sz="0" w:space="0" w:color="auto"/>
                <w:right w:val="none" w:sz="0" w:space="0" w:color="auto"/>
              </w:divBdr>
              <w:divsChild>
                <w:div w:id="599947410">
                  <w:marLeft w:val="0"/>
                  <w:marRight w:val="0"/>
                  <w:marTop w:val="0"/>
                  <w:marBottom w:val="0"/>
                  <w:divBdr>
                    <w:top w:val="none" w:sz="0" w:space="0" w:color="auto"/>
                    <w:left w:val="none" w:sz="0" w:space="0" w:color="auto"/>
                    <w:bottom w:val="none" w:sz="0" w:space="0" w:color="auto"/>
                    <w:right w:val="none" w:sz="0" w:space="0" w:color="auto"/>
                  </w:divBdr>
                  <w:divsChild>
                    <w:div w:id="124277390">
                      <w:marLeft w:val="0"/>
                      <w:marRight w:val="0"/>
                      <w:marTop w:val="0"/>
                      <w:marBottom w:val="0"/>
                      <w:divBdr>
                        <w:top w:val="none" w:sz="0" w:space="0" w:color="auto"/>
                        <w:left w:val="none" w:sz="0" w:space="0" w:color="auto"/>
                        <w:bottom w:val="none" w:sz="0" w:space="0" w:color="auto"/>
                        <w:right w:val="none" w:sz="0" w:space="0" w:color="auto"/>
                      </w:divBdr>
                      <w:divsChild>
                        <w:div w:id="2004701396">
                          <w:marLeft w:val="0"/>
                          <w:marRight w:val="0"/>
                          <w:marTop w:val="0"/>
                          <w:marBottom w:val="0"/>
                          <w:divBdr>
                            <w:top w:val="none" w:sz="0" w:space="0" w:color="auto"/>
                            <w:left w:val="none" w:sz="0" w:space="0" w:color="auto"/>
                            <w:bottom w:val="none" w:sz="0" w:space="0" w:color="auto"/>
                            <w:right w:val="none" w:sz="0" w:space="0" w:color="auto"/>
                          </w:divBdr>
                          <w:divsChild>
                            <w:div w:id="818959436">
                              <w:marLeft w:val="0"/>
                              <w:marRight w:val="0"/>
                              <w:marTop w:val="0"/>
                              <w:marBottom w:val="0"/>
                              <w:divBdr>
                                <w:top w:val="none" w:sz="0" w:space="0" w:color="auto"/>
                                <w:left w:val="none" w:sz="0" w:space="0" w:color="auto"/>
                                <w:bottom w:val="none" w:sz="0" w:space="0" w:color="auto"/>
                                <w:right w:val="none" w:sz="0" w:space="0" w:color="auto"/>
                              </w:divBdr>
                              <w:divsChild>
                                <w:div w:id="2129858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26407121">
      <w:bodyDiv w:val="1"/>
      <w:marLeft w:val="0"/>
      <w:marRight w:val="0"/>
      <w:marTop w:val="300"/>
      <w:marBottom w:val="0"/>
      <w:divBdr>
        <w:top w:val="none" w:sz="0" w:space="0" w:color="auto"/>
        <w:left w:val="none" w:sz="0" w:space="0" w:color="auto"/>
        <w:bottom w:val="none" w:sz="0" w:space="0" w:color="auto"/>
        <w:right w:val="none" w:sz="0" w:space="0" w:color="auto"/>
      </w:divBdr>
      <w:divsChild>
        <w:div w:id="921379557">
          <w:marLeft w:val="0"/>
          <w:marRight w:val="0"/>
          <w:marTop w:val="0"/>
          <w:marBottom w:val="0"/>
          <w:divBdr>
            <w:top w:val="none" w:sz="0" w:space="0" w:color="auto"/>
            <w:left w:val="none" w:sz="0" w:space="0" w:color="auto"/>
            <w:bottom w:val="none" w:sz="0" w:space="0" w:color="auto"/>
            <w:right w:val="none" w:sz="0" w:space="0" w:color="auto"/>
          </w:divBdr>
          <w:divsChild>
            <w:div w:id="872421683">
              <w:marLeft w:val="120"/>
              <w:marRight w:val="120"/>
              <w:marTop w:val="120"/>
              <w:marBottom w:val="120"/>
              <w:divBdr>
                <w:top w:val="single" w:sz="6" w:space="8" w:color="CCCCCC"/>
                <w:left w:val="none" w:sz="0" w:space="0" w:color="auto"/>
                <w:bottom w:val="none" w:sz="0" w:space="0" w:color="auto"/>
                <w:right w:val="none" w:sz="0" w:space="0" w:color="auto"/>
              </w:divBdr>
              <w:divsChild>
                <w:div w:id="1640955992">
                  <w:marLeft w:val="120"/>
                  <w:marRight w:val="120"/>
                  <w:marTop w:val="120"/>
                  <w:marBottom w:val="120"/>
                  <w:divBdr>
                    <w:top w:val="none" w:sz="0" w:space="0" w:color="auto"/>
                    <w:left w:val="none" w:sz="0" w:space="0" w:color="auto"/>
                    <w:bottom w:val="none" w:sz="0" w:space="0" w:color="auto"/>
                    <w:right w:val="none" w:sz="0" w:space="0" w:color="auto"/>
                  </w:divBdr>
                  <w:divsChild>
                    <w:div w:id="674458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9682888">
      <w:bodyDiv w:val="1"/>
      <w:marLeft w:val="0"/>
      <w:marRight w:val="0"/>
      <w:marTop w:val="0"/>
      <w:marBottom w:val="0"/>
      <w:divBdr>
        <w:top w:val="none" w:sz="0" w:space="0" w:color="auto"/>
        <w:left w:val="none" w:sz="0" w:space="0" w:color="auto"/>
        <w:bottom w:val="none" w:sz="0" w:space="0" w:color="auto"/>
        <w:right w:val="none" w:sz="0" w:space="0" w:color="auto"/>
      </w:divBdr>
      <w:divsChild>
        <w:div w:id="1145318919">
          <w:marLeft w:val="0"/>
          <w:marRight w:val="0"/>
          <w:marTop w:val="0"/>
          <w:marBottom w:val="0"/>
          <w:divBdr>
            <w:top w:val="none" w:sz="0" w:space="0" w:color="auto"/>
            <w:left w:val="none" w:sz="0" w:space="0" w:color="auto"/>
            <w:bottom w:val="none" w:sz="0" w:space="0" w:color="auto"/>
            <w:right w:val="none" w:sz="0" w:space="0" w:color="auto"/>
          </w:divBdr>
          <w:divsChild>
            <w:div w:id="1169560629">
              <w:marLeft w:val="0"/>
              <w:marRight w:val="0"/>
              <w:marTop w:val="0"/>
              <w:marBottom w:val="0"/>
              <w:divBdr>
                <w:top w:val="none" w:sz="0" w:space="0" w:color="auto"/>
                <w:left w:val="none" w:sz="0" w:space="0" w:color="auto"/>
                <w:bottom w:val="none" w:sz="0" w:space="0" w:color="auto"/>
                <w:right w:val="none" w:sz="0" w:space="0" w:color="auto"/>
              </w:divBdr>
              <w:divsChild>
                <w:div w:id="74011826">
                  <w:marLeft w:val="2700"/>
                  <w:marRight w:val="2550"/>
                  <w:marTop w:val="0"/>
                  <w:marBottom w:val="0"/>
                  <w:divBdr>
                    <w:top w:val="none" w:sz="0" w:space="0" w:color="auto"/>
                    <w:left w:val="none" w:sz="0" w:space="0" w:color="auto"/>
                    <w:bottom w:val="none" w:sz="0" w:space="0" w:color="auto"/>
                    <w:right w:val="none" w:sz="0" w:space="0" w:color="auto"/>
                  </w:divBdr>
                  <w:divsChild>
                    <w:div w:id="49959658">
                      <w:marLeft w:val="0"/>
                      <w:marRight w:val="0"/>
                      <w:marTop w:val="0"/>
                      <w:marBottom w:val="0"/>
                      <w:divBdr>
                        <w:top w:val="none" w:sz="0" w:space="0" w:color="auto"/>
                        <w:left w:val="none" w:sz="0" w:space="0" w:color="auto"/>
                        <w:bottom w:val="none" w:sz="0" w:space="0" w:color="auto"/>
                        <w:right w:val="none" w:sz="0" w:space="0" w:color="auto"/>
                      </w:divBdr>
                      <w:divsChild>
                        <w:div w:id="1213082333">
                          <w:marLeft w:val="450"/>
                          <w:marRight w:val="450"/>
                          <w:marTop w:val="0"/>
                          <w:marBottom w:val="300"/>
                          <w:divBdr>
                            <w:top w:val="none" w:sz="0" w:space="0" w:color="auto"/>
                            <w:left w:val="none" w:sz="0" w:space="0" w:color="auto"/>
                            <w:bottom w:val="none" w:sz="0" w:space="0" w:color="auto"/>
                            <w:right w:val="none" w:sz="0" w:space="0" w:color="auto"/>
                          </w:divBdr>
                          <w:divsChild>
                            <w:div w:id="1585795880">
                              <w:marLeft w:val="0"/>
                              <w:marRight w:val="0"/>
                              <w:marTop w:val="150"/>
                              <w:marBottom w:val="0"/>
                              <w:divBdr>
                                <w:top w:val="none" w:sz="0" w:space="0" w:color="auto"/>
                                <w:left w:val="none" w:sz="0" w:space="0" w:color="auto"/>
                                <w:bottom w:val="none" w:sz="0" w:space="0" w:color="auto"/>
                                <w:right w:val="none" w:sz="0" w:space="0" w:color="auto"/>
                              </w:divBdr>
                              <w:divsChild>
                                <w:div w:id="346250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47310202">
      <w:bodyDiv w:val="1"/>
      <w:marLeft w:val="0"/>
      <w:marRight w:val="0"/>
      <w:marTop w:val="0"/>
      <w:marBottom w:val="0"/>
      <w:divBdr>
        <w:top w:val="none" w:sz="0" w:space="0" w:color="auto"/>
        <w:left w:val="none" w:sz="0" w:space="0" w:color="auto"/>
        <w:bottom w:val="none" w:sz="0" w:space="0" w:color="auto"/>
        <w:right w:val="none" w:sz="0" w:space="0" w:color="auto"/>
      </w:divBdr>
      <w:divsChild>
        <w:div w:id="836070229">
          <w:marLeft w:val="0"/>
          <w:marRight w:val="0"/>
          <w:marTop w:val="0"/>
          <w:marBottom w:val="0"/>
          <w:divBdr>
            <w:top w:val="none" w:sz="0" w:space="0" w:color="auto"/>
            <w:left w:val="none" w:sz="0" w:space="0" w:color="auto"/>
            <w:bottom w:val="none" w:sz="0" w:space="0" w:color="auto"/>
            <w:right w:val="none" w:sz="0" w:space="0" w:color="auto"/>
          </w:divBdr>
          <w:divsChild>
            <w:div w:id="24066999">
              <w:marLeft w:val="0"/>
              <w:marRight w:val="0"/>
              <w:marTop w:val="0"/>
              <w:marBottom w:val="0"/>
              <w:divBdr>
                <w:top w:val="none" w:sz="0" w:space="0" w:color="auto"/>
                <w:left w:val="none" w:sz="0" w:space="0" w:color="auto"/>
                <w:bottom w:val="none" w:sz="0" w:space="0" w:color="auto"/>
                <w:right w:val="none" w:sz="0" w:space="0" w:color="auto"/>
              </w:divBdr>
            </w:div>
            <w:div w:id="132525569">
              <w:marLeft w:val="0"/>
              <w:marRight w:val="0"/>
              <w:marTop w:val="0"/>
              <w:marBottom w:val="0"/>
              <w:divBdr>
                <w:top w:val="none" w:sz="0" w:space="0" w:color="auto"/>
                <w:left w:val="none" w:sz="0" w:space="0" w:color="auto"/>
                <w:bottom w:val="none" w:sz="0" w:space="0" w:color="auto"/>
                <w:right w:val="none" w:sz="0" w:space="0" w:color="auto"/>
              </w:divBdr>
            </w:div>
            <w:div w:id="338505581">
              <w:marLeft w:val="0"/>
              <w:marRight w:val="0"/>
              <w:marTop w:val="0"/>
              <w:marBottom w:val="0"/>
              <w:divBdr>
                <w:top w:val="none" w:sz="0" w:space="0" w:color="auto"/>
                <w:left w:val="none" w:sz="0" w:space="0" w:color="auto"/>
                <w:bottom w:val="none" w:sz="0" w:space="0" w:color="auto"/>
                <w:right w:val="none" w:sz="0" w:space="0" w:color="auto"/>
              </w:divBdr>
            </w:div>
            <w:div w:id="359627837">
              <w:marLeft w:val="0"/>
              <w:marRight w:val="0"/>
              <w:marTop w:val="0"/>
              <w:marBottom w:val="0"/>
              <w:divBdr>
                <w:top w:val="none" w:sz="0" w:space="0" w:color="auto"/>
                <w:left w:val="none" w:sz="0" w:space="0" w:color="auto"/>
                <w:bottom w:val="none" w:sz="0" w:space="0" w:color="auto"/>
                <w:right w:val="none" w:sz="0" w:space="0" w:color="auto"/>
              </w:divBdr>
            </w:div>
            <w:div w:id="422065948">
              <w:marLeft w:val="0"/>
              <w:marRight w:val="0"/>
              <w:marTop w:val="0"/>
              <w:marBottom w:val="0"/>
              <w:divBdr>
                <w:top w:val="none" w:sz="0" w:space="0" w:color="auto"/>
                <w:left w:val="none" w:sz="0" w:space="0" w:color="auto"/>
                <w:bottom w:val="none" w:sz="0" w:space="0" w:color="auto"/>
                <w:right w:val="none" w:sz="0" w:space="0" w:color="auto"/>
              </w:divBdr>
            </w:div>
            <w:div w:id="530460885">
              <w:marLeft w:val="0"/>
              <w:marRight w:val="0"/>
              <w:marTop w:val="0"/>
              <w:marBottom w:val="0"/>
              <w:divBdr>
                <w:top w:val="none" w:sz="0" w:space="0" w:color="auto"/>
                <w:left w:val="none" w:sz="0" w:space="0" w:color="auto"/>
                <w:bottom w:val="none" w:sz="0" w:space="0" w:color="auto"/>
                <w:right w:val="none" w:sz="0" w:space="0" w:color="auto"/>
              </w:divBdr>
            </w:div>
            <w:div w:id="714737493">
              <w:marLeft w:val="0"/>
              <w:marRight w:val="0"/>
              <w:marTop w:val="0"/>
              <w:marBottom w:val="0"/>
              <w:divBdr>
                <w:top w:val="none" w:sz="0" w:space="0" w:color="auto"/>
                <w:left w:val="none" w:sz="0" w:space="0" w:color="auto"/>
                <w:bottom w:val="none" w:sz="0" w:space="0" w:color="auto"/>
                <w:right w:val="none" w:sz="0" w:space="0" w:color="auto"/>
              </w:divBdr>
            </w:div>
            <w:div w:id="869075204">
              <w:marLeft w:val="0"/>
              <w:marRight w:val="0"/>
              <w:marTop w:val="0"/>
              <w:marBottom w:val="0"/>
              <w:divBdr>
                <w:top w:val="none" w:sz="0" w:space="0" w:color="auto"/>
                <w:left w:val="none" w:sz="0" w:space="0" w:color="auto"/>
                <w:bottom w:val="none" w:sz="0" w:space="0" w:color="auto"/>
                <w:right w:val="none" w:sz="0" w:space="0" w:color="auto"/>
              </w:divBdr>
            </w:div>
            <w:div w:id="978267379">
              <w:marLeft w:val="0"/>
              <w:marRight w:val="0"/>
              <w:marTop w:val="0"/>
              <w:marBottom w:val="0"/>
              <w:divBdr>
                <w:top w:val="none" w:sz="0" w:space="0" w:color="auto"/>
                <w:left w:val="none" w:sz="0" w:space="0" w:color="auto"/>
                <w:bottom w:val="none" w:sz="0" w:space="0" w:color="auto"/>
                <w:right w:val="none" w:sz="0" w:space="0" w:color="auto"/>
              </w:divBdr>
            </w:div>
            <w:div w:id="1069689737">
              <w:marLeft w:val="0"/>
              <w:marRight w:val="0"/>
              <w:marTop w:val="0"/>
              <w:marBottom w:val="0"/>
              <w:divBdr>
                <w:top w:val="none" w:sz="0" w:space="0" w:color="auto"/>
                <w:left w:val="none" w:sz="0" w:space="0" w:color="auto"/>
                <w:bottom w:val="none" w:sz="0" w:space="0" w:color="auto"/>
                <w:right w:val="none" w:sz="0" w:space="0" w:color="auto"/>
              </w:divBdr>
            </w:div>
            <w:div w:id="1125267762">
              <w:marLeft w:val="0"/>
              <w:marRight w:val="0"/>
              <w:marTop w:val="0"/>
              <w:marBottom w:val="0"/>
              <w:divBdr>
                <w:top w:val="none" w:sz="0" w:space="0" w:color="auto"/>
                <w:left w:val="none" w:sz="0" w:space="0" w:color="auto"/>
                <w:bottom w:val="none" w:sz="0" w:space="0" w:color="auto"/>
                <w:right w:val="none" w:sz="0" w:space="0" w:color="auto"/>
              </w:divBdr>
            </w:div>
            <w:div w:id="1174995748">
              <w:marLeft w:val="0"/>
              <w:marRight w:val="0"/>
              <w:marTop w:val="0"/>
              <w:marBottom w:val="0"/>
              <w:divBdr>
                <w:top w:val="none" w:sz="0" w:space="0" w:color="auto"/>
                <w:left w:val="none" w:sz="0" w:space="0" w:color="auto"/>
                <w:bottom w:val="none" w:sz="0" w:space="0" w:color="auto"/>
                <w:right w:val="none" w:sz="0" w:space="0" w:color="auto"/>
              </w:divBdr>
            </w:div>
            <w:div w:id="1316950703">
              <w:marLeft w:val="0"/>
              <w:marRight w:val="0"/>
              <w:marTop w:val="0"/>
              <w:marBottom w:val="0"/>
              <w:divBdr>
                <w:top w:val="none" w:sz="0" w:space="0" w:color="auto"/>
                <w:left w:val="none" w:sz="0" w:space="0" w:color="auto"/>
                <w:bottom w:val="none" w:sz="0" w:space="0" w:color="auto"/>
                <w:right w:val="none" w:sz="0" w:space="0" w:color="auto"/>
              </w:divBdr>
            </w:div>
            <w:div w:id="1329989287">
              <w:marLeft w:val="0"/>
              <w:marRight w:val="0"/>
              <w:marTop w:val="0"/>
              <w:marBottom w:val="0"/>
              <w:divBdr>
                <w:top w:val="none" w:sz="0" w:space="0" w:color="auto"/>
                <w:left w:val="none" w:sz="0" w:space="0" w:color="auto"/>
                <w:bottom w:val="none" w:sz="0" w:space="0" w:color="auto"/>
                <w:right w:val="none" w:sz="0" w:space="0" w:color="auto"/>
              </w:divBdr>
            </w:div>
            <w:div w:id="1334602158">
              <w:marLeft w:val="0"/>
              <w:marRight w:val="0"/>
              <w:marTop w:val="0"/>
              <w:marBottom w:val="0"/>
              <w:divBdr>
                <w:top w:val="none" w:sz="0" w:space="0" w:color="auto"/>
                <w:left w:val="none" w:sz="0" w:space="0" w:color="auto"/>
                <w:bottom w:val="none" w:sz="0" w:space="0" w:color="auto"/>
                <w:right w:val="none" w:sz="0" w:space="0" w:color="auto"/>
              </w:divBdr>
            </w:div>
            <w:div w:id="1420178025">
              <w:marLeft w:val="0"/>
              <w:marRight w:val="0"/>
              <w:marTop w:val="0"/>
              <w:marBottom w:val="0"/>
              <w:divBdr>
                <w:top w:val="none" w:sz="0" w:space="0" w:color="auto"/>
                <w:left w:val="none" w:sz="0" w:space="0" w:color="auto"/>
                <w:bottom w:val="none" w:sz="0" w:space="0" w:color="auto"/>
                <w:right w:val="none" w:sz="0" w:space="0" w:color="auto"/>
              </w:divBdr>
            </w:div>
            <w:div w:id="1551500293">
              <w:marLeft w:val="0"/>
              <w:marRight w:val="0"/>
              <w:marTop w:val="0"/>
              <w:marBottom w:val="0"/>
              <w:divBdr>
                <w:top w:val="none" w:sz="0" w:space="0" w:color="auto"/>
                <w:left w:val="none" w:sz="0" w:space="0" w:color="auto"/>
                <w:bottom w:val="none" w:sz="0" w:space="0" w:color="auto"/>
                <w:right w:val="none" w:sz="0" w:space="0" w:color="auto"/>
              </w:divBdr>
            </w:div>
            <w:div w:id="1592740628">
              <w:marLeft w:val="0"/>
              <w:marRight w:val="0"/>
              <w:marTop w:val="0"/>
              <w:marBottom w:val="0"/>
              <w:divBdr>
                <w:top w:val="none" w:sz="0" w:space="0" w:color="auto"/>
                <w:left w:val="none" w:sz="0" w:space="0" w:color="auto"/>
                <w:bottom w:val="none" w:sz="0" w:space="0" w:color="auto"/>
                <w:right w:val="none" w:sz="0" w:space="0" w:color="auto"/>
              </w:divBdr>
            </w:div>
            <w:div w:id="1626279067">
              <w:marLeft w:val="0"/>
              <w:marRight w:val="0"/>
              <w:marTop w:val="0"/>
              <w:marBottom w:val="0"/>
              <w:divBdr>
                <w:top w:val="none" w:sz="0" w:space="0" w:color="auto"/>
                <w:left w:val="none" w:sz="0" w:space="0" w:color="auto"/>
                <w:bottom w:val="none" w:sz="0" w:space="0" w:color="auto"/>
                <w:right w:val="none" w:sz="0" w:space="0" w:color="auto"/>
              </w:divBdr>
            </w:div>
            <w:div w:id="1647738421">
              <w:marLeft w:val="0"/>
              <w:marRight w:val="0"/>
              <w:marTop w:val="0"/>
              <w:marBottom w:val="0"/>
              <w:divBdr>
                <w:top w:val="none" w:sz="0" w:space="0" w:color="auto"/>
                <w:left w:val="none" w:sz="0" w:space="0" w:color="auto"/>
                <w:bottom w:val="none" w:sz="0" w:space="0" w:color="auto"/>
                <w:right w:val="none" w:sz="0" w:space="0" w:color="auto"/>
              </w:divBdr>
            </w:div>
            <w:div w:id="1668246792">
              <w:marLeft w:val="0"/>
              <w:marRight w:val="0"/>
              <w:marTop w:val="0"/>
              <w:marBottom w:val="0"/>
              <w:divBdr>
                <w:top w:val="none" w:sz="0" w:space="0" w:color="auto"/>
                <w:left w:val="none" w:sz="0" w:space="0" w:color="auto"/>
                <w:bottom w:val="none" w:sz="0" w:space="0" w:color="auto"/>
                <w:right w:val="none" w:sz="0" w:space="0" w:color="auto"/>
              </w:divBdr>
            </w:div>
            <w:div w:id="1787967355">
              <w:marLeft w:val="0"/>
              <w:marRight w:val="0"/>
              <w:marTop w:val="0"/>
              <w:marBottom w:val="0"/>
              <w:divBdr>
                <w:top w:val="none" w:sz="0" w:space="0" w:color="auto"/>
                <w:left w:val="none" w:sz="0" w:space="0" w:color="auto"/>
                <w:bottom w:val="none" w:sz="0" w:space="0" w:color="auto"/>
                <w:right w:val="none" w:sz="0" w:space="0" w:color="auto"/>
              </w:divBdr>
            </w:div>
            <w:div w:id="1968966354">
              <w:marLeft w:val="0"/>
              <w:marRight w:val="0"/>
              <w:marTop w:val="0"/>
              <w:marBottom w:val="0"/>
              <w:divBdr>
                <w:top w:val="none" w:sz="0" w:space="0" w:color="auto"/>
                <w:left w:val="none" w:sz="0" w:space="0" w:color="auto"/>
                <w:bottom w:val="none" w:sz="0" w:space="0" w:color="auto"/>
                <w:right w:val="none" w:sz="0" w:space="0" w:color="auto"/>
              </w:divBdr>
            </w:div>
            <w:div w:id="2046560529">
              <w:marLeft w:val="0"/>
              <w:marRight w:val="0"/>
              <w:marTop w:val="0"/>
              <w:marBottom w:val="0"/>
              <w:divBdr>
                <w:top w:val="none" w:sz="0" w:space="0" w:color="auto"/>
                <w:left w:val="none" w:sz="0" w:space="0" w:color="auto"/>
                <w:bottom w:val="none" w:sz="0" w:space="0" w:color="auto"/>
                <w:right w:val="none" w:sz="0" w:space="0" w:color="auto"/>
              </w:divBdr>
            </w:div>
            <w:div w:id="2130852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673432">
      <w:bodyDiv w:val="1"/>
      <w:marLeft w:val="0"/>
      <w:marRight w:val="0"/>
      <w:marTop w:val="0"/>
      <w:marBottom w:val="0"/>
      <w:divBdr>
        <w:top w:val="none" w:sz="0" w:space="0" w:color="auto"/>
        <w:left w:val="none" w:sz="0" w:space="0" w:color="auto"/>
        <w:bottom w:val="none" w:sz="0" w:space="0" w:color="auto"/>
        <w:right w:val="none" w:sz="0" w:space="0" w:color="auto"/>
      </w:divBdr>
    </w:div>
    <w:div w:id="1531845127">
      <w:bodyDiv w:val="1"/>
      <w:marLeft w:val="0"/>
      <w:marRight w:val="0"/>
      <w:marTop w:val="0"/>
      <w:marBottom w:val="0"/>
      <w:divBdr>
        <w:top w:val="none" w:sz="0" w:space="0" w:color="auto"/>
        <w:left w:val="none" w:sz="0" w:space="0" w:color="auto"/>
        <w:bottom w:val="none" w:sz="0" w:space="0" w:color="auto"/>
        <w:right w:val="none" w:sz="0" w:space="0" w:color="auto"/>
      </w:divBdr>
      <w:divsChild>
        <w:div w:id="1476869704">
          <w:marLeft w:val="0"/>
          <w:marRight w:val="0"/>
          <w:marTop w:val="0"/>
          <w:marBottom w:val="0"/>
          <w:divBdr>
            <w:top w:val="none" w:sz="0" w:space="0" w:color="auto"/>
            <w:left w:val="none" w:sz="0" w:space="0" w:color="auto"/>
            <w:bottom w:val="none" w:sz="0" w:space="0" w:color="auto"/>
            <w:right w:val="none" w:sz="0" w:space="0" w:color="auto"/>
          </w:divBdr>
          <w:divsChild>
            <w:div w:id="1196574187">
              <w:marLeft w:val="0"/>
              <w:marRight w:val="0"/>
              <w:marTop w:val="0"/>
              <w:marBottom w:val="0"/>
              <w:divBdr>
                <w:top w:val="none" w:sz="0" w:space="0" w:color="auto"/>
                <w:left w:val="none" w:sz="0" w:space="0" w:color="auto"/>
                <w:bottom w:val="none" w:sz="0" w:space="0" w:color="auto"/>
                <w:right w:val="none" w:sz="0" w:space="0" w:color="auto"/>
              </w:divBdr>
              <w:divsChild>
                <w:div w:id="1111390955">
                  <w:marLeft w:val="0"/>
                  <w:marRight w:val="0"/>
                  <w:marTop w:val="0"/>
                  <w:marBottom w:val="0"/>
                  <w:divBdr>
                    <w:top w:val="none" w:sz="0" w:space="0" w:color="auto"/>
                    <w:left w:val="none" w:sz="0" w:space="0" w:color="auto"/>
                    <w:bottom w:val="none" w:sz="0" w:space="0" w:color="auto"/>
                    <w:right w:val="none" w:sz="0" w:space="0" w:color="auto"/>
                  </w:divBdr>
                  <w:divsChild>
                    <w:div w:id="1137605912">
                      <w:marLeft w:val="0"/>
                      <w:marRight w:val="0"/>
                      <w:marTop w:val="0"/>
                      <w:marBottom w:val="0"/>
                      <w:divBdr>
                        <w:top w:val="none" w:sz="0" w:space="0" w:color="auto"/>
                        <w:left w:val="none" w:sz="0" w:space="0" w:color="auto"/>
                        <w:bottom w:val="none" w:sz="0" w:space="0" w:color="auto"/>
                        <w:right w:val="none" w:sz="0" w:space="0" w:color="auto"/>
                      </w:divBdr>
                      <w:divsChild>
                        <w:div w:id="2058315438">
                          <w:marLeft w:val="0"/>
                          <w:marRight w:val="0"/>
                          <w:marTop w:val="0"/>
                          <w:marBottom w:val="0"/>
                          <w:divBdr>
                            <w:top w:val="none" w:sz="0" w:space="0" w:color="auto"/>
                            <w:left w:val="none" w:sz="0" w:space="0" w:color="auto"/>
                            <w:bottom w:val="none" w:sz="0" w:space="0" w:color="auto"/>
                            <w:right w:val="none" w:sz="0" w:space="0" w:color="auto"/>
                          </w:divBdr>
                          <w:divsChild>
                            <w:div w:id="549657545">
                              <w:marLeft w:val="0"/>
                              <w:marRight w:val="0"/>
                              <w:marTop w:val="0"/>
                              <w:marBottom w:val="0"/>
                              <w:divBdr>
                                <w:top w:val="none" w:sz="0" w:space="0" w:color="auto"/>
                                <w:left w:val="none" w:sz="0" w:space="0" w:color="auto"/>
                                <w:bottom w:val="none" w:sz="0" w:space="0" w:color="auto"/>
                                <w:right w:val="none" w:sz="0" w:space="0" w:color="auto"/>
                              </w:divBdr>
                              <w:divsChild>
                                <w:div w:id="219445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23891371">
      <w:bodyDiv w:val="1"/>
      <w:marLeft w:val="0"/>
      <w:marRight w:val="0"/>
      <w:marTop w:val="0"/>
      <w:marBottom w:val="0"/>
      <w:divBdr>
        <w:top w:val="none" w:sz="0" w:space="0" w:color="auto"/>
        <w:left w:val="none" w:sz="0" w:space="0" w:color="auto"/>
        <w:bottom w:val="none" w:sz="0" w:space="0" w:color="auto"/>
        <w:right w:val="none" w:sz="0" w:space="0" w:color="auto"/>
      </w:divBdr>
      <w:divsChild>
        <w:div w:id="93945094">
          <w:marLeft w:val="0"/>
          <w:marRight w:val="0"/>
          <w:marTop w:val="0"/>
          <w:marBottom w:val="0"/>
          <w:divBdr>
            <w:top w:val="single" w:sz="8" w:space="1" w:color="auto"/>
            <w:left w:val="none" w:sz="0" w:space="0" w:color="auto"/>
            <w:bottom w:val="none" w:sz="0" w:space="0" w:color="auto"/>
            <w:right w:val="none" w:sz="0" w:space="0" w:color="auto"/>
          </w:divBdr>
        </w:div>
      </w:divsChild>
    </w:div>
    <w:div w:id="2033530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hyperlink" Target="http://www.chusa.jussieu.fr/urcest/sous_cadre.php?fich=Lexique/new_index.php?isphp=0&amp;fich=EC/legislation/DispositionslegislativesPromoteur.htm"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clinicaltrials.gov/" TargetMode="Externa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2.xml"/><Relationship Id="rId19" Type="http://schemas.openxmlformats.org/officeDocument/2006/relationships/hyperlink" Target="http://www.wma.net"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oleObject" Target="embeddings/oleObject2.bin"/><Relationship Id="rId2" Type="http://schemas.openxmlformats.org/officeDocument/2006/relationships/image" Target="media/image1.png"/><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2" Type="http://schemas.openxmlformats.org/officeDocument/2006/relationships/oleObject" Target="embeddings/oleObject3.bin"/><Relationship Id="rId1" Type="http://schemas.openxmlformats.org/officeDocument/2006/relationships/image" Target="media/image3.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FDCE45-1614-4848-91B5-DF239B0B72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TotalTime>
  <Pages>35</Pages>
  <Words>7309</Words>
  <Characters>40205</Characters>
  <Application>Microsoft Office Word</Application>
  <DocSecurity>0</DocSecurity>
  <Lines>335</Lines>
  <Paragraphs>94</Paragraphs>
  <ScaleCrop>false</ScaleCrop>
  <HeadingPairs>
    <vt:vector size="2" baseType="variant">
      <vt:variant>
        <vt:lpstr>Titre</vt:lpstr>
      </vt:variant>
      <vt:variant>
        <vt:i4>1</vt:i4>
      </vt:variant>
    </vt:vector>
  </HeadingPairs>
  <TitlesOfParts>
    <vt:vector size="1" baseType="lpstr">
      <vt:lpstr>Titre complet</vt:lpstr>
    </vt:vector>
  </TitlesOfParts>
  <Company>CHL</Company>
  <LinksUpToDate>false</LinksUpToDate>
  <CharactersWithSpaces>47420</CharactersWithSpaces>
  <SharedDoc>false</SharedDoc>
  <HLinks>
    <vt:vector size="750" baseType="variant">
      <vt:variant>
        <vt:i4>2556022</vt:i4>
      </vt:variant>
      <vt:variant>
        <vt:i4>729</vt:i4>
      </vt:variant>
      <vt:variant>
        <vt:i4>0</vt:i4>
      </vt:variant>
      <vt:variant>
        <vt:i4>5</vt:i4>
      </vt:variant>
      <vt:variant>
        <vt:lpwstr>http://www.wma.net/</vt:lpwstr>
      </vt:variant>
      <vt:variant>
        <vt:lpwstr/>
      </vt:variant>
      <vt:variant>
        <vt:i4>5242880</vt:i4>
      </vt:variant>
      <vt:variant>
        <vt:i4>726</vt:i4>
      </vt:variant>
      <vt:variant>
        <vt:i4>0</vt:i4>
      </vt:variant>
      <vt:variant>
        <vt:i4>5</vt:i4>
      </vt:variant>
      <vt:variant>
        <vt:lpwstr>http://www.chusa.jussieu.fr/urcest/sous_cadre.php?fich=Lexique/new_index.php?isphp=0&amp;fich=EC/legislation/DispositionslegislativesPromoteur.htm</vt:lpwstr>
      </vt:variant>
      <vt:variant>
        <vt:lpwstr/>
      </vt:variant>
      <vt:variant>
        <vt:i4>4063323</vt:i4>
      </vt:variant>
      <vt:variant>
        <vt:i4>723</vt:i4>
      </vt:variant>
      <vt:variant>
        <vt:i4>0</vt:i4>
      </vt:variant>
      <vt:variant>
        <vt:i4>5</vt:i4>
      </vt:variant>
      <vt:variant>
        <vt:lpwstr>mailto:vigilance-essais-cliniques@chu-poitiers.fr</vt:lpwstr>
      </vt:variant>
      <vt:variant>
        <vt:lpwstr/>
      </vt:variant>
      <vt:variant>
        <vt:i4>6291537</vt:i4>
      </vt:variant>
      <vt:variant>
        <vt:i4>720</vt:i4>
      </vt:variant>
      <vt:variant>
        <vt:i4>0</vt:i4>
      </vt:variant>
      <vt:variant>
        <vt:i4>5</vt:i4>
      </vt:variant>
      <vt:variant>
        <vt:lpwstr>mailto:sophie.duranton@chu-poitiers.fr</vt:lpwstr>
      </vt:variant>
      <vt:variant>
        <vt:lpwstr/>
      </vt:variant>
      <vt:variant>
        <vt:i4>3538988</vt:i4>
      </vt:variant>
      <vt:variant>
        <vt:i4>717</vt:i4>
      </vt:variant>
      <vt:variant>
        <vt:i4>0</vt:i4>
      </vt:variant>
      <vt:variant>
        <vt:i4>5</vt:i4>
      </vt:variant>
      <vt:variant>
        <vt:lpwstr>http://www.clinicaltrials.gov/</vt:lpwstr>
      </vt:variant>
      <vt:variant>
        <vt:lpwstr/>
      </vt:variant>
      <vt:variant>
        <vt:i4>1376308</vt:i4>
      </vt:variant>
      <vt:variant>
        <vt:i4>710</vt:i4>
      </vt:variant>
      <vt:variant>
        <vt:i4>0</vt:i4>
      </vt:variant>
      <vt:variant>
        <vt:i4>5</vt:i4>
      </vt:variant>
      <vt:variant>
        <vt:lpwstr/>
      </vt:variant>
      <vt:variant>
        <vt:lpwstr>_Toc465868343</vt:lpwstr>
      </vt:variant>
      <vt:variant>
        <vt:i4>1376308</vt:i4>
      </vt:variant>
      <vt:variant>
        <vt:i4>704</vt:i4>
      </vt:variant>
      <vt:variant>
        <vt:i4>0</vt:i4>
      </vt:variant>
      <vt:variant>
        <vt:i4>5</vt:i4>
      </vt:variant>
      <vt:variant>
        <vt:lpwstr/>
      </vt:variant>
      <vt:variant>
        <vt:lpwstr>_Toc465868342</vt:lpwstr>
      </vt:variant>
      <vt:variant>
        <vt:i4>1376308</vt:i4>
      </vt:variant>
      <vt:variant>
        <vt:i4>698</vt:i4>
      </vt:variant>
      <vt:variant>
        <vt:i4>0</vt:i4>
      </vt:variant>
      <vt:variant>
        <vt:i4>5</vt:i4>
      </vt:variant>
      <vt:variant>
        <vt:lpwstr/>
      </vt:variant>
      <vt:variant>
        <vt:lpwstr>_Toc465868341</vt:lpwstr>
      </vt:variant>
      <vt:variant>
        <vt:i4>1376308</vt:i4>
      </vt:variant>
      <vt:variant>
        <vt:i4>692</vt:i4>
      </vt:variant>
      <vt:variant>
        <vt:i4>0</vt:i4>
      </vt:variant>
      <vt:variant>
        <vt:i4>5</vt:i4>
      </vt:variant>
      <vt:variant>
        <vt:lpwstr/>
      </vt:variant>
      <vt:variant>
        <vt:lpwstr>_Toc465868340</vt:lpwstr>
      </vt:variant>
      <vt:variant>
        <vt:i4>1179700</vt:i4>
      </vt:variant>
      <vt:variant>
        <vt:i4>686</vt:i4>
      </vt:variant>
      <vt:variant>
        <vt:i4>0</vt:i4>
      </vt:variant>
      <vt:variant>
        <vt:i4>5</vt:i4>
      </vt:variant>
      <vt:variant>
        <vt:lpwstr/>
      </vt:variant>
      <vt:variant>
        <vt:lpwstr>_Toc465868339</vt:lpwstr>
      </vt:variant>
      <vt:variant>
        <vt:i4>1179700</vt:i4>
      </vt:variant>
      <vt:variant>
        <vt:i4>680</vt:i4>
      </vt:variant>
      <vt:variant>
        <vt:i4>0</vt:i4>
      </vt:variant>
      <vt:variant>
        <vt:i4>5</vt:i4>
      </vt:variant>
      <vt:variant>
        <vt:lpwstr/>
      </vt:variant>
      <vt:variant>
        <vt:lpwstr>_Toc465868338</vt:lpwstr>
      </vt:variant>
      <vt:variant>
        <vt:i4>1179700</vt:i4>
      </vt:variant>
      <vt:variant>
        <vt:i4>674</vt:i4>
      </vt:variant>
      <vt:variant>
        <vt:i4>0</vt:i4>
      </vt:variant>
      <vt:variant>
        <vt:i4>5</vt:i4>
      </vt:variant>
      <vt:variant>
        <vt:lpwstr/>
      </vt:variant>
      <vt:variant>
        <vt:lpwstr>_Toc465868337</vt:lpwstr>
      </vt:variant>
      <vt:variant>
        <vt:i4>1179700</vt:i4>
      </vt:variant>
      <vt:variant>
        <vt:i4>668</vt:i4>
      </vt:variant>
      <vt:variant>
        <vt:i4>0</vt:i4>
      </vt:variant>
      <vt:variant>
        <vt:i4>5</vt:i4>
      </vt:variant>
      <vt:variant>
        <vt:lpwstr/>
      </vt:variant>
      <vt:variant>
        <vt:lpwstr>_Toc465868336</vt:lpwstr>
      </vt:variant>
      <vt:variant>
        <vt:i4>1179700</vt:i4>
      </vt:variant>
      <vt:variant>
        <vt:i4>662</vt:i4>
      </vt:variant>
      <vt:variant>
        <vt:i4>0</vt:i4>
      </vt:variant>
      <vt:variant>
        <vt:i4>5</vt:i4>
      </vt:variant>
      <vt:variant>
        <vt:lpwstr/>
      </vt:variant>
      <vt:variant>
        <vt:lpwstr>_Toc465868335</vt:lpwstr>
      </vt:variant>
      <vt:variant>
        <vt:i4>1179700</vt:i4>
      </vt:variant>
      <vt:variant>
        <vt:i4>656</vt:i4>
      </vt:variant>
      <vt:variant>
        <vt:i4>0</vt:i4>
      </vt:variant>
      <vt:variant>
        <vt:i4>5</vt:i4>
      </vt:variant>
      <vt:variant>
        <vt:lpwstr/>
      </vt:variant>
      <vt:variant>
        <vt:lpwstr>_Toc465868334</vt:lpwstr>
      </vt:variant>
      <vt:variant>
        <vt:i4>1179700</vt:i4>
      </vt:variant>
      <vt:variant>
        <vt:i4>650</vt:i4>
      </vt:variant>
      <vt:variant>
        <vt:i4>0</vt:i4>
      </vt:variant>
      <vt:variant>
        <vt:i4>5</vt:i4>
      </vt:variant>
      <vt:variant>
        <vt:lpwstr/>
      </vt:variant>
      <vt:variant>
        <vt:lpwstr>_Toc465868333</vt:lpwstr>
      </vt:variant>
      <vt:variant>
        <vt:i4>1179700</vt:i4>
      </vt:variant>
      <vt:variant>
        <vt:i4>644</vt:i4>
      </vt:variant>
      <vt:variant>
        <vt:i4>0</vt:i4>
      </vt:variant>
      <vt:variant>
        <vt:i4>5</vt:i4>
      </vt:variant>
      <vt:variant>
        <vt:lpwstr/>
      </vt:variant>
      <vt:variant>
        <vt:lpwstr>_Toc465868332</vt:lpwstr>
      </vt:variant>
      <vt:variant>
        <vt:i4>1179700</vt:i4>
      </vt:variant>
      <vt:variant>
        <vt:i4>638</vt:i4>
      </vt:variant>
      <vt:variant>
        <vt:i4>0</vt:i4>
      </vt:variant>
      <vt:variant>
        <vt:i4>5</vt:i4>
      </vt:variant>
      <vt:variant>
        <vt:lpwstr/>
      </vt:variant>
      <vt:variant>
        <vt:lpwstr>_Toc465868331</vt:lpwstr>
      </vt:variant>
      <vt:variant>
        <vt:i4>1179700</vt:i4>
      </vt:variant>
      <vt:variant>
        <vt:i4>632</vt:i4>
      </vt:variant>
      <vt:variant>
        <vt:i4>0</vt:i4>
      </vt:variant>
      <vt:variant>
        <vt:i4>5</vt:i4>
      </vt:variant>
      <vt:variant>
        <vt:lpwstr/>
      </vt:variant>
      <vt:variant>
        <vt:lpwstr>_Toc465868330</vt:lpwstr>
      </vt:variant>
      <vt:variant>
        <vt:i4>1245236</vt:i4>
      </vt:variant>
      <vt:variant>
        <vt:i4>626</vt:i4>
      </vt:variant>
      <vt:variant>
        <vt:i4>0</vt:i4>
      </vt:variant>
      <vt:variant>
        <vt:i4>5</vt:i4>
      </vt:variant>
      <vt:variant>
        <vt:lpwstr/>
      </vt:variant>
      <vt:variant>
        <vt:lpwstr>_Toc465868329</vt:lpwstr>
      </vt:variant>
      <vt:variant>
        <vt:i4>1245236</vt:i4>
      </vt:variant>
      <vt:variant>
        <vt:i4>620</vt:i4>
      </vt:variant>
      <vt:variant>
        <vt:i4>0</vt:i4>
      </vt:variant>
      <vt:variant>
        <vt:i4>5</vt:i4>
      </vt:variant>
      <vt:variant>
        <vt:lpwstr/>
      </vt:variant>
      <vt:variant>
        <vt:lpwstr>_Toc465868328</vt:lpwstr>
      </vt:variant>
      <vt:variant>
        <vt:i4>1245236</vt:i4>
      </vt:variant>
      <vt:variant>
        <vt:i4>614</vt:i4>
      </vt:variant>
      <vt:variant>
        <vt:i4>0</vt:i4>
      </vt:variant>
      <vt:variant>
        <vt:i4>5</vt:i4>
      </vt:variant>
      <vt:variant>
        <vt:lpwstr/>
      </vt:variant>
      <vt:variant>
        <vt:lpwstr>_Toc465868327</vt:lpwstr>
      </vt:variant>
      <vt:variant>
        <vt:i4>1245236</vt:i4>
      </vt:variant>
      <vt:variant>
        <vt:i4>608</vt:i4>
      </vt:variant>
      <vt:variant>
        <vt:i4>0</vt:i4>
      </vt:variant>
      <vt:variant>
        <vt:i4>5</vt:i4>
      </vt:variant>
      <vt:variant>
        <vt:lpwstr/>
      </vt:variant>
      <vt:variant>
        <vt:lpwstr>_Toc465868326</vt:lpwstr>
      </vt:variant>
      <vt:variant>
        <vt:i4>1245236</vt:i4>
      </vt:variant>
      <vt:variant>
        <vt:i4>602</vt:i4>
      </vt:variant>
      <vt:variant>
        <vt:i4>0</vt:i4>
      </vt:variant>
      <vt:variant>
        <vt:i4>5</vt:i4>
      </vt:variant>
      <vt:variant>
        <vt:lpwstr/>
      </vt:variant>
      <vt:variant>
        <vt:lpwstr>_Toc465868325</vt:lpwstr>
      </vt:variant>
      <vt:variant>
        <vt:i4>1245236</vt:i4>
      </vt:variant>
      <vt:variant>
        <vt:i4>596</vt:i4>
      </vt:variant>
      <vt:variant>
        <vt:i4>0</vt:i4>
      </vt:variant>
      <vt:variant>
        <vt:i4>5</vt:i4>
      </vt:variant>
      <vt:variant>
        <vt:lpwstr/>
      </vt:variant>
      <vt:variant>
        <vt:lpwstr>_Toc465868324</vt:lpwstr>
      </vt:variant>
      <vt:variant>
        <vt:i4>1245236</vt:i4>
      </vt:variant>
      <vt:variant>
        <vt:i4>590</vt:i4>
      </vt:variant>
      <vt:variant>
        <vt:i4>0</vt:i4>
      </vt:variant>
      <vt:variant>
        <vt:i4>5</vt:i4>
      </vt:variant>
      <vt:variant>
        <vt:lpwstr/>
      </vt:variant>
      <vt:variant>
        <vt:lpwstr>_Toc465868323</vt:lpwstr>
      </vt:variant>
      <vt:variant>
        <vt:i4>1245236</vt:i4>
      </vt:variant>
      <vt:variant>
        <vt:i4>584</vt:i4>
      </vt:variant>
      <vt:variant>
        <vt:i4>0</vt:i4>
      </vt:variant>
      <vt:variant>
        <vt:i4>5</vt:i4>
      </vt:variant>
      <vt:variant>
        <vt:lpwstr/>
      </vt:variant>
      <vt:variant>
        <vt:lpwstr>_Toc465868322</vt:lpwstr>
      </vt:variant>
      <vt:variant>
        <vt:i4>1245236</vt:i4>
      </vt:variant>
      <vt:variant>
        <vt:i4>578</vt:i4>
      </vt:variant>
      <vt:variant>
        <vt:i4>0</vt:i4>
      </vt:variant>
      <vt:variant>
        <vt:i4>5</vt:i4>
      </vt:variant>
      <vt:variant>
        <vt:lpwstr/>
      </vt:variant>
      <vt:variant>
        <vt:lpwstr>_Toc465868321</vt:lpwstr>
      </vt:variant>
      <vt:variant>
        <vt:i4>1245236</vt:i4>
      </vt:variant>
      <vt:variant>
        <vt:i4>572</vt:i4>
      </vt:variant>
      <vt:variant>
        <vt:i4>0</vt:i4>
      </vt:variant>
      <vt:variant>
        <vt:i4>5</vt:i4>
      </vt:variant>
      <vt:variant>
        <vt:lpwstr/>
      </vt:variant>
      <vt:variant>
        <vt:lpwstr>_Toc465868320</vt:lpwstr>
      </vt:variant>
      <vt:variant>
        <vt:i4>1048628</vt:i4>
      </vt:variant>
      <vt:variant>
        <vt:i4>566</vt:i4>
      </vt:variant>
      <vt:variant>
        <vt:i4>0</vt:i4>
      </vt:variant>
      <vt:variant>
        <vt:i4>5</vt:i4>
      </vt:variant>
      <vt:variant>
        <vt:lpwstr/>
      </vt:variant>
      <vt:variant>
        <vt:lpwstr>_Toc465868319</vt:lpwstr>
      </vt:variant>
      <vt:variant>
        <vt:i4>1048628</vt:i4>
      </vt:variant>
      <vt:variant>
        <vt:i4>560</vt:i4>
      </vt:variant>
      <vt:variant>
        <vt:i4>0</vt:i4>
      </vt:variant>
      <vt:variant>
        <vt:i4>5</vt:i4>
      </vt:variant>
      <vt:variant>
        <vt:lpwstr/>
      </vt:variant>
      <vt:variant>
        <vt:lpwstr>_Toc465868318</vt:lpwstr>
      </vt:variant>
      <vt:variant>
        <vt:i4>1048628</vt:i4>
      </vt:variant>
      <vt:variant>
        <vt:i4>554</vt:i4>
      </vt:variant>
      <vt:variant>
        <vt:i4>0</vt:i4>
      </vt:variant>
      <vt:variant>
        <vt:i4>5</vt:i4>
      </vt:variant>
      <vt:variant>
        <vt:lpwstr/>
      </vt:variant>
      <vt:variant>
        <vt:lpwstr>_Toc465868317</vt:lpwstr>
      </vt:variant>
      <vt:variant>
        <vt:i4>1048628</vt:i4>
      </vt:variant>
      <vt:variant>
        <vt:i4>548</vt:i4>
      </vt:variant>
      <vt:variant>
        <vt:i4>0</vt:i4>
      </vt:variant>
      <vt:variant>
        <vt:i4>5</vt:i4>
      </vt:variant>
      <vt:variant>
        <vt:lpwstr/>
      </vt:variant>
      <vt:variant>
        <vt:lpwstr>_Toc465868316</vt:lpwstr>
      </vt:variant>
      <vt:variant>
        <vt:i4>1048628</vt:i4>
      </vt:variant>
      <vt:variant>
        <vt:i4>542</vt:i4>
      </vt:variant>
      <vt:variant>
        <vt:i4>0</vt:i4>
      </vt:variant>
      <vt:variant>
        <vt:i4>5</vt:i4>
      </vt:variant>
      <vt:variant>
        <vt:lpwstr/>
      </vt:variant>
      <vt:variant>
        <vt:lpwstr>_Toc465868315</vt:lpwstr>
      </vt:variant>
      <vt:variant>
        <vt:i4>1048628</vt:i4>
      </vt:variant>
      <vt:variant>
        <vt:i4>536</vt:i4>
      </vt:variant>
      <vt:variant>
        <vt:i4>0</vt:i4>
      </vt:variant>
      <vt:variant>
        <vt:i4>5</vt:i4>
      </vt:variant>
      <vt:variant>
        <vt:lpwstr/>
      </vt:variant>
      <vt:variant>
        <vt:lpwstr>_Toc465868314</vt:lpwstr>
      </vt:variant>
      <vt:variant>
        <vt:i4>1048628</vt:i4>
      </vt:variant>
      <vt:variant>
        <vt:i4>530</vt:i4>
      </vt:variant>
      <vt:variant>
        <vt:i4>0</vt:i4>
      </vt:variant>
      <vt:variant>
        <vt:i4>5</vt:i4>
      </vt:variant>
      <vt:variant>
        <vt:lpwstr/>
      </vt:variant>
      <vt:variant>
        <vt:lpwstr>_Toc465868313</vt:lpwstr>
      </vt:variant>
      <vt:variant>
        <vt:i4>1048628</vt:i4>
      </vt:variant>
      <vt:variant>
        <vt:i4>524</vt:i4>
      </vt:variant>
      <vt:variant>
        <vt:i4>0</vt:i4>
      </vt:variant>
      <vt:variant>
        <vt:i4>5</vt:i4>
      </vt:variant>
      <vt:variant>
        <vt:lpwstr/>
      </vt:variant>
      <vt:variant>
        <vt:lpwstr>_Toc465868312</vt:lpwstr>
      </vt:variant>
      <vt:variant>
        <vt:i4>1048628</vt:i4>
      </vt:variant>
      <vt:variant>
        <vt:i4>518</vt:i4>
      </vt:variant>
      <vt:variant>
        <vt:i4>0</vt:i4>
      </vt:variant>
      <vt:variant>
        <vt:i4>5</vt:i4>
      </vt:variant>
      <vt:variant>
        <vt:lpwstr/>
      </vt:variant>
      <vt:variant>
        <vt:lpwstr>_Toc465868311</vt:lpwstr>
      </vt:variant>
      <vt:variant>
        <vt:i4>1048628</vt:i4>
      </vt:variant>
      <vt:variant>
        <vt:i4>512</vt:i4>
      </vt:variant>
      <vt:variant>
        <vt:i4>0</vt:i4>
      </vt:variant>
      <vt:variant>
        <vt:i4>5</vt:i4>
      </vt:variant>
      <vt:variant>
        <vt:lpwstr/>
      </vt:variant>
      <vt:variant>
        <vt:lpwstr>_Toc465868310</vt:lpwstr>
      </vt:variant>
      <vt:variant>
        <vt:i4>1114164</vt:i4>
      </vt:variant>
      <vt:variant>
        <vt:i4>506</vt:i4>
      </vt:variant>
      <vt:variant>
        <vt:i4>0</vt:i4>
      </vt:variant>
      <vt:variant>
        <vt:i4>5</vt:i4>
      </vt:variant>
      <vt:variant>
        <vt:lpwstr/>
      </vt:variant>
      <vt:variant>
        <vt:lpwstr>_Toc465868309</vt:lpwstr>
      </vt:variant>
      <vt:variant>
        <vt:i4>1114164</vt:i4>
      </vt:variant>
      <vt:variant>
        <vt:i4>500</vt:i4>
      </vt:variant>
      <vt:variant>
        <vt:i4>0</vt:i4>
      </vt:variant>
      <vt:variant>
        <vt:i4>5</vt:i4>
      </vt:variant>
      <vt:variant>
        <vt:lpwstr/>
      </vt:variant>
      <vt:variant>
        <vt:lpwstr>_Toc465868308</vt:lpwstr>
      </vt:variant>
      <vt:variant>
        <vt:i4>1114164</vt:i4>
      </vt:variant>
      <vt:variant>
        <vt:i4>494</vt:i4>
      </vt:variant>
      <vt:variant>
        <vt:i4>0</vt:i4>
      </vt:variant>
      <vt:variant>
        <vt:i4>5</vt:i4>
      </vt:variant>
      <vt:variant>
        <vt:lpwstr/>
      </vt:variant>
      <vt:variant>
        <vt:lpwstr>_Toc465868307</vt:lpwstr>
      </vt:variant>
      <vt:variant>
        <vt:i4>1114164</vt:i4>
      </vt:variant>
      <vt:variant>
        <vt:i4>488</vt:i4>
      </vt:variant>
      <vt:variant>
        <vt:i4>0</vt:i4>
      </vt:variant>
      <vt:variant>
        <vt:i4>5</vt:i4>
      </vt:variant>
      <vt:variant>
        <vt:lpwstr/>
      </vt:variant>
      <vt:variant>
        <vt:lpwstr>_Toc465868306</vt:lpwstr>
      </vt:variant>
      <vt:variant>
        <vt:i4>1114164</vt:i4>
      </vt:variant>
      <vt:variant>
        <vt:i4>482</vt:i4>
      </vt:variant>
      <vt:variant>
        <vt:i4>0</vt:i4>
      </vt:variant>
      <vt:variant>
        <vt:i4>5</vt:i4>
      </vt:variant>
      <vt:variant>
        <vt:lpwstr/>
      </vt:variant>
      <vt:variant>
        <vt:lpwstr>_Toc465868305</vt:lpwstr>
      </vt:variant>
      <vt:variant>
        <vt:i4>1114164</vt:i4>
      </vt:variant>
      <vt:variant>
        <vt:i4>476</vt:i4>
      </vt:variant>
      <vt:variant>
        <vt:i4>0</vt:i4>
      </vt:variant>
      <vt:variant>
        <vt:i4>5</vt:i4>
      </vt:variant>
      <vt:variant>
        <vt:lpwstr/>
      </vt:variant>
      <vt:variant>
        <vt:lpwstr>_Toc465868304</vt:lpwstr>
      </vt:variant>
      <vt:variant>
        <vt:i4>1114164</vt:i4>
      </vt:variant>
      <vt:variant>
        <vt:i4>470</vt:i4>
      </vt:variant>
      <vt:variant>
        <vt:i4>0</vt:i4>
      </vt:variant>
      <vt:variant>
        <vt:i4>5</vt:i4>
      </vt:variant>
      <vt:variant>
        <vt:lpwstr/>
      </vt:variant>
      <vt:variant>
        <vt:lpwstr>_Toc465868303</vt:lpwstr>
      </vt:variant>
      <vt:variant>
        <vt:i4>1114164</vt:i4>
      </vt:variant>
      <vt:variant>
        <vt:i4>464</vt:i4>
      </vt:variant>
      <vt:variant>
        <vt:i4>0</vt:i4>
      </vt:variant>
      <vt:variant>
        <vt:i4>5</vt:i4>
      </vt:variant>
      <vt:variant>
        <vt:lpwstr/>
      </vt:variant>
      <vt:variant>
        <vt:lpwstr>_Toc465868302</vt:lpwstr>
      </vt:variant>
      <vt:variant>
        <vt:i4>1114164</vt:i4>
      </vt:variant>
      <vt:variant>
        <vt:i4>458</vt:i4>
      </vt:variant>
      <vt:variant>
        <vt:i4>0</vt:i4>
      </vt:variant>
      <vt:variant>
        <vt:i4>5</vt:i4>
      </vt:variant>
      <vt:variant>
        <vt:lpwstr/>
      </vt:variant>
      <vt:variant>
        <vt:lpwstr>_Toc465868301</vt:lpwstr>
      </vt:variant>
      <vt:variant>
        <vt:i4>1114164</vt:i4>
      </vt:variant>
      <vt:variant>
        <vt:i4>452</vt:i4>
      </vt:variant>
      <vt:variant>
        <vt:i4>0</vt:i4>
      </vt:variant>
      <vt:variant>
        <vt:i4>5</vt:i4>
      </vt:variant>
      <vt:variant>
        <vt:lpwstr/>
      </vt:variant>
      <vt:variant>
        <vt:lpwstr>_Toc465868300</vt:lpwstr>
      </vt:variant>
      <vt:variant>
        <vt:i4>1572917</vt:i4>
      </vt:variant>
      <vt:variant>
        <vt:i4>446</vt:i4>
      </vt:variant>
      <vt:variant>
        <vt:i4>0</vt:i4>
      </vt:variant>
      <vt:variant>
        <vt:i4>5</vt:i4>
      </vt:variant>
      <vt:variant>
        <vt:lpwstr/>
      </vt:variant>
      <vt:variant>
        <vt:lpwstr>_Toc465868299</vt:lpwstr>
      </vt:variant>
      <vt:variant>
        <vt:i4>1572917</vt:i4>
      </vt:variant>
      <vt:variant>
        <vt:i4>440</vt:i4>
      </vt:variant>
      <vt:variant>
        <vt:i4>0</vt:i4>
      </vt:variant>
      <vt:variant>
        <vt:i4>5</vt:i4>
      </vt:variant>
      <vt:variant>
        <vt:lpwstr/>
      </vt:variant>
      <vt:variant>
        <vt:lpwstr>_Toc465868298</vt:lpwstr>
      </vt:variant>
      <vt:variant>
        <vt:i4>1572917</vt:i4>
      </vt:variant>
      <vt:variant>
        <vt:i4>434</vt:i4>
      </vt:variant>
      <vt:variant>
        <vt:i4>0</vt:i4>
      </vt:variant>
      <vt:variant>
        <vt:i4>5</vt:i4>
      </vt:variant>
      <vt:variant>
        <vt:lpwstr/>
      </vt:variant>
      <vt:variant>
        <vt:lpwstr>_Toc465868297</vt:lpwstr>
      </vt:variant>
      <vt:variant>
        <vt:i4>1572917</vt:i4>
      </vt:variant>
      <vt:variant>
        <vt:i4>428</vt:i4>
      </vt:variant>
      <vt:variant>
        <vt:i4>0</vt:i4>
      </vt:variant>
      <vt:variant>
        <vt:i4>5</vt:i4>
      </vt:variant>
      <vt:variant>
        <vt:lpwstr/>
      </vt:variant>
      <vt:variant>
        <vt:lpwstr>_Toc465868296</vt:lpwstr>
      </vt:variant>
      <vt:variant>
        <vt:i4>1572917</vt:i4>
      </vt:variant>
      <vt:variant>
        <vt:i4>422</vt:i4>
      </vt:variant>
      <vt:variant>
        <vt:i4>0</vt:i4>
      </vt:variant>
      <vt:variant>
        <vt:i4>5</vt:i4>
      </vt:variant>
      <vt:variant>
        <vt:lpwstr/>
      </vt:variant>
      <vt:variant>
        <vt:lpwstr>_Toc465868295</vt:lpwstr>
      </vt:variant>
      <vt:variant>
        <vt:i4>1572917</vt:i4>
      </vt:variant>
      <vt:variant>
        <vt:i4>416</vt:i4>
      </vt:variant>
      <vt:variant>
        <vt:i4>0</vt:i4>
      </vt:variant>
      <vt:variant>
        <vt:i4>5</vt:i4>
      </vt:variant>
      <vt:variant>
        <vt:lpwstr/>
      </vt:variant>
      <vt:variant>
        <vt:lpwstr>_Toc465868294</vt:lpwstr>
      </vt:variant>
      <vt:variant>
        <vt:i4>1572917</vt:i4>
      </vt:variant>
      <vt:variant>
        <vt:i4>410</vt:i4>
      </vt:variant>
      <vt:variant>
        <vt:i4>0</vt:i4>
      </vt:variant>
      <vt:variant>
        <vt:i4>5</vt:i4>
      </vt:variant>
      <vt:variant>
        <vt:lpwstr/>
      </vt:variant>
      <vt:variant>
        <vt:lpwstr>_Toc465868293</vt:lpwstr>
      </vt:variant>
      <vt:variant>
        <vt:i4>1572917</vt:i4>
      </vt:variant>
      <vt:variant>
        <vt:i4>404</vt:i4>
      </vt:variant>
      <vt:variant>
        <vt:i4>0</vt:i4>
      </vt:variant>
      <vt:variant>
        <vt:i4>5</vt:i4>
      </vt:variant>
      <vt:variant>
        <vt:lpwstr/>
      </vt:variant>
      <vt:variant>
        <vt:lpwstr>_Toc465868292</vt:lpwstr>
      </vt:variant>
      <vt:variant>
        <vt:i4>1572917</vt:i4>
      </vt:variant>
      <vt:variant>
        <vt:i4>398</vt:i4>
      </vt:variant>
      <vt:variant>
        <vt:i4>0</vt:i4>
      </vt:variant>
      <vt:variant>
        <vt:i4>5</vt:i4>
      </vt:variant>
      <vt:variant>
        <vt:lpwstr/>
      </vt:variant>
      <vt:variant>
        <vt:lpwstr>_Toc465868291</vt:lpwstr>
      </vt:variant>
      <vt:variant>
        <vt:i4>1572917</vt:i4>
      </vt:variant>
      <vt:variant>
        <vt:i4>392</vt:i4>
      </vt:variant>
      <vt:variant>
        <vt:i4>0</vt:i4>
      </vt:variant>
      <vt:variant>
        <vt:i4>5</vt:i4>
      </vt:variant>
      <vt:variant>
        <vt:lpwstr/>
      </vt:variant>
      <vt:variant>
        <vt:lpwstr>_Toc465868290</vt:lpwstr>
      </vt:variant>
      <vt:variant>
        <vt:i4>1638453</vt:i4>
      </vt:variant>
      <vt:variant>
        <vt:i4>386</vt:i4>
      </vt:variant>
      <vt:variant>
        <vt:i4>0</vt:i4>
      </vt:variant>
      <vt:variant>
        <vt:i4>5</vt:i4>
      </vt:variant>
      <vt:variant>
        <vt:lpwstr/>
      </vt:variant>
      <vt:variant>
        <vt:lpwstr>_Toc465868289</vt:lpwstr>
      </vt:variant>
      <vt:variant>
        <vt:i4>1638453</vt:i4>
      </vt:variant>
      <vt:variant>
        <vt:i4>380</vt:i4>
      </vt:variant>
      <vt:variant>
        <vt:i4>0</vt:i4>
      </vt:variant>
      <vt:variant>
        <vt:i4>5</vt:i4>
      </vt:variant>
      <vt:variant>
        <vt:lpwstr/>
      </vt:variant>
      <vt:variant>
        <vt:lpwstr>_Toc465868288</vt:lpwstr>
      </vt:variant>
      <vt:variant>
        <vt:i4>1638453</vt:i4>
      </vt:variant>
      <vt:variant>
        <vt:i4>374</vt:i4>
      </vt:variant>
      <vt:variant>
        <vt:i4>0</vt:i4>
      </vt:variant>
      <vt:variant>
        <vt:i4>5</vt:i4>
      </vt:variant>
      <vt:variant>
        <vt:lpwstr/>
      </vt:variant>
      <vt:variant>
        <vt:lpwstr>_Toc465868287</vt:lpwstr>
      </vt:variant>
      <vt:variant>
        <vt:i4>1638453</vt:i4>
      </vt:variant>
      <vt:variant>
        <vt:i4>368</vt:i4>
      </vt:variant>
      <vt:variant>
        <vt:i4>0</vt:i4>
      </vt:variant>
      <vt:variant>
        <vt:i4>5</vt:i4>
      </vt:variant>
      <vt:variant>
        <vt:lpwstr/>
      </vt:variant>
      <vt:variant>
        <vt:lpwstr>_Toc465868286</vt:lpwstr>
      </vt:variant>
      <vt:variant>
        <vt:i4>1638453</vt:i4>
      </vt:variant>
      <vt:variant>
        <vt:i4>362</vt:i4>
      </vt:variant>
      <vt:variant>
        <vt:i4>0</vt:i4>
      </vt:variant>
      <vt:variant>
        <vt:i4>5</vt:i4>
      </vt:variant>
      <vt:variant>
        <vt:lpwstr/>
      </vt:variant>
      <vt:variant>
        <vt:lpwstr>_Toc465868285</vt:lpwstr>
      </vt:variant>
      <vt:variant>
        <vt:i4>1638453</vt:i4>
      </vt:variant>
      <vt:variant>
        <vt:i4>356</vt:i4>
      </vt:variant>
      <vt:variant>
        <vt:i4>0</vt:i4>
      </vt:variant>
      <vt:variant>
        <vt:i4>5</vt:i4>
      </vt:variant>
      <vt:variant>
        <vt:lpwstr/>
      </vt:variant>
      <vt:variant>
        <vt:lpwstr>_Toc465868284</vt:lpwstr>
      </vt:variant>
      <vt:variant>
        <vt:i4>1638453</vt:i4>
      </vt:variant>
      <vt:variant>
        <vt:i4>350</vt:i4>
      </vt:variant>
      <vt:variant>
        <vt:i4>0</vt:i4>
      </vt:variant>
      <vt:variant>
        <vt:i4>5</vt:i4>
      </vt:variant>
      <vt:variant>
        <vt:lpwstr/>
      </vt:variant>
      <vt:variant>
        <vt:lpwstr>_Toc465868283</vt:lpwstr>
      </vt:variant>
      <vt:variant>
        <vt:i4>1638453</vt:i4>
      </vt:variant>
      <vt:variant>
        <vt:i4>344</vt:i4>
      </vt:variant>
      <vt:variant>
        <vt:i4>0</vt:i4>
      </vt:variant>
      <vt:variant>
        <vt:i4>5</vt:i4>
      </vt:variant>
      <vt:variant>
        <vt:lpwstr/>
      </vt:variant>
      <vt:variant>
        <vt:lpwstr>_Toc465868282</vt:lpwstr>
      </vt:variant>
      <vt:variant>
        <vt:i4>1638453</vt:i4>
      </vt:variant>
      <vt:variant>
        <vt:i4>338</vt:i4>
      </vt:variant>
      <vt:variant>
        <vt:i4>0</vt:i4>
      </vt:variant>
      <vt:variant>
        <vt:i4>5</vt:i4>
      </vt:variant>
      <vt:variant>
        <vt:lpwstr/>
      </vt:variant>
      <vt:variant>
        <vt:lpwstr>_Toc465868281</vt:lpwstr>
      </vt:variant>
      <vt:variant>
        <vt:i4>1638453</vt:i4>
      </vt:variant>
      <vt:variant>
        <vt:i4>332</vt:i4>
      </vt:variant>
      <vt:variant>
        <vt:i4>0</vt:i4>
      </vt:variant>
      <vt:variant>
        <vt:i4>5</vt:i4>
      </vt:variant>
      <vt:variant>
        <vt:lpwstr/>
      </vt:variant>
      <vt:variant>
        <vt:lpwstr>_Toc465868280</vt:lpwstr>
      </vt:variant>
      <vt:variant>
        <vt:i4>1441845</vt:i4>
      </vt:variant>
      <vt:variant>
        <vt:i4>326</vt:i4>
      </vt:variant>
      <vt:variant>
        <vt:i4>0</vt:i4>
      </vt:variant>
      <vt:variant>
        <vt:i4>5</vt:i4>
      </vt:variant>
      <vt:variant>
        <vt:lpwstr/>
      </vt:variant>
      <vt:variant>
        <vt:lpwstr>_Toc465868279</vt:lpwstr>
      </vt:variant>
      <vt:variant>
        <vt:i4>1441845</vt:i4>
      </vt:variant>
      <vt:variant>
        <vt:i4>320</vt:i4>
      </vt:variant>
      <vt:variant>
        <vt:i4>0</vt:i4>
      </vt:variant>
      <vt:variant>
        <vt:i4>5</vt:i4>
      </vt:variant>
      <vt:variant>
        <vt:lpwstr/>
      </vt:variant>
      <vt:variant>
        <vt:lpwstr>_Toc465868278</vt:lpwstr>
      </vt:variant>
      <vt:variant>
        <vt:i4>1441845</vt:i4>
      </vt:variant>
      <vt:variant>
        <vt:i4>314</vt:i4>
      </vt:variant>
      <vt:variant>
        <vt:i4>0</vt:i4>
      </vt:variant>
      <vt:variant>
        <vt:i4>5</vt:i4>
      </vt:variant>
      <vt:variant>
        <vt:lpwstr/>
      </vt:variant>
      <vt:variant>
        <vt:lpwstr>_Toc465868277</vt:lpwstr>
      </vt:variant>
      <vt:variant>
        <vt:i4>1441845</vt:i4>
      </vt:variant>
      <vt:variant>
        <vt:i4>308</vt:i4>
      </vt:variant>
      <vt:variant>
        <vt:i4>0</vt:i4>
      </vt:variant>
      <vt:variant>
        <vt:i4>5</vt:i4>
      </vt:variant>
      <vt:variant>
        <vt:lpwstr/>
      </vt:variant>
      <vt:variant>
        <vt:lpwstr>_Toc465868276</vt:lpwstr>
      </vt:variant>
      <vt:variant>
        <vt:i4>1441845</vt:i4>
      </vt:variant>
      <vt:variant>
        <vt:i4>302</vt:i4>
      </vt:variant>
      <vt:variant>
        <vt:i4>0</vt:i4>
      </vt:variant>
      <vt:variant>
        <vt:i4>5</vt:i4>
      </vt:variant>
      <vt:variant>
        <vt:lpwstr/>
      </vt:variant>
      <vt:variant>
        <vt:lpwstr>_Toc465868275</vt:lpwstr>
      </vt:variant>
      <vt:variant>
        <vt:i4>1441845</vt:i4>
      </vt:variant>
      <vt:variant>
        <vt:i4>296</vt:i4>
      </vt:variant>
      <vt:variant>
        <vt:i4>0</vt:i4>
      </vt:variant>
      <vt:variant>
        <vt:i4>5</vt:i4>
      </vt:variant>
      <vt:variant>
        <vt:lpwstr/>
      </vt:variant>
      <vt:variant>
        <vt:lpwstr>_Toc465868274</vt:lpwstr>
      </vt:variant>
      <vt:variant>
        <vt:i4>1441845</vt:i4>
      </vt:variant>
      <vt:variant>
        <vt:i4>290</vt:i4>
      </vt:variant>
      <vt:variant>
        <vt:i4>0</vt:i4>
      </vt:variant>
      <vt:variant>
        <vt:i4>5</vt:i4>
      </vt:variant>
      <vt:variant>
        <vt:lpwstr/>
      </vt:variant>
      <vt:variant>
        <vt:lpwstr>_Toc465868273</vt:lpwstr>
      </vt:variant>
      <vt:variant>
        <vt:i4>1441845</vt:i4>
      </vt:variant>
      <vt:variant>
        <vt:i4>284</vt:i4>
      </vt:variant>
      <vt:variant>
        <vt:i4>0</vt:i4>
      </vt:variant>
      <vt:variant>
        <vt:i4>5</vt:i4>
      </vt:variant>
      <vt:variant>
        <vt:lpwstr/>
      </vt:variant>
      <vt:variant>
        <vt:lpwstr>_Toc465868272</vt:lpwstr>
      </vt:variant>
      <vt:variant>
        <vt:i4>1441845</vt:i4>
      </vt:variant>
      <vt:variant>
        <vt:i4>278</vt:i4>
      </vt:variant>
      <vt:variant>
        <vt:i4>0</vt:i4>
      </vt:variant>
      <vt:variant>
        <vt:i4>5</vt:i4>
      </vt:variant>
      <vt:variant>
        <vt:lpwstr/>
      </vt:variant>
      <vt:variant>
        <vt:lpwstr>_Toc465868271</vt:lpwstr>
      </vt:variant>
      <vt:variant>
        <vt:i4>1441845</vt:i4>
      </vt:variant>
      <vt:variant>
        <vt:i4>272</vt:i4>
      </vt:variant>
      <vt:variant>
        <vt:i4>0</vt:i4>
      </vt:variant>
      <vt:variant>
        <vt:i4>5</vt:i4>
      </vt:variant>
      <vt:variant>
        <vt:lpwstr/>
      </vt:variant>
      <vt:variant>
        <vt:lpwstr>_Toc465868270</vt:lpwstr>
      </vt:variant>
      <vt:variant>
        <vt:i4>1507381</vt:i4>
      </vt:variant>
      <vt:variant>
        <vt:i4>266</vt:i4>
      </vt:variant>
      <vt:variant>
        <vt:i4>0</vt:i4>
      </vt:variant>
      <vt:variant>
        <vt:i4>5</vt:i4>
      </vt:variant>
      <vt:variant>
        <vt:lpwstr/>
      </vt:variant>
      <vt:variant>
        <vt:lpwstr>_Toc465868269</vt:lpwstr>
      </vt:variant>
      <vt:variant>
        <vt:i4>1507381</vt:i4>
      </vt:variant>
      <vt:variant>
        <vt:i4>260</vt:i4>
      </vt:variant>
      <vt:variant>
        <vt:i4>0</vt:i4>
      </vt:variant>
      <vt:variant>
        <vt:i4>5</vt:i4>
      </vt:variant>
      <vt:variant>
        <vt:lpwstr/>
      </vt:variant>
      <vt:variant>
        <vt:lpwstr>_Toc465868268</vt:lpwstr>
      </vt:variant>
      <vt:variant>
        <vt:i4>1507381</vt:i4>
      </vt:variant>
      <vt:variant>
        <vt:i4>254</vt:i4>
      </vt:variant>
      <vt:variant>
        <vt:i4>0</vt:i4>
      </vt:variant>
      <vt:variant>
        <vt:i4>5</vt:i4>
      </vt:variant>
      <vt:variant>
        <vt:lpwstr/>
      </vt:variant>
      <vt:variant>
        <vt:lpwstr>_Toc465868267</vt:lpwstr>
      </vt:variant>
      <vt:variant>
        <vt:i4>1507381</vt:i4>
      </vt:variant>
      <vt:variant>
        <vt:i4>248</vt:i4>
      </vt:variant>
      <vt:variant>
        <vt:i4>0</vt:i4>
      </vt:variant>
      <vt:variant>
        <vt:i4>5</vt:i4>
      </vt:variant>
      <vt:variant>
        <vt:lpwstr/>
      </vt:variant>
      <vt:variant>
        <vt:lpwstr>_Toc465868266</vt:lpwstr>
      </vt:variant>
      <vt:variant>
        <vt:i4>1507381</vt:i4>
      </vt:variant>
      <vt:variant>
        <vt:i4>242</vt:i4>
      </vt:variant>
      <vt:variant>
        <vt:i4>0</vt:i4>
      </vt:variant>
      <vt:variant>
        <vt:i4>5</vt:i4>
      </vt:variant>
      <vt:variant>
        <vt:lpwstr/>
      </vt:variant>
      <vt:variant>
        <vt:lpwstr>_Toc465868265</vt:lpwstr>
      </vt:variant>
      <vt:variant>
        <vt:i4>1507381</vt:i4>
      </vt:variant>
      <vt:variant>
        <vt:i4>236</vt:i4>
      </vt:variant>
      <vt:variant>
        <vt:i4>0</vt:i4>
      </vt:variant>
      <vt:variant>
        <vt:i4>5</vt:i4>
      </vt:variant>
      <vt:variant>
        <vt:lpwstr/>
      </vt:variant>
      <vt:variant>
        <vt:lpwstr>_Toc465868264</vt:lpwstr>
      </vt:variant>
      <vt:variant>
        <vt:i4>1507381</vt:i4>
      </vt:variant>
      <vt:variant>
        <vt:i4>230</vt:i4>
      </vt:variant>
      <vt:variant>
        <vt:i4>0</vt:i4>
      </vt:variant>
      <vt:variant>
        <vt:i4>5</vt:i4>
      </vt:variant>
      <vt:variant>
        <vt:lpwstr/>
      </vt:variant>
      <vt:variant>
        <vt:lpwstr>_Toc465868263</vt:lpwstr>
      </vt:variant>
      <vt:variant>
        <vt:i4>1507381</vt:i4>
      </vt:variant>
      <vt:variant>
        <vt:i4>224</vt:i4>
      </vt:variant>
      <vt:variant>
        <vt:i4>0</vt:i4>
      </vt:variant>
      <vt:variant>
        <vt:i4>5</vt:i4>
      </vt:variant>
      <vt:variant>
        <vt:lpwstr/>
      </vt:variant>
      <vt:variant>
        <vt:lpwstr>_Toc465868262</vt:lpwstr>
      </vt:variant>
      <vt:variant>
        <vt:i4>1507381</vt:i4>
      </vt:variant>
      <vt:variant>
        <vt:i4>218</vt:i4>
      </vt:variant>
      <vt:variant>
        <vt:i4>0</vt:i4>
      </vt:variant>
      <vt:variant>
        <vt:i4>5</vt:i4>
      </vt:variant>
      <vt:variant>
        <vt:lpwstr/>
      </vt:variant>
      <vt:variant>
        <vt:lpwstr>_Toc465868261</vt:lpwstr>
      </vt:variant>
      <vt:variant>
        <vt:i4>1507381</vt:i4>
      </vt:variant>
      <vt:variant>
        <vt:i4>212</vt:i4>
      </vt:variant>
      <vt:variant>
        <vt:i4>0</vt:i4>
      </vt:variant>
      <vt:variant>
        <vt:i4>5</vt:i4>
      </vt:variant>
      <vt:variant>
        <vt:lpwstr/>
      </vt:variant>
      <vt:variant>
        <vt:lpwstr>_Toc465868260</vt:lpwstr>
      </vt:variant>
      <vt:variant>
        <vt:i4>1310773</vt:i4>
      </vt:variant>
      <vt:variant>
        <vt:i4>206</vt:i4>
      </vt:variant>
      <vt:variant>
        <vt:i4>0</vt:i4>
      </vt:variant>
      <vt:variant>
        <vt:i4>5</vt:i4>
      </vt:variant>
      <vt:variant>
        <vt:lpwstr/>
      </vt:variant>
      <vt:variant>
        <vt:lpwstr>_Toc465868259</vt:lpwstr>
      </vt:variant>
      <vt:variant>
        <vt:i4>1310773</vt:i4>
      </vt:variant>
      <vt:variant>
        <vt:i4>200</vt:i4>
      </vt:variant>
      <vt:variant>
        <vt:i4>0</vt:i4>
      </vt:variant>
      <vt:variant>
        <vt:i4>5</vt:i4>
      </vt:variant>
      <vt:variant>
        <vt:lpwstr/>
      </vt:variant>
      <vt:variant>
        <vt:lpwstr>_Toc465868258</vt:lpwstr>
      </vt:variant>
      <vt:variant>
        <vt:i4>1310773</vt:i4>
      </vt:variant>
      <vt:variant>
        <vt:i4>194</vt:i4>
      </vt:variant>
      <vt:variant>
        <vt:i4>0</vt:i4>
      </vt:variant>
      <vt:variant>
        <vt:i4>5</vt:i4>
      </vt:variant>
      <vt:variant>
        <vt:lpwstr/>
      </vt:variant>
      <vt:variant>
        <vt:lpwstr>_Toc465868257</vt:lpwstr>
      </vt:variant>
      <vt:variant>
        <vt:i4>1310773</vt:i4>
      </vt:variant>
      <vt:variant>
        <vt:i4>188</vt:i4>
      </vt:variant>
      <vt:variant>
        <vt:i4>0</vt:i4>
      </vt:variant>
      <vt:variant>
        <vt:i4>5</vt:i4>
      </vt:variant>
      <vt:variant>
        <vt:lpwstr/>
      </vt:variant>
      <vt:variant>
        <vt:lpwstr>_Toc465868256</vt:lpwstr>
      </vt:variant>
      <vt:variant>
        <vt:i4>1310773</vt:i4>
      </vt:variant>
      <vt:variant>
        <vt:i4>182</vt:i4>
      </vt:variant>
      <vt:variant>
        <vt:i4>0</vt:i4>
      </vt:variant>
      <vt:variant>
        <vt:i4>5</vt:i4>
      </vt:variant>
      <vt:variant>
        <vt:lpwstr/>
      </vt:variant>
      <vt:variant>
        <vt:lpwstr>_Toc465868255</vt:lpwstr>
      </vt:variant>
      <vt:variant>
        <vt:i4>1310773</vt:i4>
      </vt:variant>
      <vt:variant>
        <vt:i4>176</vt:i4>
      </vt:variant>
      <vt:variant>
        <vt:i4>0</vt:i4>
      </vt:variant>
      <vt:variant>
        <vt:i4>5</vt:i4>
      </vt:variant>
      <vt:variant>
        <vt:lpwstr/>
      </vt:variant>
      <vt:variant>
        <vt:lpwstr>_Toc465868254</vt:lpwstr>
      </vt:variant>
      <vt:variant>
        <vt:i4>1310773</vt:i4>
      </vt:variant>
      <vt:variant>
        <vt:i4>170</vt:i4>
      </vt:variant>
      <vt:variant>
        <vt:i4>0</vt:i4>
      </vt:variant>
      <vt:variant>
        <vt:i4>5</vt:i4>
      </vt:variant>
      <vt:variant>
        <vt:lpwstr/>
      </vt:variant>
      <vt:variant>
        <vt:lpwstr>_Toc465868253</vt:lpwstr>
      </vt:variant>
      <vt:variant>
        <vt:i4>1310773</vt:i4>
      </vt:variant>
      <vt:variant>
        <vt:i4>164</vt:i4>
      </vt:variant>
      <vt:variant>
        <vt:i4>0</vt:i4>
      </vt:variant>
      <vt:variant>
        <vt:i4>5</vt:i4>
      </vt:variant>
      <vt:variant>
        <vt:lpwstr/>
      </vt:variant>
      <vt:variant>
        <vt:lpwstr>_Toc465868252</vt:lpwstr>
      </vt:variant>
      <vt:variant>
        <vt:i4>1310773</vt:i4>
      </vt:variant>
      <vt:variant>
        <vt:i4>158</vt:i4>
      </vt:variant>
      <vt:variant>
        <vt:i4>0</vt:i4>
      </vt:variant>
      <vt:variant>
        <vt:i4>5</vt:i4>
      </vt:variant>
      <vt:variant>
        <vt:lpwstr/>
      </vt:variant>
      <vt:variant>
        <vt:lpwstr>_Toc465868251</vt:lpwstr>
      </vt:variant>
      <vt:variant>
        <vt:i4>1310773</vt:i4>
      </vt:variant>
      <vt:variant>
        <vt:i4>152</vt:i4>
      </vt:variant>
      <vt:variant>
        <vt:i4>0</vt:i4>
      </vt:variant>
      <vt:variant>
        <vt:i4>5</vt:i4>
      </vt:variant>
      <vt:variant>
        <vt:lpwstr/>
      </vt:variant>
      <vt:variant>
        <vt:lpwstr>_Toc465868250</vt:lpwstr>
      </vt:variant>
      <vt:variant>
        <vt:i4>1376309</vt:i4>
      </vt:variant>
      <vt:variant>
        <vt:i4>146</vt:i4>
      </vt:variant>
      <vt:variant>
        <vt:i4>0</vt:i4>
      </vt:variant>
      <vt:variant>
        <vt:i4>5</vt:i4>
      </vt:variant>
      <vt:variant>
        <vt:lpwstr/>
      </vt:variant>
      <vt:variant>
        <vt:lpwstr>_Toc465868249</vt:lpwstr>
      </vt:variant>
      <vt:variant>
        <vt:i4>1376309</vt:i4>
      </vt:variant>
      <vt:variant>
        <vt:i4>140</vt:i4>
      </vt:variant>
      <vt:variant>
        <vt:i4>0</vt:i4>
      </vt:variant>
      <vt:variant>
        <vt:i4>5</vt:i4>
      </vt:variant>
      <vt:variant>
        <vt:lpwstr/>
      </vt:variant>
      <vt:variant>
        <vt:lpwstr>_Toc465868248</vt:lpwstr>
      </vt:variant>
      <vt:variant>
        <vt:i4>1376309</vt:i4>
      </vt:variant>
      <vt:variant>
        <vt:i4>134</vt:i4>
      </vt:variant>
      <vt:variant>
        <vt:i4>0</vt:i4>
      </vt:variant>
      <vt:variant>
        <vt:i4>5</vt:i4>
      </vt:variant>
      <vt:variant>
        <vt:lpwstr/>
      </vt:variant>
      <vt:variant>
        <vt:lpwstr>_Toc465868247</vt:lpwstr>
      </vt:variant>
      <vt:variant>
        <vt:i4>1376309</vt:i4>
      </vt:variant>
      <vt:variant>
        <vt:i4>128</vt:i4>
      </vt:variant>
      <vt:variant>
        <vt:i4>0</vt:i4>
      </vt:variant>
      <vt:variant>
        <vt:i4>5</vt:i4>
      </vt:variant>
      <vt:variant>
        <vt:lpwstr/>
      </vt:variant>
      <vt:variant>
        <vt:lpwstr>_Toc465868246</vt:lpwstr>
      </vt:variant>
      <vt:variant>
        <vt:i4>1376309</vt:i4>
      </vt:variant>
      <vt:variant>
        <vt:i4>122</vt:i4>
      </vt:variant>
      <vt:variant>
        <vt:i4>0</vt:i4>
      </vt:variant>
      <vt:variant>
        <vt:i4>5</vt:i4>
      </vt:variant>
      <vt:variant>
        <vt:lpwstr/>
      </vt:variant>
      <vt:variant>
        <vt:lpwstr>_Toc465868245</vt:lpwstr>
      </vt:variant>
      <vt:variant>
        <vt:i4>1376309</vt:i4>
      </vt:variant>
      <vt:variant>
        <vt:i4>116</vt:i4>
      </vt:variant>
      <vt:variant>
        <vt:i4>0</vt:i4>
      </vt:variant>
      <vt:variant>
        <vt:i4>5</vt:i4>
      </vt:variant>
      <vt:variant>
        <vt:lpwstr/>
      </vt:variant>
      <vt:variant>
        <vt:lpwstr>_Toc465868244</vt:lpwstr>
      </vt:variant>
      <vt:variant>
        <vt:i4>1376309</vt:i4>
      </vt:variant>
      <vt:variant>
        <vt:i4>110</vt:i4>
      </vt:variant>
      <vt:variant>
        <vt:i4>0</vt:i4>
      </vt:variant>
      <vt:variant>
        <vt:i4>5</vt:i4>
      </vt:variant>
      <vt:variant>
        <vt:lpwstr/>
      </vt:variant>
      <vt:variant>
        <vt:lpwstr>_Toc465868243</vt:lpwstr>
      </vt:variant>
      <vt:variant>
        <vt:i4>1376309</vt:i4>
      </vt:variant>
      <vt:variant>
        <vt:i4>104</vt:i4>
      </vt:variant>
      <vt:variant>
        <vt:i4>0</vt:i4>
      </vt:variant>
      <vt:variant>
        <vt:i4>5</vt:i4>
      </vt:variant>
      <vt:variant>
        <vt:lpwstr/>
      </vt:variant>
      <vt:variant>
        <vt:lpwstr>_Toc465868242</vt:lpwstr>
      </vt:variant>
      <vt:variant>
        <vt:i4>1376309</vt:i4>
      </vt:variant>
      <vt:variant>
        <vt:i4>98</vt:i4>
      </vt:variant>
      <vt:variant>
        <vt:i4>0</vt:i4>
      </vt:variant>
      <vt:variant>
        <vt:i4>5</vt:i4>
      </vt:variant>
      <vt:variant>
        <vt:lpwstr/>
      </vt:variant>
      <vt:variant>
        <vt:lpwstr>_Toc465868241</vt:lpwstr>
      </vt:variant>
      <vt:variant>
        <vt:i4>1376309</vt:i4>
      </vt:variant>
      <vt:variant>
        <vt:i4>92</vt:i4>
      </vt:variant>
      <vt:variant>
        <vt:i4>0</vt:i4>
      </vt:variant>
      <vt:variant>
        <vt:i4>5</vt:i4>
      </vt:variant>
      <vt:variant>
        <vt:lpwstr/>
      </vt:variant>
      <vt:variant>
        <vt:lpwstr>_Toc465868240</vt:lpwstr>
      </vt:variant>
      <vt:variant>
        <vt:i4>1179701</vt:i4>
      </vt:variant>
      <vt:variant>
        <vt:i4>86</vt:i4>
      </vt:variant>
      <vt:variant>
        <vt:i4>0</vt:i4>
      </vt:variant>
      <vt:variant>
        <vt:i4>5</vt:i4>
      </vt:variant>
      <vt:variant>
        <vt:lpwstr/>
      </vt:variant>
      <vt:variant>
        <vt:lpwstr>_Toc465868239</vt:lpwstr>
      </vt:variant>
      <vt:variant>
        <vt:i4>1179701</vt:i4>
      </vt:variant>
      <vt:variant>
        <vt:i4>80</vt:i4>
      </vt:variant>
      <vt:variant>
        <vt:i4>0</vt:i4>
      </vt:variant>
      <vt:variant>
        <vt:i4>5</vt:i4>
      </vt:variant>
      <vt:variant>
        <vt:lpwstr/>
      </vt:variant>
      <vt:variant>
        <vt:lpwstr>_Toc465868238</vt:lpwstr>
      </vt:variant>
      <vt:variant>
        <vt:i4>1179701</vt:i4>
      </vt:variant>
      <vt:variant>
        <vt:i4>74</vt:i4>
      </vt:variant>
      <vt:variant>
        <vt:i4>0</vt:i4>
      </vt:variant>
      <vt:variant>
        <vt:i4>5</vt:i4>
      </vt:variant>
      <vt:variant>
        <vt:lpwstr/>
      </vt:variant>
      <vt:variant>
        <vt:lpwstr>_Toc465868237</vt:lpwstr>
      </vt:variant>
      <vt:variant>
        <vt:i4>1179701</vt:i4>
      </vt:variant>
      <vt:variant>
        <vt:i4>68</vt:i4>
      </vt:variant>
      <vt:variant>
        <vt:i4>0</vt:i4>
      </vt:variant>
      <vt:variant>
        <vt:i4>5</vt:i4>
      </vt:variant>
      <vt:variant>
        <vt:lpwstr/>
      </vt:variant>
      <vt:variant>
        <vt:lpwstr>_Toc465868236</vt:lpwstr>
      </vt:variant>
      <vt:variant>
        <vt:i4>1179701</vt:i4>
      </vt:variant>
      <vt:variant>
        <vt:i4>62</vt:i4>
      </vt:variant>
      <vt:variant>
        <vt:i4>0</vt:i4>
      </vt:variant>
      <vt:variant>
        <vt:i4>5</vt:i4>
      </vt:variant>
      <vt:variant>
        <vt:lpwstr/>
      </vt:variant>
      <vt:variant>
        <vt:lpwstr>_Toc465868235</vt:lpwstr>
      </vt:variant>
      <vt:variant>
        <vt:i4>1179701</vt:i4>
      </vt:variant>
      <vt:variant>
        <vt:i4>56</vt:i4>
      </vt:variant>
      <vt:variant>
        <vt:i4>0</vt:i4>
      </vt:variant>
      <vt:variant>
        <vt:i4>5</vt:i4>
      </vt:variant>
      <vt:variant>
        <vt:lpwstr/>
      </vt:variant>
      <vt:variant>
        <vt:lpwstr>_Toc465868234</vt:lpwstr>
      </vt:variant>
      <vt:variant>
        <vt:i4>1179701</vt:i4>
      </vt:variant>
      <vt:variant>
        <vt:i4>50</vt:i4>
      </vt:variant>
      <vt:variant>
        <vt:i4>0</vt:i4>
      </vt:variant>
      <vt:variant>
        <vt:i4>5</vt:i4>
      </vt:variant>
      <vt:variant>
        <vt:lpwstr/>
      </vt:variant>
      <vt:variant>
        <vt:lpwstr>_Toc465868233</vt:lpwstr>
      </vt:variant>
      <vt:variant>
        <vt:i4>1179701</vt:i4>
      </vt:variant>
      <vt:variant>
        <vt:i4>44</vt:i4>
      </vt:variant>
      <vt:variant>
        <vt:i4>0</vt:i4>
      </vt:variant>
      <vt:variant>
        <vt:i4>5</vt:i4>
      </vt:variant>
      <vt:variant>
        <vt:lpwstr/>
      </vt:variant>
      <vt:variant>
        <vt:lpwstr>_Toc465868232</vt:lpwstr>
      </vt:variant>
      <vt:variant>
        <vt:i4>1179701</vt:i4>
      </vt:variant>
      <vt:variant>
        <vt:i4>38</vt:i4>
      </vt:variant>
      <vt:variant>
        <vt:i4>0</vt:i4>
      </vt:variant>
      <vt:variant>
        <vt:i4>5</vt:i4>
      </vt:variant>
      <vt:variant>
        <vt:lpwstr/>
      </vt:variant>
      <vt:variant>
        <vt:lpwstr>_Toc465868231</vt:lpwstr>
      </vt:variant>
      <vt:variant>
        <vt:i4>1179701</vt:i4>
      </vt:variant>
      <vt:variant>
        <vt:i4>32</vt:i4>
      </vt:variant>
      <vt:variant>
        <vt:i4>0</vt:i4>
      </vt:variant>
      <vt:variant>
        <vt:i4>5</vt:i4>
      </vt:variant>
      <vt:variant>
        <vt:lpwstr/>
      </vt:variant>
      <vt:variant>
        <vt:lpwstr>_Toc465868230</vt:lpwstr>
      </vt:variant>
      <vt:variant>
        <vt:i4>1245237</vt:i4>
      </vt:variant>
      <vt:variant>
        <vt:i4>26</vt:i4>
      </vt:variant>
      <vt:variant>
        <vt:i4>0</vt:i4>
      </vt:variant>
      <vt:variant>
        <vt:i4>5</vt:i4>
      </vt:variant>
      <vt:variant>
        <vt:lpwstr/>
      </vt:variant>
      <vt:variant>
        <vt:lpwstr>_Toc465868229</vt:lpwstr>
      </vt:variant>
      <vt:variant>
        <vt:i4>1245237</vt:i4>
      </vt:variant>
      <vt:variant>
        <vt:i4>20</vt:i4>
      </vt:variant>
      <vt:variant>
        <vt:i4>0</vt:i4>
      </vt:variant>
      <vt:variant>
        <vt:i4>5</vt:i4>
      </vt:variant>
      <vt:variant>
        <vt:lpwstr/>
      </vt:variant>
      <vt:variant>
        <vt:lpwstr>_Toc465868228</vt:lpwstr>
      </vt:variant>
      <vt:variant>
        <vt:i4>1245237</vt:i4>
      </vt:variant>
      <vt:variant>
        <vt:i4>14</vt:i4>
      </vt:variant>
      <vt:variant>
        <vt:i4>0</vt:i4>
      </vt:variant>
      <vt:variant>
        <vt:i4>5</vt:i4>
      </vt:variant>
      <vt:variant>
        <vt:lpwstr/>
      </vt:variant>
      <vt:variant>
        <vt:lpwstr>_Toc465868227</vt:lpwstr>
      </vt:variant>
      <vt:variant>
        <vt:i4>1245237</vt:i4>
      </vt:variant>
      <vt:variant>
        <vt:i4>8</vt:i4>
      </vt:variant>
      <vt:variant>
        <vt:i4>0</vt:i4>
      </vt:variant>
      <vt:variant>
        <vt:i4>5</vt:i4>
      </vt:variant>
      <vt:variant>
        <vt:lpwstr/>
      </vt:variant>
      <vt:variant>
        <vt:lpwstr>_Toc465868226</vt:lpwstr>
      </vt:variant>
      <vt:variant>
        <vt:i4>6291537</vt:i4>
      </vt:variant>
      <vt:variant>
        <vt:i4>3</vt:i4>
      </vt:variant>
      <vt:variant>
        <vt:i4>0</vt:i4>
      </vt:variant>
      <vt:variant>
        <vt:i4>5</vt:i4>
      </vt:variant>
      <vt:variant>
        <vt:lpwstr>mailto:sophie.duranton@chu-poitiers.fr</vt:lpwstr>
      </vt:variant>
      <vt:variant>
        <vt:lpwstr/>
      </vt:variant>
      <vt:variant>
        <vt:i4>5046387</vt:i4>
      </vt:variant>
      <vt:variant>
        <vt:i4>0</vt:i4>
      </vt:variant>
      <vt:variant>
        <vt:i4>0</vt:i4>
      </vt:variant>
      <vt:variant>
        <vt:i4>5</vt:i4>
      </vt:variant>
      <vt:variant>
        <vt:lpwstr>mailto:i.princet@chu-poitiers.fr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Titre complet</dc:title>
  <dc:creator>Amélie Le Gouge</dc:creator>
  <cp:lastModifiedBy>fanny neveu</cp:lastModifiedBy>
  <cp:revision>9</cp:revision>
  <cp:lastPrinted>2016-06-13T09:12:00Z</cp:lastPrinted>
  <dcterms:created xsi:type="dcterms:W3CDTF">2019-02-07T08:45:00Z</dcterms:created>
  <dcterms:modified xsi:type="dcterms:W3CDTF">2019-02-21T14:14:00Z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N.InstantFormat">
    <vt:lpwstr>&lt;ENInstantFormat&gt;&lt;Enabled&gt;1&lt;/Enabled&gt;&lt;ScanUnformatted&gt;1&lt;/ScanUnformatted&gt;&lt;ScanChanges&gt;1&lt;/ScanChanges&gt;&lt;/ENInstantFormat&gt;</vt:lpwstr>
  </property>
  <property fmtid="{D5CDD505-2E9C-101B-9397-08002B2CF9AE}" pid="3" name="EN.Layout">
    <vt:lpwstr>&lt;ENLayout&gt;&lt;Style&gt;Numbered&lt;/Style&gt;&lt;LeftDelim&gt;{&lt;/LeftDelim&gt;&lt;RightDelim&gt;}&lt;/RightDelim&gt;&lt;FontName&gt;Times New Roman&lt;/FontName&gt;&lt;FontSize&gt;12&lt;/FontSize&gt;&lt;ReflistTitle&gt;&lt;/ReflistTitle&gt;&lt;StartingRefnum&gt;1&lt;/StartingRefnum&gt;&lt;FirstLineIndent&gt;0&lt;/FirstLineIndent&gt;&lt;HangingIndent</vt:lpwstr>
  </property>
  <property fmtid="{D5CDD505-2E9C-101B-9397-08002B2CF9AE}" pid="4" name="EN.Libraries">
    <vt:lpwstr>&lt;ENLibraries&gt;&lt;Libraries&gt;&lt;item&gt;Pharmacogenetique.enl&lt;/item&gt;&lt;/Libraries&gt;&lt;/ENLibraries&gt;</vt:lpwstr>
  </property>
</Properties>
</file>